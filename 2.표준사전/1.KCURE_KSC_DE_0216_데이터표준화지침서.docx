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38855" w14:textId="3172D9D5" w:rsidR="0094425D" w:rsidRPr="002C28E2" w:rsidRDefault="008E3788" w:rsidP="0094425D">
      <w:r w:rsidRPr="008E3788">
        <w:rPr>
          <w:noProof/>
        </w:rPr>
        <w:drawing>
          <wp:anchor distT="0" distB="0" distL="114300" distR="114300" simplePos="0" relativeHeight="251669504" behindDoc="0" locked="0" layoutInCell="1" allowOverlap="1" wp14:anchorId="1E1B9905" wp14:editId="23CA2A16">
            <wp:simplePos x="0" y="0"/>
            <wp:positionH relativeFrom="margin">
              <wp:posOffset>0</wp:posOffset>
            </wp:positionH>
            <wp:positionV relativeFrom="paragraph">
              <wp:posOffset>-635</wp:posOffset>
            </wp:positionV>
            <wp:extent cx="1270635" cy="266700"/>
            <wp:effectExtent l="0" t="0" r="0" b="0"/>
            <wp:wrapNone/>
            <wp:docPr id="162" name="Picture 2" descr="KHIS 소식 | 알림마당 : 한국보건의료정보원">
              <a:extLst xmlns:a="http://schemas.openxmlformats.org/drawingml/2006/main">
                <a:ext uri="{FF2B5EF4-FFF2-40B4-BE49-F238E27FC236}">
                  <a16:creationId xmlns:a16="http://schemas.microsoft.com/office/drawing/2014/main" id="{25A3EE73-733B-4C05-870C-AD459C6D5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2" descr="KHIS 소식 | 알림마당 : 한국보건의료정보원">
                      <a:extLst>
                        <a:ext uri="{FF2B5EF4-FFF2-40B4-BE49-F238E27FC236}">
                          <a16:creationId xmlns:a16="http://schemas.microsoft.com/office/drawing/2014/main" id="{25A3EE73-733B-4C05-870C-AD459C6D5955}"/>
                        </a:ext>
                      </a:extLst>
                    </pic:cNvPr>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2743" t="39358" r="12613" b="38476"/>
                    <a:stretch/>
                  </pic:blipFill>
                  <pic:spPr bwMode="auto">
                    <a:xfrm>
                      <a:off x="0" y="0"/>
                      <a:ext cx="1270635" cy="266700"/>
                    </a:xfrm>
                    <a:prstGeom prst="rect">
                      <a:avLst/>
                    </a:prstGeom>
                    <a:noFill/>
                  </pic:spPr>
                </pic:pic>
              </a:graphicData>
            </a:graphic>
            <wp14:sizeRelH relativeFrom="margin">
              <wp14:pctWidth>0</wp14:pctWidth>
            </wp14:sizeRelH>
            <wp14:sizeRelV relativeFrom="margin">
              <wp14:pctHeight>0</wp14:pctHeight>
            </wp14:sizeRelV>
          </wp:anchor>
        </w:drawing>
      </w:r>
      <w:r w:rsidRPr="008E3788">
        <w:rPr>
          <w:noProof/>
        </w:rPr>
        <w:drawing>
          <wp:anchor distT="0" distB="0" distL="114300" distR="114300" simplePos="0" relativeHeight="251670528" behindDoc="0" locked="0" layoutInCell="1" allowOverlap="1" wp14:anchorId="1DBD5C98" wp14:editId="0495FB74">
            <wp:simplePos x="0" y="0"/>
            <wp:positionH relativeFrom="column">
              <wp:posOffset>1271270</wp:posOffset>
            </wp:positionH>
            <wp:positionV relativeFrom="paragraph">
              <wp:posOffset>13335</wp:posOffset>
            </wp:positionV>
            <wp:extent cx="778510" cy="273685"/>
            <wp:effectExtent l="0" t="0" r="2540" b="0"/>
            <wp:wrapNone/>
            <wp:docPr id="163" name="Picture 2" descr="국립암센터 | Facebook">
              <a:extLst xmlns:a="http://schemas.openxmlformats.org/drawingml/2006/main">
                <a:ext uri="{FF2B5EF4-FFF2-40B4-BE49-F238E27FC236}">
                  <a16:creationId xmlns:a16="http://schemas.microsoft.com/office/drawing/2014/main" id="{4C2BA794-02A1-480C-B207-F43B708539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2" descr="국립암센터 | Facebook">
                      <a:extLst>
                        <a:ext uri="{FF2B5EF4-FFF2-40B4-BE49-F238E27FC236}">
                          <a16:creationId xmlns:a16="http://schemas.microsoft.com/office/drawing/2014/main" id="{4C2BA794-02A1-480C-B207-F43B70853947}"/>
                        </a:ext>
                      </a:extLst>
                    </pic:cNvPr>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8510" cy="273685"/>
                    </a:xfrm>
                    <a:prstGeom prst="rect">
                      <a:avLst/>
                    </a:prstGeom>
                    <a:noFill/>
                  </pic:spPr>
                </pic:pic>
              </a:graphicData>
            </a:graphic>
            <wp14:sizeRelH relativeFrom="margin">
              <wp14:pctWidth>0</wp14:pctWidth>
            </wp14:sizeRelH>
            <wp14:sizeRelV relativeFrom="margin">
              <wp14:pctHeight>0</wp14:pctHeight>
            </wp14:sizeRelV>
          </wp:anchor>
        </w:drawing>
      </w:r>
    </w:p>
    <w:p w14:paraId="1A21EF36" w14:textId="77777777" w:rsidR="00D11C72" w:rsidRPr="002C28E2" w:rsidRDefault="00D11C72" w:rsidP="00D11C72">
      <w:pPr>
        <w:tabs>
          <w:tab w:val="left" w:pos="80"/>
        </w:tabs>
      </w:pPr>
    </w:p>
    <w:p w14:paraId="22E2A54A" w14:textId="77777777" w:rsidR="00D11C72" w:rsidRPr="002C28E2" w:rsidRDefault="00D11C72" w:rsidP="00D11C72">
      <w:pPr>
        <w:tabs>
          <w:tab w:val="left" w:pos="80"/>
        </w:tabs>
      </w:pPr>
    </w:p>
    <w:p w14:paraId="6BEBC3F9" w14:textId="77777777" w:rsidR="00D11C72" w:rsidRPr="002C28E2" w:rsidRDefault="00D11C72" w:rsidP="00D11C72">
      <w:pPr>
        <w:tabs>
          <w:tab w:val="left" w:pos="80"/>
        </w:tabs>
      </w:pPr>
    </w:p>
    <w:p w14:paraId="4ECA1B38" w14:textId="77777777" w:rsidR="00D11C72" w:rsidRPr="002C28E2" w:rsidRDefault="00D11C72" w:rsidP="00D11C72">
      <w:pPr>
        <w:tabs>
          <w:tab w:val="left" w:pos="80"/>
        </w:tabs>
      </w:pPr>
    </w:p>
    <w:p w14:paraId="3A83259C" w14:textId="77777777" w:rsidR="00D11C72" w:rsidRPr="000C4774" w:rsidRDefault="00D11C72" w:rsidP="00D11C72">
      <w:pPr>
        <w:tabs>
          <w:tab w:val="left" w:pos="80"/>
        </w:tabs>
        <w:snapToGrid w:val="0"/>
        <w:spacing w:line="288" w:lineRule="auto"/>
        <w:jc w:val="right"/>
        <w:rPr>
          <w:rFonts w:ascii="굴림체" w:hAnsi="굴림체"/>
          <w:b/>
          <w:bCs/>
          <w:sz w:val="38"/>
        </w:rPr>
      </w:pPr>
    </w:p>
    <w:p w14:paraId="5446AB96" w14:textId="001EA18F" w:rsidR="00D11C72" w:rsidRPr="008E3788" w:rsidRDefault="009C0D13" w:rsidP="004C5711">
      <w:pPr>
        <w:pStyle w:val="ProjectName"/>
        <w:rPr>
          <w:rFonts w:asciiTheme="majorEastAsia" w:eastAsiaTheme="majorEastAsia" w:hAnsiTheme="majorEastAsia"/>
          <w:sz w:val="32"/>
          <w:szCs w:val="32"/>
        </w:rPr>
      </w:pPr>
      <w:r w:rsidRPr="008E3788">
        <w:rPr>
          <w:rFonts w:asciiTheme="majorEastAsia" w:eastAsiaTheme="majorEastAsia" w:hAnsiTheme="majorEastAsia"/>
          <w:sz w:val="32"/>
          <w:szCs w:val="32"/>
        </w:rPr>
        <w:t>K-CURE 운영·관리 시스템 구축</w:t>
      </w:r>
    </w:p>
    <w:p w14:paraId="36317222" w14:textId="03A4B309" w:rsidR="00D11C72" w:rsidRPr="008E3788" w:rsidRDefault="00EE7208" w:rsidP="004C5711">
      <w:pPr>
        <w:pStyle w:val="DocummentName"/>
        <w:rPr>
          <w:rFonts w:asciiTheme="majorEastAsia" w:eastAsiaTheme="majorEastAsia" w:hAnsiTheme="majorEastAsia"/>
        </w:rPr>
      </w:pPr>
      <w:r w:rsidRPr="008E3788">
        <w:rPr>
          <w:rFonts w:asciiTheme="majorEastAsia" w:eastAsiaTheme="majorEastAsia" w:hAnsiTheme="majorEastAsia" w:hint="eastAsia"/>
        </w:rPr>
        <w:t>데이터표준화지침</w:t>
      </w:r>
      <w:r w:rsidR="00BF5EF7" w:rsidRPr="008E3788">
        <w:rPr>
          <w:rFonts w:asciiTheme="majorEastAsia" w:eastAsiaTheme="majorEastAsia" w:hAnsiTheme="majorEastAsia" w:hint="eastAsia"/>
        </w:rPr>
        <w:t>서</w:t>
      </w:r>
    </w:p>
    <w:p w14:paraId="21F4579F" w14:textId="62324178" w:rsidR="0094425D" w:rsidRPr="008E3788" w:rsidRDefault="0094425D" w:rsidP="0094425D">
      <w:pPr>
        <w:pStyle w:val="af5"/>
        <w:snapToGrid w:val="0"/>
        <w:spacing w:before="120" w:after="120" w:line="240" w:lineRule="exact"/>
        <w:rPr>
          <w:rFonts w:asciiTheme="majorEastAsia" w:eastAsiaTheme="majorEastAsia" w:hAnsiTheme="majorEastAsia"/>
        </w:rPr>
      </w:pPr>
      <w:r w:rsidRPr="008E3788">
        <w:rPr>
          <w:rFonts w:asciiTheme="majorEastAsia" w:eastAsiaTheme="majorEastAsia" w:hAnsiTheme="majorEastAsia" w:hint="eastAsia"/>
        </w:rPr>
        <w:t xml:space="preserve">문서번호: </w:t>
      </w:r>
      <w:r w:rsidR="002E06B1" w:rsidRPr="008E3788">
        <w:rPr>
          <w:rFonts w:asciiTheme="majorEastAsia" w:eastAsiaTheme="majorEastAsia" w:hAnsiTheme="majorEastAsia"/>
        </w:rPr>
        <w:t>DE_0</w:t>
      </w:r>
      <w:r w:rsidR="004B7265" w:rsidRPr="008E3788">
        <w:rPr>
          <w:rFonts w:asciiTheme="majorEastAsia" w:eastAsiaTheme="majorEastAsia" w:hAnsiTheme="majorEastAsia"/>
        </w:rPr>
        <w:t>2</w:t>
      </w:r>
    </w:p>
    <w:p w14:paraId="35D23D5D" w14:textId="6D6CB2FC" w:rsidR="00D11C72" w:rsidRPr="0094425D" w:rsidRDefault="00564C23" w:rsidP="0094425D">
      <w:pPr>
        <w:pStyle w:val="af5"/>
        <w:snapToGrid w:val="0"/>
        <w:spacing w:before="120" w:after="120"/>
        <w:rPr>
          <w:rFonts w:hAnsi="Arial"/>
        </w:rPr>
      </w:pPr>
      <w:r w:rsidRPr="008E3788">
        <w:rPr>
          <w:rFonts w:asciiTheme="majorEastAsia" w:eastAsiaTheme="majorEastAsia" w:hAnsiTheme="majorEastAsia" w:hint="eastAsia"/>
        </w:rPr>
        <w:t xml:space="preserve">Version </w:t>
      </w:r>
      <w:r w:rsidR="00C702D3">
        <w:rPr>
          <w:rFonts w:asciiTheme="majorEastAsia" w:eastAsiaTheme="majorEastAsia" w:hAnsiTheme="majorEastAsia"/>
        </w:rPr>
        <w:t>1</w:t>
      </w:r>
      <w:r w:rsidR="00857A14">
        <w:rPr>
          <w:rFonts w:asciiTheme="majorEastAsia" w:eastAsiaTheme="majorEastAsia" w:hAnsiTheme="majorEastAsia"/>
        </w:rPr>
        <w:t>.</w:t>
      </w:r>
      <w:del w:id="1" w:author="datastreams" w:date="2023-01-08T22:54:00Z">
        <w:r w:rsidR="00C702D3" w:rsidDel="00530CEA">
          <w:rPr>
            <w:rFonts w:asciiTheme="majorEastAsia" w:eastAsiaTheme="majorEastAsia" w:hAnsiTheme="majorEastAsia"/>
          </w:rPr>
          <w:delText>0</w:delText>
        </w:r>
      </w:del>
      <w:ins w:id="2" w:author="datastreams" w:date="2023-01-08T22:54:00Z">
        <w:r w:rsidR="00530CEA">
          <w:rPr>
            <w:rFonts w:asciiTheme="majorEastAsia" w:eastAsiaTheme="majorEastAsia" w:hAnsiTheme="majorEastAsia"/>
          </w:rPr>
          <w:t>1</w:t>
        </w:r>
      </w:ins>
      <w:bookmarkStart w:id="3" w:name="_GoBack"/>
      <w:bookmarkEnd w:id="3"/>
    </w:p>
    <w:p w14:paraId="5D88E104" w14:textId="77777777" w:rsidR="00D11C72" w:rsidRPr="0094425D" w:rsidRDefault="00D11C72" w:rsidP="0094425D">
      <w:pPr>
        <w:pStyle w:val="af5"/>
        <w:snapToGrid w:val="0"/>
        <w:spacing w:before="120" w:after="120" w:line="240" w:lineRule="exact"/>
        <w:rPr>
          <w:rFonts w:hAnsi="Arial"/>
        </w:rPr>
      </w:pPr>
    </w:p>
    <w:p w14:paraId="672D3430" w14:textId="77777777" w:rsidR="00D11C72" w:rsidRPr="002C28E2" w:rsidRDefault="00D11C72" w:rsidP="00D11C72">
      <w:pPr>
        <w:tabs>
          <w:tab w:val="left" w:pos="80"/>
        </w:tabs>
      </w:pPr>
    </w:p>
    <w:p w14:paraId="4C37F831" w14:textId="77777777" w:rsidR="00D11C72" w:rsidRPr="002C28E2" w:rsidRDefault="00D11C72" w:rsidP="00D11C72">
      <w:pPr>
        <w:tabs>
          <w:tab w:val="left" w:pos="80"/>
        </w:tabs>
      </w:pPr>
    </w:p>
    <w:p w14:paraId="1A395914" w14:textId="77777777" w:rsidR="00D11C72" w:rsidRPr="002C28E2" w:rsidRDefault="00D11C72" w:rsidP="00D11C72">
      <w:pPr>
        <w:tabs>
          <w:tab w:val="left" w:pos="80"/>
        </w:tabs>
      </w:pPr>
    </w:p>
    <w:p w14:paraId="251B0F9C" w14:textId="77777777" w:rsidR="00D11C72" w:rsidRPr="002C28E2" w:rsidRDefault="00D11C72" w:rsidP="00D11C72">
      <w:pPr>
        <w:tabs>
          <w:tab w:val="left" w:pos="80"/>
        </w:tabs>
      </w:pPr>
    </w:p>
    <w:p w14:paraId="1A32A81E" w14:textId="77777777" w:rsidR="00D11C72" w:rsidRPr="002C28E2" w:rsidRDefault="00D11C72" w:rsidP="00D11C72">
      <w:pPr>
        <w:tabs>
          <w:tab w:val="left" w:pos="80"/>
        </w:tabs>
      </w:pPr>
    </w:p>
    <w:p w14:paraId="24685593" w14:textId="77777777" w:rsidR="00D11C72" w:rsidRPr="002C28E2" w:rsidRDefault="00D11C72" w:rsidP="00D11C72">
      <w:pPr>
        <w:tabs>
          <w:tab w:val="left" w:pos="80"/>
        </w:tabs>
      </w:pPr>
    </w:p>
    <w:p w14:paraId="51A7B79A" w14:textId="77777777" w:rsidR="00D11C72" w:rsidRPr="002C28E2" w:rsidRDefault="00D11C72" w:rsidP="00D11C72">
      <w:pPr>
        <w:tabs>
          <w:tab w:val="left" w:pos="80"/>
        </w:tabs>
      </w:pPr>
    </w:p>
    <w:p w14:paraId="2A3B6890" w14:textId="77777777" w:rsidR="00D11C72" w:rsidRPr="002C28E2" w:rsidRDefault="00D11C72" w:rsidP="00D11C72">
      <w:pPr>
        <w:tabs>
          <w:tab w:val="left" w:pos="80"/>
        </w:tabs>
      </w:pPr>
    </w:p>
    <w:p w14:paraId="44271914" w14:textId="77777777" w:rsidR="00D11C72" w:rsidRPr="002C28E2" w:rsidRDefault="00D11C72" w:rsidP="00D11C72">
      <w:pPr>
        <w:tabs>
          <w:tab w:val="left" w:pos="80"/>
        </w:tabs>
      </w:pPr>
    </w:p>
    <w:p w14:paraId="2AF9FA05" w14:textId="77777777" w:rsidR="00D11C72" w:rsidRPr="002C28E2" w:rsidRDefault="00D11C72" w:rsidP="00D11C72">
      <w:pPr>
        <w:tabs>
          <w:tab w:val="left" w:pos="80"/>
        </w:tabs>
      </w:pPr>
    </w:p>
    <w:p w14:paraId="52F95EEB" w14:textId="77777777" w:rsidR="00D11C72" w:rsidRPr="002C28E2" w:rsidRDefault="00D11C72" w:rsidP="00D11C72">
      <w:pPr>
        <w:tabs>
          <w:tab w:val="left" w:pos="80"/>
        </w:tabs>
      </w:pPr>
    </w:p>
    <w:p w14:paraId="43BB33B0" w14:textId="77777777" w:rsidR="00D11C72" w:rsidRPr="002C28E2" w:rsidRDefault="00D11C72" w:rsidP="00D11C72">
      <w:pPr>
        <w:tabs>
          <w:tab w:val="left" w:pos="80"/>
        </w:tabs>
      </w:pPr>
    </w:p>
    <w:p w14:paraId="7FBACA5D" w14:textId="77777777" w:rsidR="001A2150" w:rsidRPr="002C28E2" w:rsidRDefault="001A2150" w:rsidP="00D11C72">
      <w:pPr>
        <w:tabs>
          <w:tab w:val="left" w:pos="80"/>
        </w:tabs>
      </w:pPr>
    </w:p>
    <w:p w14:paraId="3BF25369" w14:textId="77777777" w:rsidR="001A2150" w:rsidRPr="002C28E2" w:rsidRDefault="001A2150" w:rsidP="00D11C72">
      <w:pPr>
        <w:tabs>
          <w:tab w:val="left" w:pos="80"/>
        </w:tabs>
      </w:pPr>
    </w:p>
    <w:p w14:paraId="5A76C646" w14:textId="77777777" w:rsidR="001A2150" w:rsidRPr="002C28E2" w:rsidRDefault="001A2150" w:rsidP="00D11C72">
      <w:pPr>
        <w:tabs>
          <w:tab w:val="left" w:pos="80"/>
        </w:tabs>
      </w:pPr>
    </w:p>
    <w:p w14:paraId="19A1512F" w14:textId="2646739A" w:rsidR="00D11C72" w:rsidRPr="002C28E2" w:rsidRDefault="008E3788" w:rsidP="00D11C72">
      <w:pPr>
        <w:tabs>
          <w:tab w:val="left" w:pos="80"/>
        </w:tabs>
      </w:pPr>
      <w:r w:rsidRPr="00640359">
        <w:rPr>
          <w:rFonts w:asciiTheme="majorHAnsi" w:eastAsiaTheme="majorHAnsi" w:hAnsiTheme="majorHAnsi"/>
          <w:b/>
          <w:noProof/>
          <w:sz w:val="28"/>
        </w:rPr>
        <w:drawing>
          <wp:anchor distT="0" distB="0" distL="114300" distR="114300" simplePos="0" relativeHeight="251672576" behindDoc="0" locked="0" layoutInCell="1" allowOverlap="1" wp14:anchorId="540E233A" wp14:editId="499EE6A9">
            <wp:simplePos x="0" y="0"/>
            <wp:positionH relativeFrom="margin">
              <wp:posOffset>2200910</wp:posOffset>
            </wp:positionH>
            <wp:positionV relativeFrom="page">
              <wp:posOffset>8197850</wp:posOffset>
            </wp:positionV>
            <wp:extent cx="1731010" cy="395605"/>
            <wp:effectExtent l="0" t="0" r="2540" b="4445"/>
            <wp:wrapNone/>
            <wp:docPr id="161" name="Picture 2" descr="C:\Users\mrpark\Desktop\한국폴리텍대학 제안서_20150721\png\2.png">
              <a:extLst xmlns:a="http://schemas.openxmlformats.org/drawingml/2006/main">
                <a:ext uri="{FF2B5EF4-FFF2-40B4-BE49-F238E27FC236}">
                  <a16:creationId xmlns:a16="http://schemas.microsoft.com/office/drawing/2014/main" id="{CCF7FF7C-4913-478B-8AB7-F4A976BAF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2" descr="C:\Users\mrpark\Desktop\한국폴리텍대학 제안서_20150721\png\2.png">
                      <a:extLst>
                        <a:ext uri="{FF2B5EF4-FFF2-40B4-BE49-F238E27FC236}">
                          <a16:creationId xmlns:a16="http://schemas.microsoft.com/office/drawing/2014/main" id="{CCF7FF7C-4913-478B-8AB7-F4A976BAFB0D}"/>
                        </a:ext>
                      </a:extLst>
                    </pic:cNvPr>
                    <pic:cNvPicPr>
                      <a:picLocks noChangeAspect="1" noChangeArrowheads="1"/>
                    </pic:cNvPicPr>
                  </pic:nvPicPr>
                  <pic:blipFill>
                    <a:blip r:embed="rId11" cstate="print"/>
                    <a:srcRect l="4396" t="91936" r="12975" b="2737"/>
                    <a:stretch>
                      <a:fillRect/>
                    </a:stretch>
                  </pic:blipFill>
                  <pic:spPr bwMode="auto">
                    <a:xfrm>
                      <a:off x="0" y="0"/>
                      <a:ext cx="1731010" cy="39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B4452D" w14:textId="32168DB0" w:rsidR="0094425D" w:rsidRPr="000C4774" w:rsidRDefault="0094425D" w:rsidP="0094425D">
      <w:pPr>
        <w:jc w:val="center"/>
      </w:pPr>
    </w:p>
    <w:p w14:paraId="0ACEA5AB" w14:textId="77777777" w:rsidR="00D11C72" w:rsidRDefault="00D11C72" w:rsidP="00D11C72">
      <w:pPr>
        <w:tabs>
          <w:tab w:val="left" w:pos="80"/>
        </w:tabs>
      </w:pPr>
    </w:p>
    <w:p w14:paraId="34B64E30" w14:textId="77777777" w:rsidR="0094425D" w:rsidRPr="002C28E2" w:rsidRDefault="0094425D" w:rsidP="00D11C72">
      <w:pPr>
        <w:tabs>
          <w:tab w:val="left" w:pos="80"/>
        </w:tabs>
      </w:pPr>
    </w:p>
    <w:p w14:paraId="50E262B3" w14:textId="77777777" w:rsidR="000D71CF" w:rsidRPr="00CD231B" w:rsidRDefault="00546BB1" w:rsidP="00A22347">
      <w:pPr>
        <w:pStyle w:val="af8"/>
      </w:pPr>
      <w:r w:rsidRPr="00CD231B">
        <w:br w:type="page"/>
      </w:r>
      <w:r w:rsidR="000D71CF" w:rsidRPr="00CD231B">
        <w:rPr>
          <w:rFonts w:hint="eastAsia"/>
        </w:rPr>
        <w:lastRenderedPageBreak/>
        <w:t>문서 정보</w:t>
      </w:r>
    </w:p>
    <w:tbl>
      <w:tblPr>
        <w:tblW w:w="9844" w:type="dxa"/>
        <w:tblInd w:w="24"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704"/>
        <w:gridCol w:w="8140"/>
      </w:tblGrid>
      <w:tr w:rsidR="00B6695E" w14:paraId="06C78DD8" w14:textId="77777777" w:rsidTr="00B67FB4">
        <w:trPr>
          <w:cantSplit/>
          <w:trHeight w:val="309"/>
        </w:trPr>
        <w:tc>
          <w:tcPr>
            <w:tcW w:w="1704" w:type="dxa"/>
            <w:shd w:val="clear" w:color="auto" w:fill="D9D9D9"/>
            <w:vAlign w:val="center"/>
          </w:tcPr>
          <w:p w14:paraId="17F15003" w14:textId="77777777" w:rsidR="00B6695E" w:rsidRPr="001A1DFD" w:rsidRDefault="00B6695E" w:rsidP="003B0EA8">
            <w:pPr>
              <w:pStyle w:val="TableHeading"/>
            </w:pPr>
            <w:r w:rsidRPr="001A1DFD">
              <w:rPr>
                <w:rFonts w:hint="eastAsia"/>
              </w:rPr>
              <w:t>프로젝트</w:t>
            </w:r>
          </w:p>
        </w:tc>
        <w:tc>
          <w:tcPr>
            <w:tcW w:w="8140" w:type="dxa"/>
            <w:shd w:val="clear" w:color="auto" w:fill="F2F2F2" w:themeFill="background1" w:themeFillShade="F2"/>
            <w:vAlign w:val="center"/>
          </w:tcPr>
          <w:p w14:paraId="1F97348B" w14:textId="2D9E66A9" w:rsidR="00B6695E" w:rsidRPr="001A1DFD" w:rsidRDefault="004C5711" w:rsidP="005006D2">
            <w:pPr>
              <w:rPr>
                <w:rFonts w:ascii="굴림체" w:hAnsi="굴림체" w:cs="굴림"/>
              </w:rPr>
            </w:pPr>
            <w:r w:rsidRPr="001A1DFD">
              <w:rPr>
                <w:rFonts w:ascii="굴림체" w:hAnsi="굴림체" w:cs="굴림"/>
              </w:rPr>
              <w:fldChar w:fldCharType="begin"/>
            </w:r>
            <w:r w:rsidRPr="001A1DFD">
              <w:rPr>
                <w:rFonts w:ascii="굴림체" w:hAnsi="굴림체" w:cs="굴림"/>
              </w:rPr>
              <w:instrText xml:space="preserve"> </w:instrText>
            </w:r>
            <w:r w:rsidRPr="001A1DFD">
              <w:rPr>
                <w:rFonts w:ascii="굴림체" w:hAnsi="굴림체" w:cs="굴림" w:hint="eastAsia"/>
              </w:rPr>
              <w:instrText>STYLEREF  "Project Name"  \* MERGEFORMAT</w:instrText>
            </w:r>
            <w:r w:rsidRPr="001A1DFD">
              <w:rPr>
                <w:rFonts w:ascii="굴림체" w:hAnsi="굴림체" w:cs="굴림"/>
              </w:rPr>
              <w:instrText xml:space="preserve"> </w:instrText>
            </w:r>
            <w:r w:rsidRPr="001A1DFD">
              <w:rPr>
                <w:rFonts w:ascii="굴림체" w:hAnsi="굴림체" w:cs="굴림"/>
              </w:rPr>
              <w:fldChar w:fldCharType="separate"/>
            </w:r>
            <w:r w:rsidR="009C0D13">
              <w:rPr>
                <w:rFonts w:ascii="굴림체" w:hAnsi="굴림체" w:cs="굴림" w:hint="eastAsia"/>
                <w:noProof/>
              </w:rPr>
              <w:t xml:space="preserve">K-CURE </w:t>
            </w:r>
            <w:r w:rsidR="009C0D13">
              <w:rPr>
                <w:rFonts w:ascii="굴림체" w:hAnsi="굴림체" w:cs="굴림" w:hint="eastAsia"/>
                <w:noProof/>
              </w:rPr>
              <w:t>운영·관리</w:t>
            </w:r>
            <w:r w:rsidR="009C0D13">
              <w:rPr>
                <w:rFonts w:ascii="굴림체" w:hAnsi="굴림체" w:cs="굴림" w:hint="eastAsia"/>
                <w:noProof/>
              </w:rPr>
              <w:t xml:space="preserve"> </w:t>
            </w:r>
            <w:r w:rsidR="009C0D13">
              <w:rPr>
                <w:rFonts w:ascii="굴림체" w:hAnsi="굴림체" w:cs="굴림" w:hint="eastAsia"/>
                <w:noProof/>
              </w:rPr>
              <w:t>시스템</w:t>
            </w:r>
            <w:r w:rsidR="009C0D13">
              <w:rPr>
                <w:rFonts w:ascii="굴림체" w:hAnsi="굴림체" w:cs="굴림" w:hint="eastAsia"/>
                <w:noProof/>
              </w:rPr>
              <w:t xml:space="preserve"> </w:t>
            </w:r>
            <w:r w:rsidR="009C0D13">
              <w:rPr>
                <w:rFonts w:ascii="굴림체" w:hAnsi="굴림체" w:cs="굴림" w:hint="eastAsia"/>
                <w:noProof/>
              </w:rPr>
              <w:t>구축</w:t>
            </w:r>
            <w:r w:rsidRPr="001A1DFD">
              <w:rPr>
                <w:rFonts w:ascii="굴림체" w:hAnsi="굴림체" w:cs="굴림"/>
              </w:rPr>
              <w:fldChar w:fldCharType="end"/>
            </w:r>
          </w:p>
        </w:tc>
      </w:tr>
      <w:tr w:rsidR="00B6695E" w14:paraId="41657B1D" w14:textId="77777777" w:rsidTr="0094425D">
        <w:trPr>
          <w:cantSplit/>
          <w:trHeight w:val="309"/>
        </w:trPr>
        <w:tc>
          <w:tcPr>
            <w:tcW w:w="1704" w:type="dxa"/>
            <w:shd w:val="clear" w:color="auto" w:fill="D9D9D9"/>
            <w:vAlign w:val="center"/>
          </w:tcPr>
          <w:p w14:paraId="309946AD" w14:textId="77777777" w:rsidR="00B6695E" w:rsidRPr="001A1DFD" w:rsidRDefault="00B6695E" w:rsidP="003B0EA8">
            <w:pPr>
              <w:pStyle w:val="TableHeading"/>
            </w:pPr>
            <w:r w:rsidRPr="001A1DFD">
              <w:rPr>
                <w:rFonts w:hint="eastAsia"/>
              </w:rPr>
              <w:t>단</w:t>
            </w:r>
            <w:r w:rsidRPr="001A1DFD">
              <w:t xml:space="preserve">  </w:t>
            </w:r>
            <w:r w:rsidRPr="001A1DFD">
              <w:rPr>
                <w:rFonts w:hint="eastAsia"/>
              </w:rPr>
              <w:t>계</w:t>
            </w:r>
          </w:p>
        </w:tc>
        <w:tc>
          <w:tcPr>
            <w:tcW w:w="8140" w:type="dxa"/>
            <w:vAlign w:val="center"/>
          </w:tcPr>
          <w:p w14:paraId="03391EF6" w14:textId="77777777" w:rsidR="00B6695E" w:rsidRPr="00F866E4" w:rsidRDefault="00BF5EF7" w:rsidP="00972DAC">
            <w:pPr>
              <w:rPr>
                <w:rFonts w:ascii="굴림체" w:hAnsi="굴림체"/>
                <w:color w:val="000000" w:themeColor="text1"/>
              </w:rPr>
            </w:pPr>
            <w:r>
              <w:rPr>
                <w:rFonts w:ascii="굴림체" w:hAnsi="굴림체" w:hint="eastAsia"/>
                <w:color w:val="000000" w:themeColor="text1"/>
              </w:rPr>
              <w:t>설계</w:t>
            </w:r>
          </w:p>
        </w:tc>
      </w:tr>
      <w:tr w:rsidR="00B6695E" w14:paraId="3579A1C0" w14:textId="77777777" w:rsidTr="0094425D">
        <w:trPr>
          <w:cantSplit/>
        </w:trPr>
        <w:tc>
          <w:tcPr>
            <w:tcW w:w="1704" w:type="dxa"/>
            <w:shd w:val="clear" w:color="auto" w:fill="D9D9D9"/>
            <w:vAlign w:val="center"/>
          </w:tcPr>
          <w:p w14:paraId="6D30E6C5" w14:textId="77777777" w:rsidR="00B6695E" w:rsidRPr="001A1DFD" w:rsidRDefault="00B6695E" w:rsidP="003B0EA8">
            <w:pPr>
              <w:pStyle w:val="TableHeading"/>
            </w:pPr>
            <w:r w:rsidRPr="001A1DFD">
              <w:rPr>
                <w:rFonts w:hint="eastAsia"/>
              </w:rPr>
              <w:t>활</w:t>
            </w:r>
            <w:r w:rsidRPr="001A1DFD">
              <w:t xml:space="preserve">  </w:t>
            </w:r>
            <w:r w:rsidRPr="001A1DFD">
              <w:rPr>
                <w:rFonts w:hint="eastAsia"/>
              </w:rPr>
              <w:t>동</w:t>
            </w:r>
          </w:p>
        </w:tc>
        <w:tc>
          <w:tcPr>
            <w:tcW w:w="8140" w:type="dxa"/>
            <w:vAlign w:val="center"/>
          </w:tcPr>
          <w:p w14:paraId="0811FF3E" w14:textId="77777777" w:rsidR="00B6695E" w:rsidRPr="00F866E4" w:rsidRDefault="00457499" w:rsidP="00972DAC">
            <w:pPr>
              <w:rPr>
                <w:rFonts w:ascii="굴림체" w:hAnsi="굴림체"/>
                <w:color w:val="000000" w:themeColor="text1"/>
              </w:rPr>
            </w:pPr>
            <w:r>
              <w:rPr>
                <w:rFonts w:ascii="굴림체" w:hAnsi="굴림체" w:hint="eastAsia"/>
                <w:color w:val="000000" w:themeColor="text1"/>
              </w:rPr>
              <w:t>품질관리계획수립</w:t>
            </w:r>
          </w:p>
        </w:tc>
      </w:tr>
      <w:tr w:rsidR="00B6695E" w14:paraId="3B5082A1" w14:textId="77777777" w:rsidTr="0094425D">
        <w:trPr>
          <w:cantSplit/>
        </w:trPr>
        <w:tc>
          <w:tcPr>
            <w:tcW w:w="1704" w:type="dxa"/>
            <w:shd w:val="clear" w:color="auto" w:fill="D9D9D9"/>
            <w:vAlign w:val="center"/>
          </w:tcPr>
          <w:p w14:paraId="163F0D62" w14:textId="77777777" w:rsidR="00B6695E" w:rsidRPr="001A1DFD" w:rsidRDefault="00B6695E" w:rsidP="003B0EA8">
            <w:pPr>
              <w:pStyle w:val="TableHeading"/>
            </w:pPr>
            <w:r w:rsidRPr="001A1DFD">
              <w:rPr>
                <w:rFonts w:hint="eastAsia"/>
              </w:rPr>
              <w:t>작</w:t>
            </w:r>
            <w:r w:rsidRPr="001A1DFD">
              <w:t xml:space="preserve">  </w:t>
            </w:r>
            <w:r w:rsidRPr="001A1DFD">
              <w:rPr>
                <w:rFonts w:hint="eastAsia"/>
              </w:rPr>
              <w:t>업</w:t>
            </w:r>
          </w:p>
        </w:tc>
        <w:tc>
          <w:tcPr>
            <w:tcW w:w="8140" w:type="dxa"/>
            <w:vAlign w:val="center"/>
          </w:tcPr>
          <w:p w14:paraId="0BF118C9" w14:textId="77777777" w:rsidR="00B6695E" w:rsidRPr="00F866E4" w:rsidRDefault="00EE7208" w:rsidP="00E21CDA">
            <w:pPr>
              <w:rPr>
                <w:rFonts w:ascii="굴림체" w:hAnsi="굴림체"/>
                <w:color w:val="000000" w:themeColor="text1"/>
              </w:rPr>
            </w:pPr>
            <w:r>
              <w:rPr>
                <w:rFonts w:ascii="굴림체" w:hAnsi="굴림체" w:hint="eastAsia"/>
                <w:color w:val="000000" w:themeColor="text1"/>
              </w:rPr>
              <w:t>데이터표준화지침</w:t>
            </w:r>
            <w:r>
              <w:rPr>
                <w:rFonts w:ascii="굴림체" w:hAnsi="굴림체" w:hint="eastAsia"/>
                <w:color w:val="000000" w:themeColor="text1"/>
              </w:rPr>
              <w:t xml:space="preserve"> </w:t>
            </w:r>
            <w:r>
              <w:rPr>
                <w:rFonts w:ascii="굴림체" w:hAnsi="굴림체" w:hint="eastAsia"/>
                <w:color w:val="000000" w:themeColor="text1"/>
              </w:rPr>
              <w:t>수립</w:t>
            </w:r>
          </w:p>
        </w:tc>
      </w:tr>
      <w:tr w:rsidR="00B6695E" w14:paraId="2B5342CB" w14:textId="77777777" w:rsidTr="00B67FB4">
        <w:trPr>
          <w:cantSplit/>
          <w:trHeight w:val="275"/>
        </w:trPr>
        <w:tc>
          <w:tcPr>
            <w:tcW w:w="1704" w:type="dxa"/>
            <w:shd w:val="clear" w:color="auto" w:fill="D9D9D9"/>
            <w:vAlign w:val="center"/>
          </w:tcPr>
          <w:p w14:paraId="1AB02964" w14:textId="77777777" w:rsidR="00B6695E" w:rsidRPr="001A1DFD" w:rsidRDefault="00B6695E" w:rsidP="003B0EA8">
            <w:pPr>
              <w:pStyle w:val="TableHeading"/>
            </w:pPr>
            <w:r w:rsidRPr="001A1DFD">
              <w:rPr>
                <w:rFonts w:hint="eastAsia"/>
              </w:rPr>
              <w:t>산출물</w:t>
            </w:r>
          </w:p>
        </w:tc>
        <w:tc>
          <w:tcPr>
            <w:tcW w:w="8140" w:type="dxa"/>
            <w:shd w:val="clear" w:color="auto" w:fill="F2F2F2" w:themeFill="background1" w:themeFillShade="F2"/>
            <w:vAlign w:val="center"/>
          </w:tcPr>
          <w:p w14:paraId="73309F11" w14:textId="0107197B" w:rsidR="00B6695E" w:rsidRPr="00BF5EF7" w:rsidRDefault="00EE7208" w:rsidP="00E21CDA">
            <w:pPr>
              <w:rPr>
                <w:rFonts w:ascii="굴림체" w:hAnsi="굴림체"/>
                <w:caps/>
                <w:kern w:val="0"/>
              </w:rPr>
            </w:pPr>
            <w:r>
              <w:rPr>
                <w:rFonts w:ascii="굴림체" w:hAnsi="굴림체" w:hint="eastAsia"/>
                <w:kern w:val="0"/>
              </w:rPr>
              <w:t>데이터표준화지침서</w:t>
            </w:r>
          </w:p>
        </w:tc>
      </w:tr>
      <w:tr w:rsidR="00B6695E" w:rsidRPr="00635FC9" w14:paraId="01F65853" w14:textId="77777777" w:rsidTr="00B67FB4">
        <w:trPr>
          <w:cantSplit/>
          <w:trHeight w:val="275"/>
        </w:trPr>
        <w:tc>
          <w:tcPr>
            <w:tcW w:w="1704" w:type="dxa"/>
            <w:shd w:val="clear" w:color="auto" w:fill="D9D9D9"/>
            <w:vAlign w:val="center"/>
          </w:tcPr>
          <w:p w14:paraId="343623B6" w14:textId="77777777" w:rsidR="00B6695E" w:rsidRPr="001A1DFD" w:rsidRDefault="00B6695E" w:rsidP="003B0EA8">
            <w:pPr>
              <w:pStyle w:val="TableHeading"/>
            </w:pPr>
            <w:r w:rsidRPr="001A1DFD">
              <w:rPr>
                <w:rFonts w:hint="eastAsia"/>
              </w:rPr>
              <w:t>파일명</w:t>
            </w:r>
          </w:p>
        </w:tc>
        <w:tc>
          <w:tcPr>
            <w:tcW w:w="8140" w:type="dxa"/>
            <w:shd w:val="clear" w:color="auto" w:fill="F2F2F2" w:themeFill="background1" w:themeFillShade="F2"/>
            <w:vAlign w:val="center"/>
          </w:tcPr>
          <w:p w14:paraId="1C04DF47" w14:textId="2B249A5F" w:rsidR="002E06B1" w:rsidRPr="001A1DFD" w:rsidRDefault="00420B81" w:rsidP="00977168">
            <w:pPr>
              <w:rPr>
                <w:noProof/>
              </w:rPr>
            </w:pPr>
            <w:fldSimple w:instr=" FILENAME ">
              <w:r w:rsidR="00C702D3">
                <w:rPr>
                  <w:rFonts w:hint="eastAsia"/>
                </w:rPr>
                <w:t>KCURE</w:t>
              </w:r>
              <w:r w:rsidR="002E06B1" w:rsidRPr="002E06B1">
                <w:t>_</w:t>
              </w:r>
              <w:r w:rsidR="00C702D3">
                <w:rPr>
                  <w:rFonts w:hint="eastAsia"/>
                </w:rPr>
                <w:t>KSC</w:t>
              </w:r>
              <w:r w:rsidR="002E06B1" w:rsidRPr="002E06B1">
                <w:t>_DE_0</w:t>
              </w:r>
              <w:r w:rsidR="00977168">
                <w:t>2</w:t>
              </w:r>
              <w:r w:rsidR="00C702D3">
                <w:t>16</w:t>
              </w:r>
              <w:r w:rsidR="002E06B1" w:rsidRPr="002E06B1">
                <w:t>_</w:t>
              </w:r>
              <w:r w:rsidR="00457499">
                <w:rPr>
                  <w:rFonts w:ascii="굴림체" w:hAnsi="굴림체" w:hint="eastAsia"/>
                  <w:kern w:val="0"/>
                </w:rPr>
                <w:t>데이터표준화지침서</w:t>
              </w:r>
              <w:r w:rsidR="00BF5EF7">
                <w:rPr>
                  <w:noProof/>
                </w:rPr>
                <w:t>.docx</w:t>
              </w:r>
            </w:fldSimple>
          </w:p>
        </w:tc>
      </w:tr>
    </w:tbl>
    <w:p w14:paraId="62A71E19" w14:textId="77777777" w:rsidR="000D71CF" w:rsidRPr="00215F8E" w:rsidRDefault="000D71CF" w:rsidP="00CD231B"/>
    <w:p w14:paraId="403A9CE5" w14:textId="77777777" w:rsidR="006267C1" w:rsidRPr="00F23F93" w:rsidRDefault="007D666F" w:rsidP="006267C1">
      <w:pPr>
        <w:tabs>
          <w:tab w:val="left" w:pos="80"/>
        </w:tabs>
        <w:snapToGrid w:val="0"/>
        <w:spacing w:line="360" w:lineRule="auto"/>
        <w:rPr>
          <w:rFonts w:ascii="굴림체" w:hAnsi="굴림체"/>
        </w:rPr>
      </w:pPr>
      <w:r>
        <w:rPr>
          <w:rFonts w:ascii="굴림체" w:hAnsi="굴림체"/>
        </w:rPr>
        <w:fldChar w:fldCharType="begin"/>
      </w:r>
      <w:r>
        <w:rPr>
          <w:rFonts w:ascii="굴림체" w:hAnsi="굴림체"/>
        </w:rPr>
        <w:instrText xml:space="preserve">  </w:instrText>
      </w:r>
      <w:r>
        <w:rPr>
          <w:rFonts w:ascii="굴림체" w:hAnsi="굴림체"/>
        </w:rPr>
        <w:fldChar w:fldCharType="end"/>
      </w:r>
    </w:p>
    <w:p w14:paraId="23A1D8AE" w14:textId="77777777" w:rsidR="006267C1" w:rsidRPr="00977168" w:rsidRDefault="006267C1" w:rsidP="006267C1">
      <w:pPr>
        <w:tabs>
          <w:tab w:val="left" w:pos="80"/>
        </w:tabs>
        <w:snapToGrid w:val="0"/>
        <w:spacing w:line="360" w:lineRule="auto"/>
        <w:rPr>
          <w:rFonts w:ascii="굴림체" w:hAnsi="굴림체"/>
        </w:rPr>
      </w:pPr>
    </w:p>
    <w:p w14:paraId="13025CBC" w14:textId="77777777" w:rsidR="008D3022" w:rsidRPr="00576BC1" w:rsidRDefault="008D3022" w:rsidP="00A22347">
      <w:pPr>
        <w:pStyle w:val="af8"/>
      </w:pPr>
      <w:r w:rsidRPr="00576BC1">
        <w:rPr>
          <w:rFonts w:hint="eastAsia"/>
        </w:rPr>
        <w:t>개정 이력</w:t>
      </w:r>
    </w:p>
    <w:tbl>
      <w:tblPr>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807"/>
        <w:gridCol w:w="1261"/>
        <w:gridCol w:w="1778"/>
        <w:gridCol w:w="3709"/>
        <w:gridCol w:w="1108"/>
        <w:gridCol w:w="929"/>
      </w:tblGrid>
      <w:tr w:rsidR="008D3022" w14:paraId="36058002" w14:textId="77777777" w:rsidTr="00255CA5">
        <w:tc>
          <w:tcPr>
            <w:tcW w:w="807" w:type="dxa"/>
            <w:shd w:val="clear" w:color="auto" w:fill="D9D9D9"/>
            <w:vAlign w:val="center"/>
          </w:tcPr>
          <w:p w14:paraId="5CAC63C0" w14:textId="77777777" w:rsidR="008D3022" w:rsidRPr="003B0EA8" w:rsidRDefault="008D3022" w:rsidP="003B0EA8">
            <w:pPr>
              <w:pStyle w:val="TableHeading"/>
            </w:pPr>
            <w:r w:rsidRPr="003B0EA8">
              <w:rPr>
                <w:rFonts w:hint="eastAsia"/>
              </w:rPr>
              <w:t>버 전</w:t>
            </w:r>
          </w:p>
        </w:tc>
        <w:tc>
          <w:tcPr>
            <w:tcW w:w="1261" w:type="dxa"/>
            <w:shd w:val="clear" w:color="auto" w:fill="D9D9D9"/>
            <w:vAlign w:val="center"/>
          </w:tcPr>
          <w:p w14:paraId="5C7B9337" w14:textId="77777777" w:rsidR="008D3022" w:rsidRPr="003B0EA8" w:rsidRDefault="008D3022" w:rsidP="003B0EA8">
            <w:pPr>
              <w:pStyle w:val="TableHeading"/>
            </w:pPr>
            <w:r w:rsidRPr="003B0EA8">
              <w:rPr>
                <w:rFonts w:hint="eastAsia"/>
              </w:rPr>
              <w:t>변경일</w:t>
            </w:r>
          </w:p>
        </w:tc>
        <w:tc>
          <w:tcPr>
            <w:tcW w:w="1778" w:type="dxa"/>
            <w:shd w:val="clear" w:color="auto" w:fill="D9D9D9"/>
            <w:vAlign w:val="center"/>
          </w:tcPr>
          <w:p w14:paraId="0BCB965A" w14:textId="77777777" w:rsidR="008D3022" w:rsidRPr="003B0EA8" w:rsidRDefault="008D3022" w:rsidP="003B0EA8">
            <w:pPr>
              <w:pStyle w:val="TableHeading"/>
            </w:pPr>
            <w:r w:rsidRPr="003B0EA8">
              <w:rPr>
                <w:rFonts w:hint="eastAsia"/>
              </w:rPr>
              <w:t>변경 사유</w:t>
            </w:r>
          </w:p>
        </w:tc>
        <w:tc>
          <w:tcPr>
            <w:tcW w:w="3709" w:type="dxa"/>
            <w:shd w:val="clear" w:color="auto" w:fill="D9D9D9"/>
            <w:vAlign w:val="center"/>
          </w:tcPr>
          <w:p w14:paraId="1C53A75B" w14:textId="77777777" w:rsidR="008D3022" w:rsidRPr="003B0EA8" w:rsidRDefault="008D3022" w:rsidP="003B0EA8">
            <w:pPr>
              <w:pStyle w:val="TableHeading"/>
            </w:pPr>
            <w:r w:rsidRPr="003B0EA8">
              <w:rPr>
                <w:rFonts w:hint="eastAsia"/>
              </w:rPr>
              <w:t>변경 내용</w:t>
            </w:r>
          </w:p>
        </w:tc>
        <w:tc>
          <w:tcPr>
            <w:tcW w:w="1108" w:type="dxa"/>
            <w:shd w:val="clear" w:color="auto" w:fill="D9D9D9"/>
            <w:vAlign w:val="center"/>
          </w:tcPr>
          <w:p w14:paraId="50480B6D" w14:textId="77777777" w:rsidR="008D3022" w:rsidRPr="003B0EA8" w:rsidRDefault="008D3022" w:rsidP="003B0EA8">
            <w:pPr>
              <w:pStyle w:val="TableHeading"/>
            </w:pPr>
            <w:r w:rsidRPr="003B0EA8">
              <w:rPr>
                <w:rFonts w:hint="eastAsia"/>
              </w:rPr>
              <w:t>작성자</w:t>
            </w:r>
          </w:p>
        </w:tc>
        <w:tc>
          <w:tcPr>
            <w:tcW w:w="929" w:type="dxa"/>
            <w:shd w:val="clear" w:color="auto" w:fill="D9D9D9"/>
            <w:vAlign w:val="center"/>
          </w:tcPr>
          <w:p w14:paraId="76EB255E" w14:textId="77777777" w:rsidR="008D3022" w:rsidRPr="003B0EA8" w:rsidRDefault="008D3022" w:rsidP="003B0EA8">
            <w:pPr>
              <w:pStyle w:val="TableHeading"/>
            </w:pPr>
            <w:r w:rsidRPr="003B0EA8">
              <w:rPr>
                <w:rFonts w:hint="eastAsia"/>
              </w:rPr>
              <w:t>승인</w:t>
            </w:r>
          </w:p>
        </w:tc>
      </w:tr>
      <w:tr w:rsidR="008D3022" w14:paraId="53407B59" w14:textId="77777777" w:rsidTr="00255CA5">
        <w:tc>
          <w:tcPr>
            <w:tcW w:w="807" w:type="dxa"/>
            <w:vAlign w:val="center"/>
          </w:tcPr>
          <w:p w14:paraId="0C0CA61F" w14:textId="402E8AD2" w:rsidR="008D3022" w:rsidRDefault="00E71A4E" w:rsidP="009B7DBC">
            <w:pPr>
              <w:pStyle w:val="ac"/>
            </w:pPr>
            <w:r>
              <w:t>0.1</w:t>
            </w:r>
          </w:p>
        </w:tc>
        <w:tc>
          <w:tcPr>
            <w:tcW w:w="1261" w:type="dxa"/>
            <w:vAlign w:val="center"/>
          </w:tcPr>
          <w:p w14:paraId="5C4D9B1F" w14:textId="26D3EFA2" w:rsidR="008D3022" w:rsidRDefault="00F23F93" w:rsidP="009C0D13">
            <w:pPr>
              <w:pStyle w:val="ac"/>
            </w:pPr>
            <w:r>
              <w:rPr>
                <w:rFonts w:hint="eastAsia"/>
              </w:rPr>
              <w:t>20</w:t>
            </w:r>
            <w:r w:rsidR="009C0D13">
              <w:t>22</w:t>
            </w:r>
            <w:r>
              <w:rPr>
                <w:rFonts w:hint="eastAsia"/>
              </w:rPr>
              <w:t>-</w:t>
            </w:r>
            <w:r w:rsidR="009C0D13">
              <w:t>10</w:t>
            </w:r>
            <w:r>
              <w:rPr>
                <w:rFonts w:hint="eastAsia"/>
              </w:rPr>
              <w:t>-</w:t>
            </w:r>
            <w:r w:rsidR="009C0D13">
              <w:t>1</w:t>
            </w:r>
            <w:r w:rsidR="00215F8E">
              <w:t>7</w:t>
            </w:r>
          </w:p>
        </w:tc>
        <w:tc>
          <w:tcPr>
            <w:tcW w:w="1778" w:type="dxa"/>
            <w:vAlign w:val="center"/>
          </w:tcPr>
          <w:p w14:paraId="2844E661" w14:textId="77777777" w:rsidR="008D3022" w:rsidRDefault="00546BB1" w:rsidP="006B4EF3">
            <w:pPr>
              <w:pStyle w:val="ac"/>
              <w:jc w:val="left"/>
            </w:pPr>
            <w:r>
              <w:rPr>
                <w:rFonts w:hint="eastAsia"/>
              </w:rPr>
              <w:t>최초</w:t>
            </w:r>
            <w:r w:rsidR="006B4EF3">
              <w:rPr>
                <w:rFonts w:hint="eastAsia"/>
              </w:rPr>
              <w:t xml:space="preserve"> </w:t>
            </w:r>
            <w:r>
              <w:rPr>
                <w:rFonts w:hint="eastAsia"/>
              </w:rPr>
              <w:t>작성</w:t>
            </w:r>
          </w:p>
        </w:tc>
        <w:tc>
          <w:tcPr>
            <w:tcW w:w="3709" w:type="dxa"/>
            <w:vAlign w:val="center"/>
          </w:tcPr>
          <w:p w14:paraId="7646E336" w14:textId="77777777" w:rsidR="008D3022" w:rsidRDefault="006B7CD5" w:rsidP="000435A0">
            <w:pPr>
              <w:pStyle w:val="ltis4"/>
            </w:pPr>
            <w:r>
              <w:rPr>
                <w:rFonts w:hint="eastAsia"/>
              </w:rPr>
              <w:t>최초</w:t>
            </w:r>
            <w:r w:rsidR="006B4EF3">
              <w:rPr>
                <w:rFonts w:hint="eastAsia"/>
              </w:rPr>
              <w:t xml:space="preserve"> </w:t>
            </w:r>
            <w:r>
              <w:rPr>
                <w:rFonts w:hint="eastAsia"/>
              </w:rPr>
              <w:t>작성</w:t>
            </w:r>
          </w:p>
        </w:tc>
        <w:tc>
          <w:tcPr>
            <w:tcW w:w="1108" w:type="dxa"/>
            <w:vAlign w:val="center"/>
          </w:tcPr>
          <w:p w14:paraId="188795DE" w14:textId="77777777" w:rsidR="008D3022" w:rsidRDefault="00215F8E" w:rsidP="00495560">
            <w:pPr>
              <w:pStyle w:val="ac"/>
            </w:pPr>
            <w:r>
              <w:rPr>
                <w:rFonts w:hint="eastAsia"/>
              </w:rPr>
              <w:t>강수익</w:t>
            </w:r>
          </w:p>
        </w:tc>
        <w:tc>
          <w:tcPr>
            <w:tcW w:w="929" w:type="dxa"/>
            <w:vAlign w:val="center"/>
          </w:tcPr>
          <w:p w14:paraId="248D13E2" w14:textId="027D94A2" w:rsidR="008D3022" w:rsidRDefault="008D3022" w:rsidP="0013725B">
            <w:pPr>
              <w:pStyle w:val="ac"/>
              <w:jc w:val="both"/>
            </w:pPr>
          </w:p>
        </w:tc>
      </w:tr>
      <w:tr w:rsidR="00E334B1" w14:paraId="77F56A70" w14:textId="77777777" w:rsidTr="00255CA5">
        <w:tc>
          <w:tcPr>
            <w:tcW w:w="807" w:type="dxa"/>
          </w:tcPr>
          <w:p w14:paraId="6BC8F2A6" w14:textId="1DD566A1" w:rsidR="00E334B1" w:rsidRPr="0017067F" w:rsidRDefault="007C6C64" w:rsidP="007C6C64">
            <w:pPr>
              <w:jc w:val="center"/>
            </w:pPr>
            <w:r>
              <w:t>0.9</w:t>
            </w:r>
          </w:p>
        </w:tc>
        <w:tc>
          <w:tcPr>
            <w:tcW w:w="1261" w:type="dxa"/>
          </w:tcPr>
          <w:p w14:paraId="1711CB09" w14:textId="00BD29DC" w:rsidR="00E334B1" w:rsidRPr="0017067F" w:rsidRDefault="00E71A4E" w:rsidP="001534EE">
            <w:r>
              <w:rPr>
                <w:rFonts w:hint="eastAsia"/>
              </w:rPr>
              <w:t>2022-</w:t>
            </w:r>
            <w:r w:rsidR="0077323F">
              <w:t>11-20</w:t>
            </w:r>
          </w:p>
        </w:tc>
        <w:tc>
          <w:tcPr>
            <w:tcW w:w="1778" w:type="dxa"/>
          </w:tcPr>
          <w:p w14:paraId="20A6CE25" w14:textId="1DB53B01" w:rsidR="00E334B1" w:rsidRPr="0017067F" w:rsidRDefault="00E71A4E" w:rsidP="001534EE">
            <w:r>
              <w:rPr>
                <w:rFonts w:hint="eastAsia"/>
              </w:rPr>
              <w:t>내용 수정</w:t>
            </w:r>
          </w:p>
        </w:tc>
        <w:tc>
          <w:tcPr>
            <w:tcW w:w="3709" w:type="dxa"/>
          </w:tcPr>
          <w:p w14:paraId="3A3F2BEC" w14:textId="4E3E1617" w:rsidR="00E334B1" w:rsidRPr="0017067F" w:rsidRDefault="0077323F" w:rsidP="001534EE">
            <w:r>
              <w:rPr>
                <w:rFonts w:hint="eastAsia"/>
              </w:rPr>
              <w:t>주제영역 명명규칙 수정</w:t>
            </w:r>
          </w:p>
        </w:tc>
        <w:tc>
          <w:tcPr>
            <w:tcW w:w="1108" w:type="dxa"/>
          </w:tcPr>
          <w:p w14:paraId="2484C558" w14:textId="0D098189" w:rsidR="00E334B1" w:rsidRDefault="00E71A4E" w:rsidP="00495560">
            <w:pPr>
              <w:jc w:val="center"/>
            </w:pPr>
            <w:r>
              <w:rPr>
                <w:rFonts w:hint="eastAsia"/>
              </w:rPr>
              <w:t>강수익</w:t>
            </w:r>
          </w:p>
        </w:tc>
        <w:tc>
          <w:tcPr>
            <w:tcW w:w="929" w:type="dxa"/>
            <w:vAlign w:val="center"/>
          </w:tcPr>
          <w:p w14:paraId="149374D2" w14:textId="2E711C30" w:rsidR="00E334B1" w:rsidRDefault="00E334B1" w:rsidP="0013725B">
            <w:pPr>
              <w:tabs>
                <w:tab w:val="left" w:pos="80"/>
              </w:tabs>
              <w:rPr>
                <w:rFonts w:ascii="굴림체" w:hAnsi="굴림체"/>
              </w:rPr>
            </w:pPr>
          </w:p>
        </w:tc>
      </w:tr>
      <w:tr w:rsidR="00573E52" w14:paraId="1D4632ED" w14:textId="77777777" w:rsidTr="00255CA5">
        <w:tc>
          <w:tcPr>
            <w:tcW w:w="807" w:type="dxa"/>
          </w:tcPr>
          <w:p w14:paraId="1D0135D6" w14:textId="4A6CBD3C" w:rsidR="00573E52" w:rsidRPr="00573E52" w:rsidRDefault="00C702D3" w:rsidP="00573E52">
            <w:pPr>
              <w:jc w:val="center"/>
            </w:pPr>
            <w:r>
              <w:rPr>
                <w:rFonts w:hint="eastAsia"/>
              </w:rPr>
              <w:t>1.0</w:t>
            </w:r>
          </w:p>
        </w:tc>
        <w:tc>
          <w:tcPr>
            <w:tcW w:w="1261" w:type="dxa"/>
          </w:tcPr>
          <w:p w14:paraId="527B22FD" w14:textId="1A89B5F0" w:rsidR="00573E52" w:rsidRPr="0017067F" w:rsidRDefault="00C702D3" w:rsidP="007C6C64">
            <w:r>
              <w:rPr>
                <w:rFonts w:hint="eastAsia"/>
              </w:rPr>
              <w:t>2022-</w:t>
            </w:r>
            <w:r>
              <w:t>12-05</w:t>
            </w:r>
          </w:p>
        </w:tc>
        <w:tc>
          <w:tcPr>
            <w:tcW w:w="1778" w:type="dxa"/>
          </w:tcPr>
          <w:p w14:paraId="58FA325A" w14:textId="2EB85FF4" w:rsidR="00573E52" w:rsidRPr="00573E52" w:rsidRDefault="00C702D3" w:rsidP="00573E52">
            <w:r>
              <w:rPr>
                <w:rFonts w:hint="eastAsia"/>
              </w:rPr>
              <w:t>내용 수정</w:t>
            </w:r>
          </w:p>
        </w:tc>
        <w:tc>
          <w:tcPr>
            <w:tcW w:w="3709" w:type="dxa"/>
          </w:tcPr>
          <w:p w14:paraId="116A9CDC" w14:textId="3D1FD7CB" w:rsidR="00573E52" w:rsidRPr="00573E52" w:rsidRDefault="00C702D3" w:rsidP="00573E52">
            <w:r>
              <w:rPr>
                <w:rFonts w:hint="eastAsia"/>
              </w:rPr>
              <w:t>표준예제 수정 보완</w:t>
            </w:r>
          </w:p>
        </w:tc>
        <w:tc>
          <w:tcPr>
            <w:tcW w:w="1108" w:type="dxa"/>
          </w:tcPr>
          <w:p w14:paraId="4210688E" w14:textId="35EAFD76" w:rsidR="00573E52" w:rsidRPr="00573E52" w:rsidRDefault="00C702D3" w:rsidP="00495560">
            <w:pPr>
              <w:jc w:val="center"/>
            </w:pPr>
            <w:r>
              <w:rPr>
                <w:rFonts w:hint="eastAsia"/>
              </w:rPr>
              <w:t>강수익</w:t>
            </w:r>
          </w:p>
        </w:tc>
        <w:tc>
          <w:tcPr>
            <w:tcW w:w="929" w:type="dxa"/>
          </w:tcPr>
          <w:p w14:paraId="0A87F81D" w14:textId="2062EF21" w:rsidR="00573E52" w:rsidRPr="00573E52" w:rsidRDefault="00573E52" w:rsidP="00573E52"/>
        </w:tc>
      </w:tr>
      <w:tr w:rsidR="003E7C31" w14:paraId="3B7D7A5A" w14:textId="77777777" w:rsidTr="00255CA5">
        <w:tc>
          <w:tcPr>
            <w:tcW w:w="807" w:type="dxa"/>
          </w:tcPr>
          <w:p w14:paraId="291C5F07" w14:textId="79434B5C" w:rsidR="003E7C31" w:rsidRPr="00573E52" w:rsidRDefault="003A2FFC" w:rsidP="009471B3">
            <w:pPr>
              <w:jc w:val="center"/>
            </w:pPr>
            <w:ins w:id="4" w:author="datastreams" w:date="2023-01-07T19:58:00Z">
              <w:r>
                <w:rPr>
                  <w:rFonts w:hint="eastAsia"/>
                </w:rPr>
                <w:t>1</w:t>
              </w:r>
              <w:r>
                <w:t>.1</w:t>
              </w:r>
            </w:ins>
          </w:p>
        </w:tc>
        <w:tc>
          <w:tcPr>
            <w:tcW w:w="1261" w:type="dxa"/>
          </w:tcPr>
          <w:p w14:paraId="40765A79" w14:textId="342D4A0C" w:rsidR="003E7C31" w:rsidRPr="0017067F" w:rsidRDefault="003A2FFC" w:rsidP="00157F11">
            <w:ins w:id="5" w:author="datastreams" w:date="2023-01-07T19:58:00Z">
              <w:r>
                <w:rPr>
                  <w:rFonts w:hint="eastAsia"/>
                </w:rPr>
                <w:t>2022-12-18</w:t>
              </w:r>
            </w:ins>
          </w:p>
        </w:tc>
        <w:tc>
          <w:tcPr>
            <w:tcW w:w="1778" w:type="dxa"/>
          </w:tcPr>
          <w:p w14:paraId="1779A003" w14:textId="1B8FCE08" w:rsidR="003E7C31" w:rsidRPr="00573E52" w:rsidRDefault="003A2FFC" w:rsidP="003E7C31">
            <w:ins w:id="6" w:author="datastreams" w:date="2023-01-07T19:58:00Z">
              <w:r>
                <w:rPr>
                  <w:rFonts w:hint="eastAsia"/>
                </w:rPr>
                <w:t>내용 수정</w:t>
              </w:r>
            </w:ins>
          </w:p>
        </w:tc>
        <w:tc>
          <w:tcPr>
            <w:tcW w:w="3709" w:type="dxa"/>
          </w:tcPr>
          <w:p w14:paraId="2FFC5494" w14:textId="5BEC3262" w:rsidR="003E7C31" w:rsidRPr="00573E52" w:rsidRDefault="003A2FFC" w:rsidP="003E7C31">
            <w:ins w:id="7" w:author="datastreams" w:date="2023-01-07T20:03:00Z">
              <w:r>
                <w:rPr>
                  <w:rFonts w:hint="eastAsia"/>
                </w:rPr>
                <w:t>지침 검토 결과 수정</w:t>
              </w:r>
            </w:ins>
          </w:p>
        </w:tc>
        <w:tc>
          <w:tcPr>
            <w:tcW w:w="1108" w:type="dxa"/>
          </w:tcPr>
          <w:p w14:paraId="7E458229" w14:textId="0CAB8CC3" w:rsidR="003E7C31" w:rsidRPr="00573E52" w:rsidRDefault="003A2FFC" w:rsidP="00495560">
            <w:pPr>
              <w:jc w:val="center"/>
            </w:pPr>
            <w:ins w:id="8" w:author="datastreams" w:date="2023-01-07T20:03:00Z">
              <w:r>
                <w:rPr>
                  <w:rFonts w:hint="eastAsia"/>
                </w:rPr>
                <w:t>강수익</w:t>
              </w:r>
            </w:ins>
          </w:p>
        </w:tc>
        <w:tc>
          <w:tcPr>
            <w:tcW w:w="929" w:type="dxa"/>
          </w:tcPr>
          <w:p w14:paraId="4B9F5B46" w14:textId="6225BC4B" w:rsidR="003E7C31" w:rsidRDefault="003E7C31" w:rsidP="003E7C31">
            <w:pPr>
              <w:tabs>
                <w:tab w:val="left" w:pos="80"/>
              </w:tabs>
              <w:rPr>
                <w:rFonts w:ascii="굴림체" w:hAnsi="굴림체"/>
              </w:rPr>
            </w:pPr>
          </w:p>
        </w:tc>
      </w:tr>
      <w:tr w:rsidR="003E7C31" w14:paraId="1FFB2D39" w14:textId="77777777" w:rsidTr="00255CA5">
        <w:tc>
          <w:tcPr>
            <w:tcW w:w="807" w:type="dxa"/>
          </w:tcPr>
          <w:p w14:paraId="57CB9414" w14:textId="42ED77A5" w:rsidR="003E7C31" w:rsidRPr="00495560" w:rsidRDefault="003E7C31" w:rsidP="003E7C31">
            <w:pPr>
              <w:tabs>
                <w:tab w:val="left" w:pos="80"/>
              </w:tabs>
              <w:jc w:val="center"/>
              <w:rPr>
                <w:rFonts w:asciiTheme="majorEastAsia" w:eastAsiaTheme="majorEastAsia" w:hAnsiTheme="majorEastAsia"/>
              </w:rPr>
            </w:pPr>
          </w:p>
        </w:tc>
        <w:tc>
          <w:tcPr>
            <w:tcW w:w="1261" w:type="dxa"/>
          </w:tcPr>
          <w:p w14:paraId="37FCA4C0" w14:textId="01520744" w:rsidR="003E7C31" w:rsidRPr="00495560" w:rsidRDefault="003E7C31" w:rsidP="003E7C31">
            <w:pPr>
              <w:tabs>
                <w:tab w:val="left" w:pos="80"/>
              </w:tabs>
              <w:rPr>
                <w:rFonts w:asciiTheme="majorEastAsia" w:eastAsiaTheme="majorEastAsia" w:hAnsiTheme="majorEastAsia"/>
              </w:rPr>
            </w:pPr>
          </w:p>
        </w:tc>
        <w:tc>
          <w:tcPr>
            <w:tcW w:w="1778" w:type="dxa"/>
          </w:tcPr>
          <w:p w14:paraId="72491949" w14:textId="06B5A39A" w:rsidR="003E7C31" w:rsidRPr="00495560" w:rsidRDefault="003E7C31" w:rsidP="003E7C31">
            <w:pPr>
              <w:tabs>
                <w:tab w:val="left" w:pos="80"/>
              </w:tabs>
              <w:rPr>
                <w:rFonts w:asciiTheme="majorEastAsia" w:eastAsiaTheme="majorEastAsia" w:hAnsiTheme="majorEastAsia"/>
              </w:rPr>
            </w:pPr>
          </w:p>
        </w:tc>
        <w:tc>
          <w:tcPr>
            <w:tcW w:w="3709" w:type="dxa"/>
          </w:tcPr>
          <w:p w14:paraId="795C06EB" w14:textId="26683493" w:rsidR="003E7C31" w:rsidRPr="00495560" w:rsidRDefault="003E7C31" w:rsidP="003E7C31">
            <w:pPr>
              <w:tabs>
                <w:tab w:val="left" w:pos="80"/>
              </w:tabs>
              <w:rPr>
                <w:rFonts w:asciiTheme="majorEastAsia" w:eastAsiaTheme="majorEastAsia" w:hAnsiTheme="majorEastAsia"/>
              </w:rPr>
            </w:pPr>
          </w:p>
        </w:tc>
        <w:tc>
          <w:tcPr>
            <w:tcW w:w="1108" w:type="dxa"/>
          </w:tcPr>
          <w:p w14:paraId="5A8259E2" w14:textId="3B4A2487" w:rsidR="003E7C31" w:rsidRPr="00495560" w:rsidRDefault="003E7C31" w:rsidP="00495560">
            <w:pPr>
              <w:tabs>
                <w:tab w:val="left" w:pos="80"/>
              </w:tabs>
              <w:jc w:val="center"/>
              <w:rPr>
                <w:rFonts w:asciiTheme="majorEastAsia" w:eastAsiaTheme="majorEastAsia" w:hAnsiTheme="majorEastAsia"/>
              </w:rPr>
            </w:pPr>
          </w:p>
        </w:tc>
        <w:tc>
          <w:tcPr>
            <w:tcW w:w="929" w:type="dxa"/>
          </w:tcPr>
          <w:p w14:paraId="55BF1E53" w14:textId="5F3CD1D1" w:rsidR="003E7C31" w:rsidRPr="00495560" w:rsidRDefault="003E7C31" w:rsidP="003E7C31">
            <w:pPr>
              <w:tabs>
                <w:tab w:val="left" w:pos="80"/>
              </w:tabs>
              <w:rPr>
                <w:rFonts w:asciiTheme="majorEastAsia" w:eastAsiaTheme="majorEastAsia" w:hAnsiTheme="majorEastAsia"/>
              </w:rPr>
            </w:pPr>
          </w:p>
        </w:tc>
      </w:tr>
      <w:tr w:rsidR="00BB660D" w14:paraId="7634F701" w14:textId="77777777" w:rsidTr="00255CA5">
        <w:tc>
          <w:tcPr>
            <w:tcW w:w="807" w:type="dxa"/>
          </w:tcPr>
          <w:p w14:paraId="30C417C4" w14:textId="5487CCA6" w:rsidR="00BB660D" w:rsidRDefault="00BB660D" w:rsidP="00212D52">
            <w:pPr>
              <w:tabs>
                <w:tab w:val="left" w:pos="80"/>
              </w:tabs>
              <w:jc w:val="center"/>
              <w:rPr>
                <w:rFonts w:asciiTheme="majorEastAsia" w:eastAsiaTheme="majorEastAsia" w:hAnsiTheme="majorEastAsia"/>
              </w:rPr>
            </w:pPr>
          </w:p>
        </w:tc>
        <w:tc>
          <w:tcPr>
            <w:tcW w:w="1261" w:type="dxa"/>
          </w:tcPr>
          <w:p w14:paraId="6DD096AA" w14:textId="5DD5220A" w:rsidR="00BB660D" w:rsidRDefault="00BB660D" w:rsidP="001E0989">
            <w:pPr>
              <w:tabs>
                <w:tab w:val="left" w:pos="80"/>
              </w:tabs>
              <w:rPr>
                <w:rFonts w:asciiTheme="majorEastAsia" w:eastAsiaTheme="majorEastAsia" w:hAnsiTheme="majorEastAsia"/>
              </w:rPr>
            </w:pPr>
          </w:p>
        </w:tc>
        <w:tc>
          <w:tcPr>
            <w:tcW w:w="1778" w:type="dxa"/>
          </w:tcPr>
          <w:p w14:paraId="7630D723" w14:textId="6DBBEF38" w:rsidR="00BB660D" w:rsidRDefault="00BB660D" w:rsidP="00212D52">
            <w:pPr>
              <w:tabs>
                <w:tab w:val="left" w:pos="80"/>
              </w:tabs>
              <w:rPr>
                <w:rFonts w:asciiTheme="majorEastAsia" w:eastAsiaTheme="majorEastAsia" w:hAnsiTheme="majorEastAsia"/>
              </w:rPr>
            </w:pPr>
          </w:p>
        </w:tc>
        <w:tc>
          <w:tcPr>
            <w:tcW w:w="3709" w:type="dxa"/>
          </w:tcPr>
          <w:p w14:paraId="4ABA62C2" w14:textId="64FD8A9F" w:rsidR="00BB660D" w:rsidRDefault="00BB660D" w:rsidP="009C05BD">
            <w:pPr>
              <w:tabs>
                <w:tab w:val="left" w:pos="80"/>
              </w:tabs>
              <w:rPr>
                <w:rFonts w:asciiTheme="majorEastAsia" w:eastAsiaTheme="majorEastAsia" w:hAnsiTheme="majorEastAsia"/>
              </w:rPr>
            </w:pPr>
          </w:p>
        </w:tc>
        <w:tc>
          <w:tcPr>
            <w:tcW w:w="1108" w:type="dxa"/>
          </w:tcPr>
          <w:p w14:paraId="6B6B8EDB" w14:textId="33BC971A" w:rsidR="00BB660D" w:rsidRDefault="00BB660D" w:rsidP="00212D52">
            <w:pPr>
              <w:tabs>
                <w:tab w:val="left" w:pos="80"/>
              </w:tabs>
              <w:jc w:val="center"/>
              <w:rPr>
                <w:rFonts w:asciiTheme="majorEastAsia" w:eastAsiaTheme="majorEastAsia" w:hAnsiTheme="majorEastAsia"/>
              </w:rPr>
            </w:pPr>
          </w:p>
        </w:tc>
        <w:tc>
          <w:tcPr>
            <w:tcW w:w="929" w:type="dxa"/>
          </w:tcPr>
          <w:p w14:paraId="1854545B" w14:textId="2B13DAC6" w:rsidR="00BB660D" w:rsidRPr="00495560" w:rsidRDefault="00BB660D" w:rsidP="00212D52">
            <w:pPr>
              <w:tabs>
                <w:tab w:val="left" w:pos="80"/>
              </w:tabs>
              <w:rPr>
                <w:rFonts w:asciiTheme="majorEastAsia" w:eastAsiaTheme="majorEastAsia" w:hAnsiTheme="majorEastAsia"/>
              </w:rPr>
            </w:pPr>
          </w:p>
        </w:tc>
      </w:tr>
      <w:tr w:rsidR="00212D52" w14:paraId="459AAF56" w14:textId="77777777" w:rsidTr="00255CA5">
        <w:tc>
          <w:tcPr>
            <w:tcW w:w="807" w:type="dxa"/>
          </w:tcPr>
          <w:p w14:paraId="020299BC" w14:textId="674B633C" w:rsidR="00212D52" w:rsidRPr="00495560" w:rsidRDefault="00212D52" w:rsidP="00212D52">
            <w:pPr>
              <w:tabs>
                <w:tab w:val="left" w:pos="80"/>
              </w:tabs>
              <w:jc w:val="center"/>
              <w:rPr>
                <w:rFonts w:asciiTheme="majorEastAsia" w:eastAsiaTheme="majorEastAsia" w:hAnsiTheme="majorEastAsia"/>
              </w:rPr>
            </w:pPr>
          </w:p>
        </w:tc>
        <w:tc>
          <w:tcPr>
            <w:tcW w:w="1261" w:type="dxa"/>
          </w:tcPr>
          <w:p w14:paraId="38D0735A" w14:textId="7086327A" w:rsidR="00212D52" w:rsidRPr="00495560" w:rsidRDefault="00212D52" w:rsidP="001E0989">
            <w:pPr>
              <w:tabs>
                <w:tab w:val="left" w:pos="80"/>
              </w:tabs>
              <w:rPr>
                <w:rFonts w:asciiTheme="majorEastAsia" w:eastAsiaTheme="majorEastAsia" w:hAnsiTheme="majorEastAsia"/>
              </w:rPr>
            </w:pPr>
          </w:p>
        </w:tc>
        <w:tc>
          <w:tcPr>
            <w:tcW w:w="1778" w:type="dxa"/>
          </w:tcPr>
          <w:p w14:paraId="2FE60410" w14:textId="73110F55" w:rsidR="00212D52" w:rsidRPr="00495560" w:rsidRDefault="00212D52" w:rsidP="00212D52">
            <w:pPr>
              <w:tabs>
                <w:tab w:val="left" w:pos="80"/>
              </w:tabs>
              <w:rPr>
                <w:rFonts w:asciiTheme="majorEastAsia" w:eastAsiaTheme="majorEastAsia" w:hAnsiTheme="majorEastAsia"/>
              </w:rPr>
            </w:pPr>
          </w:p>
        </w:tc>
        <w:tc>
          <w:tcPr>
            <w:tcW w:w="3709" w:type="dxa"/>
          </w:tcPr>
          <w:p w14:paraId="2636A56B" w14:textId="6DEE892A" w:rsidR="009C05BD" w:rsidRPr="00495560" w:rsidRDefault="009C05BD" w:rsidP="009C05BD">
            <w:pPr>
              <w:tabs>
                <w:tab w:val="left" w:pos="80"/>
              </w:tabs>
              <w:rPr>
                <w:rFonts w:asciiTheme="majorEastAsia" w:eastAsiaTheme="majorEastAsia" w:hAnsiTheme="majorEastAsia"/>
              </w:rPr>
            </w:pPr>
          </w:p>
        </w:tc>
        <w:tc>
          <w:tcPr>
            <w:tcW w:w="1108" w:type="dxa"/>
          </w:tcPr>
          <w:p w14:paraId="1974B7EA" w14:textId="6492C723" w:rsidR="00212D52" w:rsidRPr="00495560" w:rsidRDefault="00212D52" w:rsidP="00212D52">
            <w:pPr>
              <w:tabs>
                <w:tab w:val="left" w:pos="80"/>
              </w:tabs>
              <w:jc w:val="center"/>
              <w:rPr>
                <w:rFonts w:asciiTheme="majorEastAsia" w:eastAsiaTheme="majorEastAsia" w:hAnsiTheme="majorEastAsia"/>
              </w:rPr>
            </w:pPr>
          </w:p>
        </w:tc>
        <w:tc>
          <w:tcPr>
            <w:tcW w:w="929" w:type="dxa"/>
          </w:tcPr>
          <w:p w14:paraId="2DC04EC5" w14:textId="78C2CF2C" w:rsidR="00212D52" w:rsidRPr="00495560" w:rsidRDefault="00212D52" w:rsidP="00212D52">
            <w:pPr>
              <w:tabs>
                <w:tab w:val="left" w:pos="80"/>
              </w:tabs>
              <w:rPr>
                <w:rFonts w:asciiTheme="majorEastAsia" w:eastAsiaTheme="majorEastAsia" w:hAnsiTheme="majorEastAsia"/>
              </w:rPr>
            </w:pPr>
          </w:p>
        </w:tc>
      </w:tr>
      <w:tr w:rsidR="004F7CE7" w14:paraId="69A6702A" w14:textId="77777777" w:rsidTr="00255CA5">
        <w:tc>
          <w:tcPr>
            <w:tcW w:w="807" w:type="dxa"/>
          </w:tcPr>
          <w:p w14:paraId="5A4552ED" w14:textId="0AB93ABB" w:rsidR="004F7CE7" w:rsidRPr="00495560" w:rsidRDefault="004F7CE7" w:rsidP="004F7CE7">
            <w:pPr>
              <w:tabs>
                <w:tab w:val="left" w:pos="80"/>
              </w:tabs>
              <w:jc w:val="center"/>
              <w:rPr>
                <w:rFonts w:asciiTheme="majorEastAsia" w:eastAsiaTheme="majorEastAsia" w:hAnsiTheme="majorEastAsia"/>
              </w:rPr>
            </w:pPr>
          </w:p>
        </w:tc>
        <w:tc>
          <w:tcPr>
            <w:tcW w:w="1261" w:type="dxa"/>
          </w:tcPr>
          <w:p w14:paraId="308B4263" w14:textId="1886E984" w:rsidR="004F7CE7" w:rsidRPr="00495560" w:rsidRDefault="004F7CE7" w:rsidP="00BC08B5">
            <w:pPr>
              <w:tabs>
                <w:tab w:val="left" w:pos="80"/>
              </w:tabs>
              <w:rPr>
                <w:rFonts w:asciiTheme="majorEastAsia" w:eastAsiaTheme="majorEastAsia" w:hAnsiTheme="majorEastAsia"/>
              </w:rPr>
            </w:pPr>
          </w:p>
        </w:tc>
        <w:tc>
          <w:tcPr>
            <w:tcW w:w="1778" w:type="dxa"/>
          </w:tcPr>
          <w:p w14:paraId="697EA635" w14:textId="2EE16906" w:rsidR="004F7CE7" w:rsidRPr="00495560" w:rsidRDefault="004F7CE7" w:rsidP="004F7CE7">
            <w:pPr>
              <w:tabs>
                <w:tab w:val="left" w:pos="80"/>
              </w:tabs>
              <w:rPr>
                <w:rFonts w:asciiTheme="majorEastAsia" w:eastAsiaTheme="majorEastAsia" w:hAnsiTheme="majorEastAsia"/>
              </w:rPr>
            </w:pPr>
          </w:p>
        </w:tc>
        <w:tc>
          <w:tcPr>
            <w:tcW w:w="3709" w:type="dxa"/>
          </w:tcPr>
          <w:p w14:paraId="3ABB1BB7" w14:textId="4607A8BE" w:rsidR="004F7CE7" w:rsidRPr="00495560" w:rsidRDefault="004F7CE7" w:rsidP="004F7CE7">
            <w:pPr>
              <w:tabs>
                <w:tab w:val="left" w:pos="80"/>
              </w:tabs>
              <w:rPr>
                <w:rFonts w:asciiTheme="majorEastAsia" w:eastAsiaTheme="majorEastAsia" w:hAnsiTheme="majorEastAsia"/>
              </w:rPr>
            </w:pPr>
          </w:p>
        </w:tc>
        <w:tc>
          <w:tcPr>
            <w:tcW w:w="1108" w:type="dxa"/>
          </w:tcPr>
          <w:p w14:paraId="37231ADD" w14:textId="537EE442" w:rsidR="004F7CE7" w:rsidRPr="00495560" w:rsidRDefault="004F7CE7" w:rsidP="004F7CE7">
            <w:pPr>
              <w:tabs>
                <w:tab w:val="left" w:pos="80"/>
              </w:tabs>
              <w:jc w:val="center"/>
              <w:rPr>
                <w:rFonts w:asciiTheme="majorEastAsia" w:eastAsiaTheme="majorEastAsia" w:hAnsiTheme="majorEastAsia"/>
              </w:rPr>
            </w:pPr>
          </w:p>
        </w:tc>
        <w:tc>
          <w:tcPr>
            <w:tcW w:w="929" w:type="dxa"/>
          </w:tcPr>
          <w:p w14:paraId="58CA72E4" w14:textId="522AEACF" w:rsidR="004F7CE7" w:rsidRPr="00495560" w:rsidRDefault="004F7CE7" w:rsidP="004F7CE7">
            <w:pPr>
              <w:tabs>
                <w:tab w:val="left" w:pos="80"/>
              </w:tabs>
              <w:rPr>
                <w:rFonts w:asciiTheme="majorEastAsia" w:eastAsiaTheme="majorEastAsia" w:hAnsiTheme="majorEastAsia"/>
              </w:rPr>
            </w:pPr>
          </w:p>
        </w:tc>
      </w:tr>
      <w:tr w:rsidR="00BC08B5" w14:paraId="768C6F0B" w14:textId="77777777" w:rsidTr="00255CA5">
        <w:tc>
          <w:tcPr>
            <w:tcW w:w="807" w:type="dxa"/>
          </w:tcPr>
          <w:p w14:paraId="010BE716" w14:textId="53207318" w:rsidR="00BC08B5" w:rsidRPr="00495560" w:rsidRDefault="00BC08B5" w:rsidP="004F7CE7">
            <w:pPr>
              <w:tabs>
                <w:tab w:val="left" w:pos="80"/>
              </w:tabs>
              <w:jc w:val="center"/>
              <w:rPr>
                <w:rFonts w:asciiTheme="majorEastAsia" w:eastAsiaTheme="majorEastAsia" w:hAnsiTheme="majorEastAsia"/>
              </w:rPr>
            </w:pPr>
          </w:p>
        </w:tc>
        <w:tc>
          <w:tcPr>
            <w:tcW w:w="1261" w:type="dxa"/>
          </w:tcPr>
          <w:p w14:paraId="40ACF1BC" w14:textId="7B8C5EDE" w:rsidR="00BC08B5" w:rsidRPr="00495560" w:rsidRDefault="00BC08B5" w:rsidP="004F7CE7">
            <w:pPr>
              <w:tabs>
                <w:tab w:val="left" w:pos="80"/>
              </w:tabs>
              <w:rPr>
                <w:rFonts w:asciiTheme="majorEastAsia" w:eastAsiaTheme="majorEastAsia" w:hAnsiTheme="majorEastAsia"/>
              </w:rPr>
            </w:pPr>
          </w:p>
        </w:tc>
        <w:tc>
          <w:tcPr>
            <w:tcW w:w="1778" w:type="dxa"/>
          </w:tcPr>
          <w:p w14:paraId="45C2A2B9" w14:textId="08CB5519" w:rsidR="00BC08B5" w:rsidRPr="00495560" w:rsidRDefault="00BC08B5" w:rsidP="004F7CE7">
            <w:pPr>
              <w:tabs>
                <w:tab w:val="left" w:pos="80"/>
              </w:tabs>
              <w:rPr>
                <w:rFonts w:asciiTheme="majorEastAsia" w:eastAsiaTheme="majorEastAsia" w:hAnsiTheme="majorEastAsia"/>
              </w:rPr>
            </w:pPr>
          </w:p>
        </w:tc>
        <w:tc>
          <w:tcPr>
            <w:tcW w:w="3709" w:type="dxa"/>
          </w:tcPr>
          <w:p w14:paraId="56E967F3" w14:textId="156CC4EC" w:rsidR="00BC08B5" w:rsidRPr="00495560" w:rsidRDefault="00BC08B5" w:rsidP="004F7CE7">
            <w:pPr>
              <w:tabs>
                <w:tab w:val="left" w:pos="80"/>
              </w:tabs>
              <w:rPr>
                <w:rFonts w:asciiTheme="majorEastAsia" w:eastAsiaTheme="majorEastAsia" w:hAnsiTheme="majorEastAsia"/>
              </w:rPr>
            </w:pPr>
          </w:p>
        </w:tc>
        <w:tc>
          <w:tcPr>
            <w:tcW w:w="1108" w:type="dxa"/>
          </w:tcPr>
          <w:p w14:paraId="5345BFD3" w14:textId="78BD68DC" w:rsidR="00BC08B5" w:rsidRPr="00495560" w:rsidRDefault="00BC08B5" w:rsidP="004F7CE7">
            <w:pPr>
              <w:tabs>
                <w:tab w:val="left" w:pos="80"/>
              </w:tabs>
              <w:jc w:val="center"/>
              <w:rPr>
                <w:rFonts w:asciiTheme="majorEastAsia" w:eastAsiaTheme="majorEastAsia" w:hAnsiTheme="majorEastAsia"/>
              </w:rPr>
            </w:pPr>
          </w:p>
        </w:tc>
        <w:tc>
          <w:tcPr>
            <w:tcW w:w="929" w:type="dxa"/>
          </w:tcPr>
          <w:p w14:paraId="35DCE6BB" w14:textId="7F0EE03C" w:rsidR="00BC08B5" w:rsidRPr="00495560" w:rsidRDefault="00BC08B5" w:rsidP="004F7CE7">
            <w:pPr>
              <w:tabs>
                <w:tab w:val="left" w:pos="80"/>
              </w:tabs>
              <w:rPr>
                <w:rFonts w:asciiTheme="majorEastAsia" w:eastAsiaTheme="majorEastAsia" w:hAnsiTheme="majorEastAsia"/>
              </w:rPr>
            </w:pPr>
          </w:p>
        </w:tc>
      </w:tr>
      <w:tr w:rsidR="00255CA5" w14:paraId="2F6F2E60" w14:textId="77777777" w:rsidTr="00255CA5">
        <w:tc>
          <w:tcPr>
            <w:tcW w:w="807" w:type="dxa"/>
          </w:tcPr>
          <w:p w14:paraId="689315EE" w14:textId="07672B2D" w:rsidR="00255CA5" w:rsidRDefault="00255CA5" w:rsidP="00255CA5">
            <w:pPr>
              <w:tabs>
                <w:tab w:val="left" w:pos="80"/>
              </w:tabs>
              <w:jc w:val="center"/>
              <w:rPr>
                <w:rFonts w:asciiTheme="majorEastAsia" w:eastAsiaTheme="majorEastAsia" w:hAnsiTheme="majorEastAsia"/>
              </w:rPr>
            </w:pPr>
          </w:p>
        </w:tc>
        <w:tc>
          <w:tcPr>
            <w:tcW w:w="1261" w:type="dxa"/>
          </w:tcPr>
          <w:p w14:paraId="6DBD3E2C" w14:textId="3D94900E" w:rsidR="00255CA5" w:rsidRDefault="00255CA5" w:rsidP="00255CA5">
            <w:pPr>
              <w:tabs>
                <w:tab w:val="left" w:pos="80"/>
              </w:tabs>
              <w:rPr>
                <w:rFonts w:asciiTheme="majorEastAsia" w:eastAsiaTheme="majorEastAsia" w:hAnsiTheme="majorEastAsia"/>
              </w:rPr>
            </w:pPr>
          </w:p>
        </w:tc>
        <w:tc>
          <w:tcPr>
            <w:tcW w:w="1778" w:type="dxa"/>
          </w:tcPr>
          <w:p w14:paraId="100721B6" w14:textId="1D721B78" w:rsidR="00255CA5" w:rsidRDefault="00255CA5" w:rsidP="00255CA5">
            <w:pPr>
              <w:tabs>
                <w:tab w:val="left" w:pos="80"/>
              </w:tabs>
              <w:rPr>
                <w:rFonts w:asciiTheme="majorEastAsia" w:eastAsiaTheme="majorEastAsia" w:hAnsiTheme="majorEastAsia"/>
              </w:rPr>
            </w:pPr>
          </w:p>
        </w:tc>
        <w:tc>
          <w:tcPr>
            <w:tcW w:w="3709" w:type="dxa"/>
          </w:tcPr>
          <w:p w14:paraId="7CA5032D" w14:textId="6C08820D" w:rsidR="00255CA5" w:rsidRDefault="00255CA5" w:rsidP="00255CA5">
            <w:pPr>
              <w:tabs>
                <w:tab w:val="left" w:pos="80"/>
              </w:tabs>
              <w:rPr>
                <w:rFonts w:asciiTheme="majorEastAsia" w:eastAsiaTheme="majorEastAsia" w:hAnsiTheme="majorEastAsia"/>
              </w:rPr>
            </w:pPr>
          </w:p>
        </w:tc>
        <w:tc>
          <w:tcPr>
            <w:tcW w:w="1108" w:type="dxa"/>
          </w:tcPr>
          <w:p w14:paraId="6177E12A" w14:textId="6615C3E1" w:rsidR="00255CA5" w:rsidRDefault="00255CA5" w:rsidP="00255CA5">
            <w:pPr>
              <w:tabs>
                <w:tab w:val="left" w:pos="80"/>
              </w:tabs>
              <w:jc w:val="center"/>
              <w:rPr>
                <w:rFonts w:asciiTheme="majorEastAsia" w:eastAsiaTheme="majorEastAsia" w:hAnsiTheme="majorEastAsia"/>
              </w:rPr>
            </w:pPr>
          </w:p>
        </w:tc>
        <w:tc>
          <w:tcPr>
            <w:tcW w:w="929" w:type="dxa"/>
          </w:tcPr>
          <w:p w14:paraId="4F05E000" w14:textId="1EEC30B8" w:rsidR="00255CA5" w:rsidRDefault="00255CA5" w:rsidP="00255CA5">
            <w:pPr>
              <w:tabs>
                <w:tab w:val="left" w:pos="80"/>
              </w:tabs>
              <w:rPr>
                <w:rFonts w:asciiTheme="majorEastAsia" w:eastAsiaTheme="majorEastAsia" w:hAnsiTheme="majorEastAsia"/>
              </w:rPr>
            </w:pPr>
          </w:p>
        </w:tc>
      </w:tr>
      <w:tr w:rsidR="008D27D1" w14:paraId="2966CC85" w14:textId="77777777" w:rsidTr="00255CA5">
        <w:tc>
          <w:tcPr>
            <w:tcW w:w="807" w:type="dxa"/>
          </w:tcPr>
          <w:p w14:paraId="5DD1ED25" w14:textId="03B8306E" w:rsidR="008D27D1" w:rsidRDefault="008D27D1" w:rsidP="00255CA5">
            <w:pPr>
              <w:tabs>
                <w:tab w:val="left" w:pos="80"/>
              </w:tabs>
              <w:jc w:val="center"/>
              <w:rPr>
                <w:rFonts w:asciiTheme="majorEastAsia" w:eastAsiaTheme="majorEastAsia" w:hAnsiTheme="majorEastAsia"/>
              </w:rPr>
            </w:pPr>
          </w:p>
        </w:tc>
        <w:tc>
          <w:tcPr>
            <w:tcW w:w="1261" w:type="dxa"/>
          </w:tcPr>
          <w:p w14:paraId="598379B5" w14:textId="10901D14" w:rsidR="008D27D1" w:rsidRDefault="008D27D1" w:rsidP="00255CA5">
            <w:pPr>
              <w:tabs>
                <w:tab w:val="left" w:pos="80"/>
              </w:tabs>
              <w:rPr>
                <w:rFonts w:asciiTheme="majorEastAsia" w:eastAsiaTheme="majorEastAsia" w:hAnsiTheme="majorEastAsia"/>
              </w:rPr>
            </w:pPr>
          </w:p>
        </w:tc>
        <w:tc>
          <w:tcPr>
            <w:tcW w:w="1778" w:type="dxa"/>
          </w:tcPr>
          <w:p w14:paraId="23E109B8" w14:textId="0E849D38" w:rsidR="008D27D1" w:rsidRDefault="008D27D1" w:rsidP="00255CA5">
            <w:pPr>
              <w:tabs>
                <w:tab w:val="left" w:pos="80"/>
              </w:tabs>
              <w:rPr>
                <w:rFonts w:asciiTheme="majorEastAsia" w:eastAsiaTheme="majorEastAsia" w:hAnsiTheme="majorEastAsia"/>
              </w:rPr>
            </w:pPr>
          </w:p>
        </w:tc>
        <w:tc>
          <w:tcPr>
            <w:tcW w:w="3709" w:type="dxa"/>
          </w:tcPr>
          <w:p w14:paraId="0B3EA014" w14:textId="575261F3" w:rsidR="008D27D1" w:rsidRDefault="008D27D1" w:rsidP="00255CA5">
            <w:pPr>
              <w:tabs>
                <w:tab w:val="left" w:pos="80"/>
              </w:tabs>
              <w:rPr>
                <w:rFonts w:asciiTheme="majorEastAsia" w:eastAsiaTheme="majorEastAsia" w:hAnsiTheme="majorEastAsia"/>
              </w:rPr>
            </w:pPr>
          </w:p>
        </w:tc>
        <w:tc>
          <w:tcPr>
            <w:tcW w:w="1108" w:type="dxa"/>
          </w:tcPr>
          <w:p w14:paraId="7C8FD6A2" w14:textId="64F2F29D" w:rsidR="008D27D1" w:rsidRDefault="008D27D1" w:rsidP="00255CA5">
            <w:pPr>
              <w:tabs>
                <w:tab w:val="left" w:pos="80"/>
              </w:tabs>
              <w:jc w:val="center"/>
              <w:rPr>
                <w:rFonts w:asciiTheme="majorEastAsia" w:eastAsiaTheme="majorEastAsia" w:hAnsiTheme="majorEastAsia"/>
              </w:rPr>
            </w:pPr>
          </w:p>
        </w:tc>
        <w:tc>
          <w:tcPr>
            <w:tcW w:w="929" w:type="dxa"/>
          </w:tcPr>
          <w:p w14:paraId="352A0DF9" w14:textId="1BF018C5" w:rsidR="008D27D1" w:rsidRDefault="008D27D1" w:rsidP="00255CA5">
            <w:pPr>
              <w:tabs>
                <w:tab w:val="left" w:pos="80"/>
              </w:tabs>
              <w:rPr>
                <w:rFonts w:asciiTheme="majorEastAsia" w:eastAsiaTheme="majorEastAsia" w:hAnsiTheme="majorEastAsia"/>
              </w:rPr>
            </w:pPr>
          </w:p>
        </w:tc>
      </w:tr>
    </w:tbl>
    <w:p w14:paraId="3129E535" w14:textId="77777777" w:rsidR="008D3022" w:rsidRPr="002C28E2" w:rsidRDefault="008D3022" w:rsidP="008D3022">
      <w:pPr>
        <w:tabs>
          <w:tab w:val="left" w:pos="80"/>
        </w:tabs>
      </w:pPr>
    </w:p>
    <w:p w14:paraId="2F4AF5F3" w14:textId="77777777" w:rsidR="00FE5800" w:rsidRPr="002C28E2" w:rsidRDefault="00FE5800" w:rsidP="00D11C72">
      <w:pPr>
        <w:tabs>
          <w:tab w:val="left" w:pos="80"/>
        </w:tabs>
      </w:pPr>
    </w:p>
    <w:p w14:paraId="69CA40FE" w14:textId="77777777" w:rsidR="00E232B3" w:rsidRPr="002C28E2" w:rsidRDefault="00E232B3" w:rsidP="00D11C72">
      <w:pPr>
        <w:tabs>
          <w:tab w:val="left" w:pos="80"/>
        </w:tabs>
      </w:pPr>
    </w:p>
    <w:p w14:paraId="0F2C48B0" w14:textId="77777777" w:rsidR="00E232B3" w:rsidRPr="002C28E2" w:rsidRDefault="00E232B3" w:rsidP="00E232B3"/>
    <w:p w14:paraId="30ED3771" w14:textId="77777777" w:rsidR="00E232B3" w:rsidRPr="002C28E2" w:rsidRDefault="00E232B3" w:rsidP="00E232B3"/>
    <w:p w14:paraId="1774CA09" w14:textId="77777777" w:rsidR="00E232B3" w:rsidRPr="002C28E2" w:rsidRDefault="00E232B3" w:rsidP="00E232B3"/>
    <w:p w14:paraId="767788E4" w14:textId="77777777" w:rsidR="00E232B3" w:rsidRPr="002C28E2" w:rsidRDefault="00A52466" w:rsidP="00A52466">
      <w:pPr>
        <w:tabs>
          <w:tab w:val="left" w:pos="8640"/>
        </w:tabs>
      </w:pPr>
      <w:r w:rsidRPr="002C28E2">
        <w:tab/>
      </w:r>
    </w:p>
    <w:p w14:paraId="62CB99EC" w14:textId="77777777" w:rsidR="00E232B3" w:rsidRPr="002C28E2" w:rsidRDefault="00E232B3" w:rsidP="00E232B3"/>
    <w:p w14:paraId="37DCDFC2" w14:textId="77777777" w:rsidR="00E232B3" w:rsidRPr="002C28E2" w:rsidRDefault="00E232B3" w:rsidP="00E232B3"/>
    <w:p w14:paraId="2F80D3F8" w14:textId="77777777" w:rsidR="00E232B3" w:rsidRPr="002C28E2" w:rsidRDefault="00E232B3" w:rsidP="00E232B3"/>
    <w:p w14:paraId="7C50974C" w14:textId="77777777" w:rsidR="00E232B3" w:rsidRPr="002C28E2" w:rsidRDefault="00E232B3" w:rsidP="00E232B3"/>
    <w:p w14:paraId="3AC94661" w14:textId="77777777" w:rsidR="00E232B3" w:rsidRPr="002C28E2" w:rsidRDefault="00E232B3" w:rsidP="00E232B3"/>
    <w:p w14:paraId="569DD62C" w14:textId="77777777" w:rsidR="00E232B3" w:rsidRPr="002C28E2" w:rsidRDefault="00E232B3" w:rsidP="00D11C72">
      <w:pPr>
        <w:tabs>
          <w:tab w:val="left" w:pos="80"/>
        </w:tabs>
      </w:pPr>
    </w:p>
    <w:p w14:paraId="002E3526" w14:textId="77777777" w:rsidR="00E232B3" w:rsidRPr="002C28E2" w:rsidRDefault="00E232B3" w:rsidP="00E232B3">
      <w:pPr>
        <w:tabs>
          <w:tab w:val="left" w:pos="80"/>
          <w:tab w:val="left" w:pos="4065"/>
        </w:tabs>
      </w:pPr>
      <w:r w:rsidRPr="002C28E2">
        <w:tab/>
      </w:r>
      <w:r w:rsidRPr="002C28E2">
        <w:tab/>
      </w:r>
    </w:p>
    <w:p w14:paraId="07B99A25" w14:textId="77777777" w:rsidR="00D11C72" w:rsidRPr="00860EFC" w:rsidRDefault="00E34566" w:rsidP="00D11C72">
      <w:pPr>
        <w:tabs>
          <w:tab w:val="left" w:pos="80"/>
        </w:tabs>
      </w:pPr>
      <w:r>
        <w:rPr>
          <w:rFonts w:hint="eastAsia"/>
          <w:noProof/>
        </w:rPr>
        <mc:AlternateContent>
          <mc:Choice Requires="wpg">
            <w:drawing>
              <wp:anchor distT="0" distB="0" distL="114300" distR="114300" simplePos="0" relativeHeight="251658240" behindDoc="0" locked="0" layoutInCell="1" allowOverlap="1" wp14:anchorId="5042060D" wp14:editId="0FEEF23F">
                <wp:simplePos x="3210560" y="8824595"/>
                <wp:positionH relativeFrom="column">
                  <wp:align>center</wp:align>
                </wp:positionH>
                <wp:positionV relativeFrom="paragraph">
                  <wp:posOffset>-114300</wp:posOffset>
                </wp:positionV>
                <wp:extent cx="1116000" cy="799200"/>
                <wp:effectExtent l="0" t="0" r="0" b="1270"/>
                <wp:wrapTopAndBottom/>
                <wp:docPr id="5"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6000" cy="799200"/>
                          <a:chOff x="6094" y="2525"/>
                          <a:chExt cx="1760" cy="1260"/>
                        </a:xfrm>
                      </wpg:grpSpPr>
                      <wps:wsp>
                        <wps:cNvPr id="6" name="AutoShape 283"/>
                        <wps:cNvSpPr>
                          <a:spLocks noChangeArrowheads="1"/>
                        </wps:cNvSpPr>
                        <wps:spPr bwMode="auto">
                          <a:xfrm>
                            <a:off x="6094" y="2525"/>
                            <a:ext cx="1760" cy="1260"/>
                          </a:xfrm>
                          <a:custGeom>
                            <a:avLst/>
                            <a:gdLst>
                              <a:gd name="G0" fmla="+- 8078 0 0"/>
                              <a:gd name="G1" fmla="+- 1081580 0 0"/>
                              <a:gd name="G2" fmla="+- 0 0 1081580"/>
                              <a:gd name="T0" fmla="*/ 0 256 1"/>
                              <a:gd name="T1" fmla="*/ 180 256 1"/>
                              <a:gd name="G3" fmla="+- 1081580 T0 T1"/>
                              <a:gd name="T2" fmla="*/ 0 256 1"/>
                              <a:gd name="T3" fmla="*/ 90 256 1"/>
                              <a:gd name="G4" fmla="+- 1081580 T2 T3"/>
                              <a:gd name="G5" fmla="*/ G4 2 1"/>
                              <a:gd name="T4" fmla="*/ 90 256 1"/>
                              <a:gd name="T5" fmla="*/ 0 256 1"/>
                              <a:gd name="G6" fmla="+- 1081580 T4 T5"/>
                              <a:gd name="G7" fmla="*/ G6 2 1"/>
                              <a:gd name="G8" fmla="abs 10815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8078"/>
                              <a:gd name="G18" fmla="*/ 8078 1 2"/>
                              <a:gd name="G19" fmla="+- G18 5400 0"/>
                              <a:gd name="G20" fmla="cos G19 1081580"/>
                              <a:gd name="G21" fmla="sin G19 1081580"/>
                              <a:gd name="G22" fmla="+- G20 10800 0"/>
                              <a:gd name="G23" fmla="+- G21 10800 0"/>
                              <a:gd name="G24" fmla="+- 10800 0 G20"/>
                              <a:gd name="G25" fmla="+- 8078 10800 0"/>
                              <a:gd name="G26" fmla="?: G9 G17 G25"/>
                              <a:gd name="G27" fmla="?: G9 0 21600"/>
                              <a:gd name="G28" fmla="cos 10800 1081580"/>
                              <a:gd name="G29" fmla="sin 10800 1081580"/>
                              <a:gd name="G30" fmla="sin 8078 1081580"/>
                              <a:gd name="G31" fmla="+- G28 10800 0"/>
                              <a:gd name="G32" fmla="+- G29 10800 0"/>
                              <a:gd name="G33" fmla="+- G30 10800 0"/>
                              <a:gd name="G34" fmla="?: G4 0 G31"/>
                              <a:gd name="G35" fmla="?: 1081580 G34 0"/>
                              <a:gd name="G36" fmla="?: G6 G35 G31"/>
                              <a:gd name="G37" fmla="+- 21600 0 G36"/>
                              <a:gd name="G38" fmla="?: G4 0 G33"/>
                              <a:gd name="G39" fmla="?: 1081580 G38 G32"/>
                              <a:gd name="G40" fmla="?: G6 G39 0"/>
                              <a:gd name="G41" fmla="?: G4 G32 21600"/>
                              <a:gd name="G42" fmla="?: G6 G41 G33"/>
                              <a:gd name="T12" fmla="*/ 10800 w 21600"/>
                              <a:gd name="T13" fmla="*/ 21600 h 21600"/>
                              <a:gd name="T14" fmla="*/ 19850 w 21600"/>
                              <a:gd name="T15" fmla="*/ 13481 h 21600"/>
                              <a:gd name="T16" fmla="*/ 10800 w 21600"/>
                              <a:gd name="T17" fmla="*/ 18878 h 21600"/>
                              <a:gd name="T18" fmla="*/ 1750 w 21600"/>
                              <a:gd name="T19" fmla="*/ 13481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ADDEFF"/>
                              </a:gs>
                              <a:gs pos="50000">
                                <a:srgbClr val="ADDEFF">
                                  <a:gamma/>
                                  <a:tint val="0"/>
                                  <a:invGamma/>
                                </a:srgbClr>
                              </a:gs>
                              <a:gs pos="100000">
                                <a:srgbClr val="ADDEFF"/>
                              </a:gs>
                            </a:gsLst>
                            <a:lin ang="0" scaled="1"/>
                          </a:gradFill>
                          <a:ln>
                            <a:noFill/>
                          </a:ln>
                          <a:effectLst/>
                          <a:extLs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7CEF17" w14:textId="77777777" w:rsidR="00486EE0" w:rsidRDefault="00486EE0" w:rsidP="00D11C72"/>
                          </w:txbxContent>
                        </wps:txbx>
                        <wps:bodyPr rot="0" vert="horz" wrap="square" lIns="91440" tIns="45720" rIns="91440" bIns="45720" anchor="ctr" anchorCtr="0" upright="1">
                          <a:noAutofit/>
                        </wps:bodyPr>
                      </wps:wsp>
                      <wps:wsp>
                        <wps:cNvPr id="7" name="Text Box 284"/>
                        <wps:cNvSpPr txBox="1">
                          <a:spLocks noChangeArrowheads="1"/>
                        </wps:cNvSpPr>
                        <wps:spPr bwMode="auto">
                          <a:xfrm>
                            <a:off x="6544" y="3170"/>
                            <a:ext cx="9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020B1" w14:textId="77777777" w:rsidR="00486EE0" w:rsidRDefault="00486EE0" w:rsidP="00D11C72">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2060D" id="Group 282" o:spid="_x0000_s1026" style="position:absolute;left:0;text-align:left;margin-left:0;margin-top:-9pt;width:87.85pt;height:62.95pt;z-index:251658240;mso-position-horizontal:center" coordorigin="6094,2525" coordsize="17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">
                <v:shape id="AutoShape 283" o:spid="_x0000_s1027" style="position:absolute;left:6094;top:2525;width:1760;height:12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" adj="-11796480,,5400" path="m18545,13094v-1017,3430,-4168,5783,-7745,5784c7222,18878,4071,16524,3054,13094l444,13868v1359,4585,5572,7732,10356,7732c15583,21599,19796,18453,21155,13868r-2610,-774xe" fillcolor="#addeff" stroked="f" strokecolor="white">
                  <v:fill angle="90" focus="50%" type="gradient"/>
                  <v:stroke joinstyle="miter"/>
                  <v:formulas/>
                  <v:path o:connecttype="custom" o:connectlocs="880,1260;1617,786;880,1101;143,786" o:connectangles="0,0,0,0" textboxrect="0,0,21600,14143"/>
                  <v:textbox>
                    <w:txbxContent>
                      <w:p w14:paraId="077CEF17" w14:textId="77777777" w:rsidR="00486EE0" w:rsidRDefault="00486EE0" w:rsidP="00D11C72"/>
                    </w:txbxContent>
                  </v:textbox>
                </v:shape>
                <v:shapetype id="_x0000_t202" coordsize="21600,21600" o:spt="202" path="m,l,21600r21600,l21600,xe">
                  <v:stroke joinstyle="miter"/>
                  <v:path gradientshapeok="t" o:connecttype="rect"/>
                </v:shapetype>
                <v:shape id="Text Box 284" o:spid="_x0000_s1028" type="#_x0000_t202" style="position:absolute;left:6544;top:3170;width:9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31020B1" w14:textId="77777777" w:rsidR="00486EE0" w:rsidRDefault="00486EE0" w:rsidP="00D11C72">
                        <w:pPr>
                          <w:rPr>
                            <w:rFonts w:ascii="휴먼엑스포" w:eastAsia="휴먼엑스포"/>
                            <w:sz w:val="24"/>
                          </w:rPr>
                        </w:pPr>
                        <w:r>
                          <w:rPr>
                            <w:rFonts w:ascii="휴먼엑스포" w:eastAsia="휴먼엑스포" w:hint="eastAsia"/>
                            <w:sz w:val="24"/>
                          </w:rPr>
                          <w:t>목 차</w:t>
                        </w:r>
                      </w:p>
                    </w:txbxContent>
                  </v:textbox>
                </v:shape>
                <w10:wrap type="topAndBottom"/>
              </v:group>
            </w:pict>
          </mc:Fallback>
        </mc:AlternateContent>
      </w:r>
    </w:p>
    <w:p w14:paraId="09724B7C" w14:textId="101770C7" w:rsidR="00F81CA9" w:rsidRDefault="009B7DBC">
      <w:pPr>
        <w:pStyle w:val="10"/>
        <w:rPr>
          <w:ins w:id="9" w:author="datastreams" w:date="2023-01-08T22:52:00Z"/>
          <w:rFonts w:asciiTheme="minorHAnsi" w:eastAsiaTheme="minorEastAsia" w:hAnsiTheme="minorHAnsi" w:cstheme="minorBidi"/>
          <w:b w:val="0"/>
          <w:szCs w:val="22"/>
        </w:rPr>
      </w:pPr>
      <w:r>
        <w:rPr>
          <w:b w:val="0"/>
        </w:rPr>
        <w:fldChar w:fldCharType="begin"/>
      </w:r>
      <w:r>
        <w:rPr>
          <w:b w:val="0"/>
        </w:rPr>
        <w:instrText xml:space="preserve"> TOC \o "1-3" \h \z \u </w:instrText>
      </w:r>
      <w:r>
        <w:rPr>
          <w:b w:val="0"/>
        </w:rPr>
        <w:fldChar w:fldCharType="separate"/>
      </w:r>
      <w:ins w:id="10" w:author="datastreams" w:date="2023-01-08T22:52:00Z">
        <w:r w:rsidR="00F81CA9" w:rsidRPr="00440C9A">
          <w:rPr>
            <w:rStyle w:val="a9"/>
          </w:rPr>
          <w:fldChar w:fldCharType="begin"/>
        </w:r>
        <w:r w:rsidR="00F81CA9" w:rsidRPr="00440C9A">
          <w:rPr>
            <w:rStyle w:val="a9"/>
          </w:rPr>
          <w:instrText xml:space="preserve"> </w:instrText>
        </w:r>
        <w:r w:rsidR="00F81CA9">
          <w:instrText>HYPERLINK \l "_Toc124110750"</w:instrText>
        </w:r>
        <w:r w:rsidR="00F81CA9" w:rsidRPr="00440C9A">
          <w:rPr>
            <w:rStyle w:val="a9"/>
          </w:rPr>
          <w:instrText xml:space="preserve"> </w:instrText>
        </w:r>
        <w:r w:rsidR="00F81CA9" w:rsidRPr="00440C9A">
          <w:rPr>
            <w:rStyle w:val="a9"/>
          </w:rPr>
          <w:fldChar w:fldCharType="separate"/>
        </w:r>
        <w:r w:rsidR="00F81CA9" w:rsidRPr="00440C9A">
          <w:rPr>
            <w:rStyle w:val="a9"/>
          </w:rPr>
          <w:t>1.</w:t>
        </w:r>
        <w:r w:rsidR="00F81CA9">
          <w:rPr>
            <w:rFonts w:asciiTheme="minorHAnsi" w:eastAsiaTheme="minorEastAsia" w:hAnsiTheme="minorHAnsi" w:cstheme="minorBidi"/>
            <w:b w:val="0"/>
            <w:szCs w:val="22"/>
          </w:rPr>
          <w:tab/>
        </w:r>
        <w:r w:rsidR="00F81CA9" w:rsidRPr="00440C9A">
          <w:rPr>
            <w:rStyle w:val="a9"/>
          </w:rPr>
          <w:t>개요</w:t>
        </w:r>
        <w:r w:rsidR="00F81CA9">
          <w:rPr>
            <w:webHidden/>
          </w:rPr>
          <w:tab/>
        </w:r>
        <w:r w:rsidR="00F81CA9">
          <w:rPr>
            <w:webHidden/>
          </w:rPr>
          <w:fldChar w:fldCharType="begin"/>
        </w:r>
        <w:r w:rsidR="00F81CA9">
          <w:rPr>
            <w:webHidden/>
          </w:rPr>
          <w:instrText xml:space="preserve"> PAGEREF _Toc124110750 \h </w:instrText>
        </w:r>
      </w:ins>
      <w:r w:rsidR="00F81CA9">
        <w:rPr>
          <w:webHidden/>
        </w:rPr>
      </w:r>
      <w:r w:rsidR="00F81CA9">
        <w:rPr>
          <w:webHidden/>
        </w:rPr>
        <w:fldChar w:fldCharType="separate"/>
      </w:r>
      <w:ins w:id="11" w:author="datastreams" w:date="2023-01-08T22:52:00Z">
        <w:r w:rsidR="00F81CA9">
          <w:rPr>
            <w:webHidden/>
          </w:rPr>
          <w:t>5</w:t>
        </w:r>
        <w:r w:rsidR="00F81CA9">
          <w:rPr>
            <w:webHidden/>
          </w:rPr>
          <w:fldChar w:fldCharType="end"/>
        </w:r>
        <w:r w:rsidR="00F81CA9" w:rsidRPr="00440C9A">
          <w:rPr>
            <w:rStyle w:val="a9"/>
          </w:rPr>
          <w:fldChar w:fldCharType="end"/>
        </w:r>
      </w:ins>
    </w:p>
    <w:p w14:paraId="00C678D7" w14:textId="5BF0C5FD" w:rsidR="00F81CA9" w:rsidRDefault="00F81CA9">
      <w:pPr>
        <w:pStyle w:val="21"/>
        <w:rPr>
          <w:ins w:id="12" w:author="datastreams" w:date="2023-01-08T22:52:00Z"/>
          <w:rFonts w:asciiTheme="minorHAnsi" w:eastAsiaTheme="minorEastAsia" w:hAnsiTheme="minorHAnsi" w:cstheme="minorBidi"/>
          <w:szCs w:val="22"/>
        </w:rPr>
      </w:pPr>
      <w:ins w:id="13" w:author="datastreams" w:date="2023-01-08T22:52:00Z">
        <w:r w:rsidRPr="00440C9A">
          <w:rPr>
            <w:rStyle w:val="a9"/>
          </w:rPr>
          <w:fldChar w:fldCharType="begin"/>
        </w:r>
        <w:r w:rsidRPr="00440C9A">
          <w:rPr>
            <w:rStyle w:val="a9"/>
          </w:rPr>
          <w:instrText xml:space="preserve"> </w:instrText>
        </w:r>
        <w:r>
          <w:instrText>HYPERLINK \l "_Toc124110751"</w:instrText>
        </w:r>
        <w:r w:rsidRPr="00440C9A">
          <w:rPr>
            <w:rStyle w:val="a9"/>
          </w:rPr>
          <w:instrText xml:space="preserve"> </w:instrText>
        </w:r>
        <w:r w:rsidRPr="00440C9A">
          <w:rPr>
            <w:rStyle w:val="a9"/>
          </w:rPr>
          <w:fldChar w:fldCharType="separate"/>
        </w:r>
        <w:r w:rsidRPr="00440C9A">
          <w:rPr>
            <w:rStyle w:val="a9"/>
          </w:rPr>
          <w:t>1.1. 목적</w:t>
        </w:r>
        <w:r>
          <w:rPr>
            <w:webHidden/>
          </w:rPr>
          <w:tab/>
        </w:r>
        <w:r>
          <w:rPr>
            <w:webHidden/>
          </w:rPr>
          <w:fldChar w:fldCharType="begin"/>
        </w:r>
        <w:r>
          <w:rPr>
            <w:webHidden/>
          </w:rPr>
          <w:instrText xml:space="preserve"> PAGEREF _Toc124110751 \h </w:instrText>
        </w:r>
      </w:ins>
      <w:r>
        <w:rPr>
          <w:webHidden/>
        </w:rPr>
      </w:r>
      <w:r>
        <w:rPr>
          <w:webHidden/>
        </w:rPr>
        <w:fldChar w:fldCharType="separate"/>
      </w:r>
      <w:ins w:id="14" w:author="datastreams" w:date="2023-01-08T22:52:00Z">
        <w:r>
          <w:rPr>
            <w:webHidden/>
          </w:rPr>
          <w:t>5</w:t>
        </w:r>
        <w:r>
          <w:rPr>
            <w:webHidden/>
          </w:rPr>
          <w:fldChar w:fldCharType="end"/>
        </w:r>
        <w:r w:rsidRPr="00440C9A">
          <w:rPr>
            <w:rStyle w:val="a9"/>
          </w:rPr>
          <w:fldChar w:fldCharType="end"/>
        </w:r>
      </w:ins>
    </w:p>
    <w:p w14:paraId="59168AB3" w14:textId="1385D12A" w:rsidR="00F81CA9" w:rsidRDefault="00F81CA9">
      <w:pPr>
        <w:pStyle w:val="21"/>
        <w:rPr>
          <w:ins w:id="15" w:author="datastreams" w:date="2023-01-08T22:52:00Z"/>
          <w:rFonts w:asciiTheme="minorHAnsi" w:eastAsiaTheme="minorEastAsia" w:hAnsiTheme="minorHAnsi" w:cstheme="minorBidi"/>
          <w:szCs w:val="22"/>
        </w:rPr>
      </w:pPr>
      <w:ins w:id="16" w:author="datastreams" w:date="2023-01-08T22:52:00Z">
        <w:r w:rsidRPr="00440C9A">
          <w:rPr>
            <w:rStyle w:val="a9"/>
          </w:rPr>
          <w:fldChar w:fldCharType="begin"/>
        </w:r>
        <w:r w:rsidRPr="00440C9A">
          <w:rPr>
            <w:rStyle w:val="a9"/>
          </w:rPr>
          <w:instrText xml:space="preserve"> </w:instrText>
        </w:r>
        <w:r>
          <w:instrText>HYPERLINK \l "_Toc124110752"</w:instrText>
        </w:r>
        <w:r w:rsidRPr="00440C9A">
          <w:rPr>
            <w:rStyle w:val="a9"/>
          </w:rPr>
          <w:instrText xml:space="preserve"> </w:instrText>
        </w:r>
        <w:r w:rsidRPr="00440C9A">
          <w:rPr>
            <w:rStyle w:val="a9"/>
          </w:rPr>
          <w:fldChar w:fldCharType="separate"/>
        </w:r>
        <w:r w:rsidRPr="00440C9A">
          <w:rPr>
            <w:rStyle w:val="a9"/>
          </w:rPr>
          <w:t>1.2. 데이터표준화 관련 조직</w:t>
        </w:r>
        <w:r>
          <w:rPr>
            <w:webHidden/>
          </w:rPr>
          <w:tab/>
        </w:r>
        <w:r>
          <w:rPr>
            <w:webHidden/>
          </w:rPr>
          <w:fldChar w:fldCharType="begin"/>
        </w:r>
        <w:r>
          <w:rPr>
            <w:webHidden/>
          </w:rPr>
          <w:instrText xml:space="preserve"> PAGEREF _Toc124110752 \h </w:instrText>
        </w:r>
      </w:ins>
      <w:r>
        <w:rPr>
          <w:webHidden/>
        </w:rPr>
      </w:r>
      <w:r>
        <w:rPr>
          <w:webHidden/>
        </w:rPr>
        <w:fldChar w:fldCharType="separate"/>
      </w:r>
      <w:ins w:id="17" w:author="datastreams" w:date="2023-01-08T22:52:00Z">
        <w:r>
          <w:rPr>
            <w:webHidden/>
          </w:rPr>
          <w:t>5</w:t>
        </w:r>
        <w:r>
          <w:rPr>
            <w:webHidden/>
          </w:rPr>
          <w:fldChar w:fldCharType="end"/>
        </w:r>
        <w:r w:rsidRPr="00440C9A">
          <w:rPr>
            <w:rStyle w:val="a9"/>
          </w:rPr>
          <w:fldChar w:fldCharType="end"/>
        </w:r>
      </w:ins>
    </w:p>
    <w:p w14:paraId="50D3D084" w14:textId="702EE9CA" w:rsidR="00F81CA9" w:rsidRDefault="00F81CA9">
      <w:pPr>
        <w:pStyle w:val="21"/>
        <w:rPr>
          <w:ins w:id="18" w:author="datastreams" w:date="2023-01-08T22:52:00Z"/>
          <w:rFonts w:asciiTheme="minorHAnsi" w:eastAsiaTheme="minorEastAsia" w:hAnsiTheme="minorHAnsi" w:cstheme="minorBidi"/>
          <w:szCs w:val="22"/>
        </w:rPr>
      </w:pPr>
      <w:ins w:id="19" w:author="datastreams" w:date="2023-01-08T22:52:00Z">
        <w:r w:rsidRPr="00440C9A">
          <w:rPr>
            <w:rStyle w:val="a9"/>
          </w:rPr>
          <w:fldChar w:fldCharType="begin"/>
        </w:r>
        <w:r w:rsidRPr="00440C9A">
          <w:rPr>
            <w:rStyle w:val="a9"/>
          </w:rPr>
          <w:instrText xml:space="preserve"> </w:instrText>
        </w:r>
        <w:r>
          <w:instrText>HYPERLINK \l "_Toc124110756"</w:instrText>
        </w:r>
        <w:r w:rsidRPr="00440C9A">
          <w:rPr>
            <w:rStyle w:val="a9"/>
          </w:rPr>
          <w:instrText xml:space="preserve"> </w:instrText>
        </w:r>
        <w:r w:rsidRPr="00440C9A">
          <w:rPr>
            <w:rStyle w:val="a9"/>
          </w:rPr>
          <w:fldChar w:fldCharType="separate"/>
        </w:r>
        <w:r w:rsidRPr="00440C9A">
          <w:rPr>
            <w:rStyle w:val="a9"/>
          </w:rPr>
          <w:t>1.3. 역할 및 책임</w:t>
        </w:r>
        <w:r>
          <w:rPr>
            <w:webHidden/>
          </w:rPr>
          <w:tab/>
        </w:r>
        <w:r>
          <w:rPr>
            <w:webHidden/>
          </w:rPr>
          <w:fldChar w:fldCharType="begin"/>
        </w:r>
        <w:r>
          <w:rPr>
            <w:webHidden/>
          </w:rPr>
          <w:instrText xml:space="preserve"> PAGEREF _Toc124110756 \h </w:instrText>
        </w:r>
      </w:ins>
      <w:r>
        <w:rPr>
          <w:webHidden/>
        </w:rPr>
      </w:r>
      <w:r>
        <w:rPr>
          <w:webHidden/>
        </w:rPr>
        <w:fldChar w:fldCharType="separate"/>
      </w:r>
      <w:ins w:id="20" w:author="datastreams" w:date="2023-01-08T22:52:00Z">
        <w:r>
          <w:rPr>
            <w:webHidden/>
          </w:rPr>
          <w:t>5</w:t>
        </w:r>
        <w:r>
          <w:rPr>
            <w:webHidden/>
          </w:rPr>
          <w:fldChar w:fldCharType="end"/>
        </w:r>
        <w:r w:rsidRPr="00440C9A">
          <w:rPr>
            <w:rStyle w:val="a9"/>
          </w:rPr>
          <w:fldChar w:fldCharType="end"/>
        </w:r>
      </w:ins>
    </w:p>
    <w:p w14:paraId="68F334F0" w14:textId="69AEA5FA" w:rsidR="00F81CA9" w:rsidRDefault="00F81CA9">
      <w:pPr>
        <w:pStyle w:val="10"/>
        <w:rPr>
          <w:ins w:id="21" w:author="datastreams" w:date="2023-01-08T22:52:00Z"/>
          <w:rFonts w:asciiTheme="minorHAnsi" w:eastAsiaTheme="minorEastAsia" w:hAnsiTheme="minorHAnsi" w:cstheme="minorBidi"/>
          <w:b w:val="0"/>
          <w:szCs w:val="22"/>
        </w:rPr>
      </w:pPr>
      <w:ins w:id="22" w:author="datastreams" w:date="2023-01-08T22:52:00Z">
        <w:r w:rsidRPr="00440C9A">
          <w:rPr>
            <w:rStyle w:val="a9"/>
          </w:rPr>
          <w:fldChar w:fldCharType="begin"/>
        </w:r>
        <w:r w:rsidRPr="00440C9A">
          <w:rPr>
            <w:rStyle w:val="a9"/>
          </w:rPr>
          <w:instrText xml:space="preserve"> </w:instrText>
        </w:r>
        <w:r>
          <w:instrText>HYPERLINK \l "_Toc124110760"</w:instrText>
        </w:r>
        <w:r w:rsidRPr="00440C9A">
          <w:rPr>
            <w:rStyle w:val="a9"/>
          </w:rPr>
          <w:instrText xml:space="preserve"> </w:instrText>
        </w:r>
        <w:r w:rsidRPr="00440C9A">
          <w:rPr>
            <w:rStyle w:val="a9"/>
          </w:rPr>
          <w:fldChar w:fldCharType="separate"/>
        </w:r>
        <w:r w:rsidRPr="00440C9A">
          <w:rPr>
            <w:rStyle w:val="a9"/>
          </w:rPr>
          <w:t>2.</w:t>
        </w:r>
        <w:r>
          <w:rPr>
            <w:rFonts w:asciiTheme="minorHAnsi" w:eastAsiaTheme="minorEastAsia" w:hAnsiTheme="minorHAnsi" w:cstheme="minorBidi"/>
            <w:b w:val="0"/>
            <w:szCs w:val="22"/>
          </w:rPr>
          <w:tab/>
        </w:r>
        <w:r w:rsidRPr="00440C9A">
          <w:rPr>
            <w:rStyle w:val="a9"/>
          </w:rPr>
          <w:t>데이터표준화 개요</w:t>
        </w:r>
        <w:r>
          <w:rPr>
            <w:webHidden/>
          </w:rPr>
          <w:tab/>
        </w:r>
        <w:r>
          <w:rPr>
            <w:webHidden/>
          </w:rPr>
          <w:fldChar w:fldCharType="begin"/>
        </w:r>
        <w:r>
          <w:rPr>
            <w:webHidden/>
          </w:rPr>
          <w:instrText xml:space="preserve"> PAGEREF _Toc124110760 \h </w:instrText>
        </w:r>
      </w:ins>
      <w:r>
        <w:rPr>
          <w:webHidden/>
        </w:rPr>
      </w:r>
      <w:r>
        <w:rPr>
          <w:webHidden/>
        </w:rPr>
        <w:fldChar w:fldCharType="separate"/>
      </w:r>
      <w:ins w:id="23" w:author="datastreams" w:date="2023-01-08T22:52:00Z">
        <w:r>
          <w:rPr>
            <w:webHidden/>
          </w:rPr>
          <w:t>6</w:t>
        </w:r>
        <w:r>
          <w:rPr>
            <w:webHidden/>
          </w:rPr>
          <w:fldChar w:fldCharType="end"/>
        </w:r>
        <w:r w:rsidRPr="00440C9A">
          <w:rPr>
            <w:rStyle w:val="a9"/>
          </w:rPr>
          <w:fldChar w:fldCharType="end"/>
        </w:r>
      </w:ins>
    </w:p>
    <w:p w14:paraId="5542C4FC" w14:textId="2C0485DF" w:rsidR="00F81CA9" w:rsidRDefault="00F81CA9">
      <w:pPr>
        <w:pStyle w:val="21"/>
        <w:rPr>
          <w:ins w:id="24" w:author="datastreams" w:date="2023-01-08T22:52:00Z"/>
          <w:rFonts w:asciiTheme="minorHAnsi" w:eastAsiaTheme="minorEastAsia" w:hAnsiTheme="minorHAnsi" w:cstheme="minorBidi"/>
          <w:szCs w:val="22"/>
        </w:rPr>
      </w:pPr>
      <w:ins w:id="25" w:author="datastreams" w:date="2023-01-08T22:52:00Z">
        <w:r w:rsidRPr="00440C9A">
          <w:rPr>
            <w:rStyle w:val="a9"/>
          </w:rPr>
          <w:fldChar w:fldCharType="begin"/>
        </w:r>
        <w:r w:rsidRPr="00440C9A">
          <w:rPr>
            <w:rStyle w:val="a9"/>
          </w:rPr>
          <w:instrText xml:space="preserve"> </w:instrText>
        </w:r>
        <w:r>
          <w:instrText>HYPERLINK \l "_Toc124110762"</w:instrText>
        </w:r>
        <w:r w:rsidRPr="00440C9A">
          <w:rPr>
            <w:rStyle w:val="a9"/>
          </w:rPr>
          <w:instrText xml:space="preserve"> </w:instrText>
        </w:r>
        <w:r w:rsidRPr="00440C9A">
          <w:rPr>
            <w:rStyle w:val="a9"/>
          </w:rPr>
          <w:fldChar w:fldCharType="separate"/>
        </w:r>
        <w:r w:rsidRPr="00440C9A">
          <w:rPr>
            <w:rStyle w:val="a9"/>
          </w:rPr>
          <w:t>2.1. 데이터표준화 정의</w:t>
        </w:r>
        <w:r>
          <w:rPr>
            <w:webHidden/>
          </w:rPr>
          <w:tab/>
        </w:r>
        <w:r>
          <w:rPr>
            <w:webHidden/>
          </w:rPr>
          <w:fldChar w:fldCharType="begin"/>
        </w:r>
        <w:r>
          <w:rPr>
            <w:webHidden/>
          </w:rPr>
          <w:instrText xml:space="preserve"> PAGEREF _Toc124110762 \h </w:instrText>
        </w:r>
      </w:ins>
      <w:r>
        <w:rPr>
          <w:webHidden/>
        </w:rPr>
      </w:r>
      <w:r>
        <w:rPr>
          <w:webHidden/>
        </w:rPr>
        <w:fldChar w:fldCharType="separate"/>
      </w:r>
      <w:ins w:id="26" w:author="datastreams" w:date="2023-01-08T22:52:00Z">
        <w:r>
          <w:rPr>
            <w:webHidden/>
          </w:rPr>
          <w:t>6</w:t>
        </w:r>
        <w:r>
          <w:rPr>
            <w:webHidden/>
          </w:rPr>
          <w:fldChar w:fldCharType="end"/>
        </w:r>
        <w:r w:rsidRPr="00440C9A">
          <w:rPr>
            <w:rStyle w:val="a9"/>
          </w:rPr>
          <w:fldChar w:fldCharType="end"/>
        </w:r>
      </w:ins>
    </w:p>
    <w:p w14:paraId="7D8BE3AA" w14:textId="7F7BAFF7" w:rsidR="00F81CA9" w:rsidRDefault="00F81CA9">
      <w:pPr>
        <w:pStyle w:val="21"/>
        <w:rPr>
          <w:ins w:id="27" w:author="datastreams" w:date="2023-01-08T22:52:00Z"/>
          <w:rFonts w:asciiTheme="minorHAnsi" w:eastAsiaTheme="minorEastAsia" w:hAnsiTheme="minorHAnsi" w:cstheme="minorBidi"/>
          <w:szCs w:val="22"/>
        </w:rPr>
      </w:pPr>
      <w:ins w:id="28" w:author="datastreams" w:date="2023-01-08T22:52:00Z">
        <w:r w:rsidRPr="00440C9A">
          <w:rPr>
            <w:rStyle w:val="a9"/>
          </w:rPr>
          <w:fldChar w:fldCharType="begin"/>
        </w:r>
        <w:r w:rsidRPr="00440C9A">
          <w:rPr>
            <w:rStyle w:val="a9"/>
          </w:rPr>
          <w:instrText xml:space="preserve"> </w:instrText>
        </w:r>
        <w:r>
          <w:instrText>HYPERLINK \l "_Toc124110763"</w:instrText>
        </w:r>
        <w:r w:rsidRPr="00440C9A">
          <w:rPr>
            <w:rStyle w:val="a9"/>
          </w:rPr>
          <w:instrText xml:space="preserve"> </w:instrText>
        </w:r>
        <w:r w:rsidRPr="00440C9A">
          <w:rPr>
            <w:rStyle w:val="a9"/>
          </w:rPr>
          <w:fldChar w:fldCharType="separate"/>
        </w:r>
        <w:r w:rsidRPr="00440C9A">
          <w:rPr>
            <w:rStyle w:val="a9"/>
          </w:rPr>
          <w:t>2.2. 데이터표준화 목적</w:t>
        </w:r>
        <w:r>
          <w:rPr>
            <w:webHidden/>
          </w:rPr>
          <w:tab/>
        </w:r>
        <w:r>
          <w:rPr>
            <w:webHidden/>
          </w:rPr>
          <w:fldChar w:fldCharType="begin"/>
        </w:r>
        <w:r>
          <w:rPr>
            <w:webHidden/>
          </w:rPr>
          <w:instrText xml:space="preserve"> PAGEREF _Toc124110763 \h </w:instrText>
        </w:r>
      </w:ins>
      <w:r>
        <w:rPr>
          <w:webHidden/>
        </w:rPr>
      </w:r>
      <w:r>
        <w:rPr>
          <w:webHidden/>
        </w:rPr>
        <w:fldChar w:fldCharType="separate"/>
      </w:r>
      <w:ins w:id="29" w:author="datastreams" w:date="2023-01-08T22:52:00Z">
        <w:r>
          <w:rPr>
            <w:webHidden/>
          </w:rPr>
          <w:t>6</w:t>
        </w:r>
        <w:r>
          <w:rPr>
            <w:webHidden/>
          </w:rPr>
          <w:fldChar w:fldCharType="end"/>
        </w:r>
        <w:r w:rsidRPr="00440C9A">
          <w:rPr>
            <w:rStyle w:val="a9"/>
          </w:rPr>
          <w:fldChar w:fldCharType="end"/>
        </w:r>
      </w:ins>
    </w:p>
    <w:p w14:paraId="7AA9F514" w14:textId="2920DC62" w:rsidR="00F81CA9" w:rsidRDefault="00F81CA9">
      <w:pPr>
        <w:pStyle w:val="21"/>
        <w:rPr>
          <w:ins w:id="30" w:author="datastreams" w:date="2023-01-08T22:52:00Z"/>
          <w:rFonts w:asciiTheme="minorHAnsi" w:eastAsiaTheme="minorEastAsia" w:hAnsiTheme="minorHAnsi" w:cstheme="minorBidi"/>
          <w:szCs w:val="22"/>
        </w:rPr>
      </w:pPr>
      <w:ins w:id="31" w:author="datastreams" w:date="2023-01-08T22:52:00Z">
        <w:r w:rsidRPr="00440C9A">
          <w:rPr>
            <w:rStyle w:val="a9"/>
          </w:rPr>
          <w:fldChar w:fldCharType="begin"/>
        </w:r>
        <w:r w:rsidRPr="00440C9A">
          <w:rPr>
            <w:rStyle w:val="a9"/>
          </w:rPr>
          <w:instrText xml:space="preserve"> </w:instrText>
        </w:r>
        <w:r>
          <w:instrText>HYPERLINK \l "_Toc124110764"</w:instrText>
        </w:r>
        <w:r w:rsidRPr="00440C9A">
          <w:rPr>
            <w:rStyle w:val="a9"/>
          </w:rPr>
          <w:instrText xml:space="preserve"> </w:instrText>
        </w:r>
        <w:r w:rsidRPr="00440C9A">
          <w:rPr>
            <w:rStyle w:val="a9"/>
          </w:rPr>
          <w:fldChar w:fldCharType="separate"/>
        </w:r>
        <w:r w:rsidRPr="00440C9A">
          <w:rPr>
            <w:rStyle w:val="a9"/>
          </w:rPr>
          <w:t>2.3. 데이터표준화 대상</w:t>
        </w:r>
        <w:r>
          <w:rPr>
            <w:webHidden/>
          </w:rPr>
          <w:tab/>
        </w:r>
        <w:r>
          <w:rPr>
            <w:webHidden/>
          </w:rPr>
          <w:fldChar w:fldCharType="begin"/>
        </w:r>
        <w:r>
          <w:rPr>
            <w:webHidden/>
          </w:rPr>
          <w:instrText xml:space="preserve"> PAGEREF _Toc124110764 \h </w:instrText>
        </w:r>
      </w:ins>
      <w:r>
        <w:rPr>
          <w:webHidden/>
        </w:rPr>
      </w:r>
      <w:r>
        <w:rPr>
          <w:webHidden/>
        </w:rPr>
        <w:fldChar w:fldCharType="separate"/>
      </w:r>
      <w:ins w:id="32" w:author="datastreams" w:date="2023-01-08T22:52:00Z">
        <w:r>
          <w:rPr>
            <w:webHidden/>
          </w:rPr>
          <w:t>7</w:t>
        </w:r>
        <w:r>
          <w:rPr>
            <w:webHidden/>
          </w:rPr>
          <w:fldChar w:fldCharType="end"/>
        </w:r>
        <w:r w:rsidRPr="00440C9A">
          <w:rPr>
            <w:rStyle w:val="a9"/>
          </w:rPr>
          <w:fldChar w:fldCharType="end"/>
        </w:r>
      </w:ins>
    </w:p>
    <w:p w14:paraId="652BF813" w14:textId="2925749E" w:rsidR="00F81CA9" w:rsidRDefault="00F81CA9">
      <w:pPr>
        <w:pStyle w:val="21"/>
        <w:rPr>
          <w:ins w:id="33" w:author="datastreams" w:date="2023-01-08T22:52:00Z"/>
          <w:rFonts w:asciiTheme="minorHAnsi" w:eastAsiaTheme="minorEastAsia" w:hAnsiTheme="minorHAnsi" w:cstheme="minorBidi"/>
          <w:szCs w:val="22"/>
        </w:rPr>
      </w:pPr>
      <w:ins w:id="34" w:author="datastreams" w:date="2023-01-08T22:52:00Z">
        <w:r w:rsidRPr="00440C9A">
          <w:rPr>
            <w:rStyle w:val="a9"/>
          </w:rPr>
          <w:fldChar w:fldCharType="begin"/>
        </w:r>
        <w:r w:rsidRPr="00440C9A">
          <w:rPr>
            <w:rStyle w:val="a9"/>
          </w:rPr>
          <w:instrText xml:space="preserve"> </w:instrText>
        </w:r>
        <w:r>
          <w:instrText>HYPERLINK \l "_Toc124110765"</w:instrText>
        </w:r>
        <w:r w:rsidRPr="00440C9A">
          <w:rPr>
            <w:rStyle w:val="a9"/>
          </w:rPr>
          <w:instrText xml:space="preserve"> </w:instrText>
        </w:r>
        <w:r w:rsidRPr="00440C9A">
          <w:rPr>
            <w:rStyle w:val="a9"/>
          </w:rPr>
          <w:fldChar w:fldCharType="separate"/>
        </w:r>
        <w:r w:rsidRPr="00440C9A">
          <w:rPr>
            <w:rStyle w:val="a9"/>
          </w:rPr>
          <w:t>2.4. 데이터사전에 대한 용어 정의</w:t>
        </w:r>
        <w:r>
          <w:rPr>
            <w:webHidden/>
          </w:rPr>
          <w:tab/>
        </w:r>
        <w:r>
          <w:rPr>
            <w:webHidden/>
          </w:rPr>
          <w:fldChar w:fldCharType="begin"/>
        </w:r>
        <w:r>
          <w:rPr>
            <w:webHidden/>
          </w:rPr>
          <w:instrText xml:space="preserve"> PAGEREF _Toc124110765 \h </w:instrText>
        </w:r>
      </w:ins>
      <w:r>
        <w:rPr>
          <w:webHidden/>
        </w:rPr>
      </w:r>
      <w:r>
        <w:rPr>
          <w:webHidden/>
        </w:rPr>
        <w:fldChar w:fldCharType="separate"/>
      </w:r>
      <w:ins w:id="35" w:author="datastreams" w:date="2023-01-08T22:52:00Z">
        <w:r>
          <w:rPr>
            <w:webHidden/>
          </w:rPr>
          <w:t>8</w:t>
        </w:r>
        <w:r>
          <w:rPr>
            <w:webHidden/>
          </w:rPr>
          <w:fldChar w:fldCharType="end"/>
        </w:r>
        <w:r w:rsidRPr="00440C9A">
          <w:rPr>
            <w:rStyle w:val="a9"/>
          </w:rPr>
          <w:fldChar w:fldCharType="end"/>
        </w:r>
      </w:ins>
    </w:p>
    <w:p w14:paraId="62D8DBD3" w14:textId="49EDADBC" w:rsidR="00F81CA9" w:rsidRDefault="00F81CA9">
      <w:pPr>
        <w:pStyle w:val="10"/>
        <w:rPr>
          <w:ins w:id="36" w:author="datastreams" w:date="2023-01-08T22:52:00Z"/>
          <w:rFonts w:asciiTheme="minorHAnsi" w:eastAsiaTheme="minorEastAsia" w:hAnsiTheme="minorHAnsi" w:cstheme="minorBidi"/>
          <w:b w:val="0"/>
          <w:szCs w:val="22"/>
        </w:rPr>
      </w:pPr>
      <w:ins w:id="37" w:author="datastreams" w:date="2023-01-08T22:52:00Z">
        <w:r w:rsidRPr="00440C9A">
          <w:rPr>
            <w:rStyle w:val="a9"/>
          </w:rPr>
          <w:fldChar w:fldCharType="begin"/>
        </w:r>
        <w:r w:rsidRPr="00440C9A">
          <w:rPr>
            <w:rStyle w:val="a9"/>
          </w:rPr>
          <w:instrText xml:space="preserve"> </w:instrText>
        </w:r>
        <w:r>
          <w:instrText>HYPERLINK \l "_Toc124110766"</w:instrText>
        </w:r>
        <w:r w:rsidRPr="00440C9A">
          <w:rPr>
            <w:rStyle w:val="a9"/>
          </w:rPr>
          <w:instrText xml:space="preserve"> </w:instrText>
        </w:r>
        <w:r w:rsidRPr="00440C9A">
          <w:rPr>
            <w:rStyle w:val="a9"/>
          </w:rPr>
          <w:fldChar w:fldCharType="separate"/>
        </w:r>
        <w:r w:rsidRPr="00440C9A">
          <w:rPr>
            <w:rStyle w:val="a9"/>
          </w:rPr>
          <w:t>3.</w:t>
        </w:r>
        <w:r>
          <w:rPr>
            <w:rFonts w:asciiTheme="minorHAnsi" w:eastAsiaTheme="minorEastAsia" w:hAnsiTheme="minorHAnsi" w:cstheme="minorBidi"/>
            <w:b w:val="0"/>
            <w:szCs w:val="22"/>
          </w:rPr>
          <w:tab/>
        </w:r>
        <w:r w:rsidRPr="00440C9A">
          <w:rPr>
            <w:rStyle w:val="a9"/>
          </w:rPr>
          <w:t>표준단어</w:t>
        </w:r>
        <w:r>
          <w:rPr>
            <w:webHidden/>
          </w:rPr>
          <w:tab/>
        </w:r>
        <w:r>
          <w:rPr>
            <w:webHidden/>
          </w:rPr>
          <w:fldChar w:fldCharType="begin"/>
        </w:r>
        <w:r>
          <w:rPr>
            <w:webHidden/>
          </w:rPr>
          <w:instrText xml:space="preserve"> PAGEREF _Toc124110766 \h </w:instrText>
        </w:r>
      </w:ins>
      <w:r>
        <w:rPr>
          <w:webHidden/>
        </w:rPr>
      </w:r>
      <w:r>
        <w:rPr>
          <w:webHidden/>
        </w:rPr>
        <w:fldChar w:fldCharType="separate"/>
      </w:r>
      <w:ins w:id="38" w:author="datastreams" w:date="2023-01-08T22:52:00Z">
        <w:r>
          <w:rPr>
            <w:webHidden/>
          </w:rPr>
          <w:t>10</w:t>
        </w:r>
        <w:r>
          <w:rPr>
            <w:webHidden/>
          </w:rPr>
          <w:fldChar w:fldCharType="end"/>
        </w:r>
        <w:r w:rsidRPr="00440C9A">
          <w:rPr>
            <w:rStyle w:val="a9"/>
          </w:rPr>
          <w:fldChar w:fldCharType="end"/>
        </w:r>
      </w:ins>
    </w:p>
    <w:p w14:paraId="34760F36" w14:textId="7331D98A" w:rsidR="00F81CA9" w:rsidRDefault="00F81CA9">
      <w:pPr>
        <w:pStyle w:val="21"/>
        <w:rPr>
          <w:ins w:id="39" w:author="datastreams" w:date="2023-01-08T22:52:00Z"/>
          <w:rFonts w:asciiTheme="minorHAnsi" w:eastAsiaTheme="minorEastAsia" w:hAnsiTheme="minorHAnsi" w:cstheme="minorBidi"/>
          <w:szCs w:val="22"/>
        </w:rPr>
      </w:pPr>
      <w:ins w:id="40" w:author="datastreams" w:date="2023-01-08T22:52:00Z">
        <w:r w:rsidRPr="00440C9A">
          <w:rPr>
            <w:rStyle w:val="a9"/>
          </w:rPr>
          <w:fldChar w:fldCharType="begin"/>
        </w:r>
        <w:r w:rsidRPr="00440C9A">
          <w:rPr>
            <w:rStyle w:val="a9"/>
          </w:rPr>
          <w:instrText xml:space="preserve"> </w:instrText>
        </w:r>
        <w:r>
          <w:instrText>HYPERLINK \l "_Toc124110768"</w:instrText>
        </w:r>
        <w:r w:rsidRPr="00440C9A">
          <w:rPr>
            <w:rStyle w:val="a9"/>
          </w:rPr>
          <w:instrText xml:space="preserve"> </w:instrText>
        </w:r>
        <w:r w:rsidRPr="00440C9A">
          <w:rPr>
            <w:rStyle w:val="a9"/>
          </w:rPr>
          <w:fldChar w:fldCharType="separate"/>
        </w:r>
        <w:r w:rsidRPr="00440C9A">
          <w:rPr>
            <w:rStyle w:val="a9"/>
          </w:rPr>
          <w:t>3.1. 개요</w:t>
        </w:r>
        <w:r>
          <w:rPr>
            <w:webHidden/>
          </w:rPr>
          <w:tab/>
        </w:r>
        <w:r>
          <w:rPr>
            <w:webHidden/>
          </w:rPr>
          <w:fldChar w:fldCharType="begin"/>
        </w:r>
        <w:r>
          <w:rPr>
            <w:webHidden/>
          </w:rPr>
          <w:instrText xml:space="preserve"> PAGEREF _Toc124110768 \h </w:instrText>
        </w:r>
      </w:ins>
      <w:r>
        <w:rPr>
          <w:webHidden/>
        </w:rPr>
      </w:r>
      <w:r>
        <w:rPr>
          <w:webHidden/>
        </w:rPr>
        <w:fldChar w:fldCharType="separate"/>
      </w:r>
      <w:ins w:id="41" w:author="datastreams" w:date="2023-01-08T22:52:00Z">
        <w:r>
          <w:rPr>
            <w:webHidden/>
          </w:rPr>
          <w:t>10</w:t>
        </w:r>
        <w:r>
          <w:rPr>
            <w:webHidden/>
          </w:rPr>
          <w:fldChar w:fldCharType="end"/>
        </w:r>
        <w:r w:rsidRPr="00440C9A">
          <w:rPr>
            <w:rStyle w:val="a9"/>
          </w:rPr>
          <w:fldChar w:fldCharType="end"/>
        </w:r>
      </w:ins>
    </w:p>
    <w:p w14:paraId="30325120" w14:textId="7C724154" w:rsidR="00F81CA9" w:rsidRDefault="00F81CA9">
      <w:pPr>
        <w:pStyle w:val="21"/>
        <w:rPr>
          <w:ins w:id="42" w:author="datastreams" w:date="2023-01-08T22:52:00Z"/>
          <w:rFonts w:asciiTheme="minorHAnsi" w:eastAsiaTheme="minorEastAsia" w:hAnsiTheme="minorHAnsi" w:cstheme="minorBidi"/>
          <w:szCs w:val="22"/>
        </w:rPr>
      </w:pPr>
      <w:ins w:id="43" w:author="datastreams" w:date="2023-01-08T22:52:00Z">
        <w:r w:rsidRPr="00440C9A">
          <w:rPr>
            <w:rStyle w:val="a9"/>
          </w:rPr>
          <w:fldChar w:fldCharType="begin"/>
        </w:r>
        <w:r w:rsidRPr="00440C9A">
          <w:rPr>
            <w:rStyle w:val="a9"/>
          </w:rPr>
          <w:instrText xml:space="preserve"> </w:instrText>
        </w:r>
        <w:r>
          <w:instrText>HYPERLINK \l "_Toc124110769"</w:instrText>
        </w:r>
        <w:r w:rsidRPr="00440C9A">
          <w:rPr>
            <w:rStyle w:val="a9"/>
          </w:rPr>
          <w:instrText xml:space="preserve"> </w:instrText>
        </w:r>
        <w:r w:rsidRPr="00440C9A">
          <w:rPr>
            <w:rStyle w:val="a9"/>
          </w:rPr>
          <w:fldChar w:fldCharType="separate"/>
        </w:r>
        <w:r w:rsidRPr="00440C9A">
          <w:rPr>
            <w:rStyle w:val="a9"/>
          </w:rPr>
          <w:t>3.2. 표준단어 관리</w:t>
        </w:r>
        <w:r>
          <w:rPr>
            <w:webHidden/>
          </w:rPr>
          <w:tab/>
        </w:r>
        <w:r>
          <w:rPr>
            <w:webHidden/>
          </w:rPr>
          <w:fldChar w:fldCharType="begin"/>
        </w:r>
        <w:r>
          <w:rPr>
            <w:webHidden/>
          </w:rPr>
          <w:instrText xml:space="preserve"> PAGEREF _Toc124110769 \h </w:instrText>
        </w:r>
      </w:ins>
      <w:r>
        <w:rPr>
          <w:webHidden/>
        </w:rPr>
      </w:r>
      <w:r>
        <w:rPr>
          <w:webHidden/>
        </w:rPr>
        <w:fldChar w:fldCharType="separate"/>
      </w:r>
      <w:ins w:id="44" w:author="datastreams" w:date="2023-01-08T22:52:00Z">
        <w:r>
          <w:rPr>
            <w:webHidden/>
          </w:rPr>
          <w:t>10</w:t>
        </w:r>
        <w:r>
          <w:rPr>
            <w:webHidden/>
          </w:rPr>
          <w:fldChar w:fldCharType="end"/>
        </w:r>
        <w:r w:rsidRPr="00440C9A">
          <w:rPr>
            <w:rStyle w:val="a9"/>
          </w:rPr>
          <w:fldChar w:fldCharType="end"/>
        </w:r>
      </w:ins>
    </w:p>
    <w:p w14:paraId="155F0F8B" w14:textId="3DDA82F6" w:rsidR="00F81CA9" w:rsidRDefault="00F81CA9">
      <w:pPr>
        <w:pStyle w:val="31"/>
        <w:rPr>
          <w:ins w:id="45" w:author="datastreams" w:date="2023-01-08T22:52:00Z"/>
          <w:rFonts w:asciiTheme="minorHAnsi" w:eastAsiaTheme="minorEastAsia" w:hAnsiTheme="minorHAnsi" w:cstheme="minorBidi"/>
          <w:szCs w:val="22"/>
        </w:rPr>
      </w:pPr>
      <w:ins w:id="46" w:author="datastreams" w:date="2023-01-08T22:52:00Z">
        <w:r w:rsidRPr="00440C9A">
          <w:rPr>
            <w:rStyle w:val="a9"/>
          </w:rPr>
          <w:fldChar w:fldCharType="begin"/>
        </w:r>
        <w:r w:rsidRPr="00440C9A">
          <w:rPr>
            <w:rStyle w:val="a9"/>
          </w:rPr>
          <w:instrText xml:space="preserve"> </w:instrText>
        </w:r>
        <w:r>
          <w:instrText>HYPERLINK \l "_Toc124110770"</w:instrText>
        </w:r>
        <w:r w:rsidRPr="00440C9A">
          <w:rPr>
            <w:rStyle w:val="a9"/>
          </w:rPr>
          <w:instrText xml:space="preserve"> </w:instrText>
        </w:r>
        <w:r w:rsidRPr="00440C9A">
          <w:rPr>
            <w:rStyle w:val="a9"/>
          </w:rPr>
          <w:fldChar w:fldCharType="separate"/>
        </w:r>
        <w:r w:rsidRPr="00440C9A">
          <w:rPr>
            <w:rStyle w:val="a9"/>
          </w:rPr>
          <w:t>가. 표준단어 관리 항목</w:t>
        </w:r>
        <w:r>
          <w:rPr>
            <w:webHidden/>
          </w:rPr>
          <w:tab/>
        </w:r>
        <w:r>
          <w:rPr>
            <w:webHidden/>
          </w:rPr>
          <w:fldChar w:fldCharType="begin"/>
        </w:r>
        <w:r>
          <w:rPr>
            <w:webHidden/>
          </w:rPr>
          <w:instrText xml:space="preserve"> PAGEREF _Toc124110770 \h </w:instrText>
        </w:r>
      </w:ins>
      <w:r>
        <w:rPr>
          <w:webHidden/>
        </w:rPr>
      </w:r>
      <w:r>
        <w:rPr>
          <w:webHidden/>
        </w:rPr>
        <w:fldChar w:fldCharType="separate"/>
      </w:r>
      <w:ins w:id="47" w:author="datastreams" w:date="2023-01-08T22:52:00Z">
        <w:r>
          <w:rPr>
            <w:webHidden/>
          </w:rPr>
          <w:t>10</w:t>
        </w:r>
        <w:r>
          <w:rPr>
            <w:webHidden/>
          </w:rPr>
          <w:fldChar w:fldCharType="end"/>
        </w:r>
        <w:r w:rsidRPr="00440C9A">
          <w:rPr>
            <w:rStyle w:val="a9"/>
          </w:rPr>
          <w:fldChar w:fldCharType="end"/>
        </w:r>
      </w:ins>
    </w:p>
    <w:p w14:paraId="7AE415F1" w14:textId="60978D1C" w:rsidR="00F81CA9" w:rsidRDefault="00F81CA9">
      <w:pPr>
        <w:pStyle w:val="31"/>
        <w:rPr>
          <w:ins w:id="48" w:author="datastreams" w:date="2023-01-08T22:52:00Z"/>
          <w:rFonts w:asciiTheme="minorHAnsi" w:eastAsiaTheme="minorEastAsia" w:hAnsiTheme="minorHAnsi" w:cstheme="minorBidi"/>
          <w:szCs w:val="22"/>
        </w:rPr>
      </w:pPr>
      <w:ins w:id="49" w:author="datastreams" w:date="2023-01-08T22:52:00Z">
        <w:r w:rsidRPr="00440C9A">
          <w:rPr>
            <w:rStyle w:val="a9"/>
          </w:rPr>
          <w:fldChar w:fldCharType="begin"/>
        </w:r>
        <w:r w:rsidRPr="00440C9A">
          <w:rPr>
            <w:rStyle w:val="a9"/>
          </w:rPr>
          <w:instrText xml:space="preserve"> </w:instrText>
        </w:r>
        <w:r>
          <w:instrText>HYPERLINK \l "_Toc124110771"</w:instrText>
        </w:r>
        <w:r w:rsidRPr="00440C9A">
          <w:rPr>
            <w:rStyle w:val="a9"/>
          </w:rPr>
          <w:instrText xml:space="preserve"> </w:instrText>
        </w:r>
        <w:r w:rsidRPr="00440C9A">
          <w:rPr>
            <w:rStyle w:val="a9"/>
          </w:rPr>
          <w:fldChar w:fldCharType="separate"/>
        </w:r>
        <w:r w:rsidRPr="00440C9A">
          <w:rPr>
            <w:rStyle w:val="a9"/>
          </w:rPr>
          <w:t>나. 표준단어 명명 규칙</w:t>
        </w:r>
        <w:r>
          <w:rPr>
            <w:webHidden/>
          </w:rPr>
          <w:tab/>
        </w:r>
        <w:r>
          <w:rPr>
            <w:webHidden/>
          </w:rPr>
          <w:fldChar w:fldCharType="begin"/>
        </w:r>
        <w:r>
          <w:rPr>
            <w:webHidden/>
          </w:rPr>
          <w:instrText xml:space="preserve"> PAGEREF _Toc124110771 \h </w:instrText>
        </w:r>
      </w:ins>
      <w:r>
        <w:rPr>
          <w:webHidden/>
        </w:rPr>
      </w:r>
      <w:r>
        <w:rPr>
          <w:webHidden/>
        </w:rPr>
        <w:fldChar w:fldCharType="separate"/>
      </w:r>
      <w:ins w:id="50" w:author="datastreams" w:date="2023-01-08T22:52:00Z">
        <w:r>
          <w:rPr>
            <w:webHidden/>
          </w:rPr>
          <w:t>10</w:t>
        </w:r>
        <w:r>
          <w:rPr>
            <w:webHidden/>
          </w:rPr>
          <w:fldChar w:fldCharType="end"/>
        </w:r>
        <w:r w:rsidRPr="00440C9A">
          <w:rPr>
            <w:rStyle w:val="a9"/>
          </w:rPr>
          <w:fldChar w:fldCharType="end"/>
        </w:r>
      </w:ins>
    </w:p>
    <w:p w14:paraId="1B2AC593" w14:textId="04F45E41" w:rsidR="00F81CA9" w:rsidRDefault="00F81CA9">
      <w:pPr>
        <w:pStyle w:val="31"/>
        <w:rPr>
          <w:ins w:id="51" w:author="datastreams" w:date="2023-01-08T22:52:00Z"/>
          <w:rFonts w:asciiTheme="minorHAnsi" w:eastAsiaTheme="minorEastAsia" w:hAnsiTheme="minorHAnsi" w:cstheme="minorBidi"/>
          <w:szCs w:val="22"/>
        </w:rPr>
      </w:pPr>
      <w:ins w:id="52" w:author="datastreams" w:date="2023-01-08T22:52:00Z">
        <w:r w:rsidRPr="00440C9A">
          <w:rPr>
            <w:rStyle w:val="a9"/>
          </w:rPr>
          <w:fldChar w:fldCharType="begin"/>
        </w:r>
        <w:r w:rsidRPr="00440C9A">
          <w:rPr>
            <w:rStyle w:val="a9"/>
          </w:rPr>
          <w:instrText xml:space="preserve"> </w:instrText>
        </w:r>
        <w:r>
          <w:instrText>HYPERLINK \l "_Toc124110772"</w:instrText>
        </w:r>
        <w:r w:rsidRPr="00440C9A">
          <w:rPr>
            <w:rStyle w:val="a9"/>
          </w:rPr>
          <w:instrText xml:space="preserve"> </w:instrText>
        </w:r>
        <w:r w:rsidRPr="00440C9A">
          <w:rPr>
            <w:rStyle w:val="a9"/>
          </w:rPr>
          <w:fldChar w:fldCharType="separate"/>
        </w:r>
        <w:r w:rsidRPr="00440C9A">
          <w:rPr>
            <w:rStyle w:val="a9"/>
          </w:rPr>
          <w:t>다. 복합단어 명명 규칙</w:t>
        </w:r>
        <w:r>
          <w:rPr>
            <w:webHidden/>
          </w:rPr>
          <w:tab/>
        </w:r>
        <w:r>
          <w:rPr>
            <w:webHidden/>
          </w:rPr>
          <w:fldChar w:fldCharType="begin"/>
        </w:r>
        <w:r>
          <w:rPr>
            <w:webHidden/>
          </w:rPr>
          <w:instrText xml:space="preserve"> PAGEREF _Toc124110772 \h </w:instrText>
        </w:r>
      </w:ins>
      <w:r>
        <w:rPr>
          <w:webHidden/>
        </w:rPr>
      </w:r>
      <w:r>
        <w:rPr>
          <w:webHidden/>
        </w:rPr>
        <w:fldChar w:fldCharType="separate"/>
      </w:r>
      <w:ins w:id="53" w:author="datastreams" w:date="2023-01-08T22:52:00Z">
        <w:r>
          <w:rPr>
            <w:webHidden/>
          </w:rPr>
          <w:t>12</w:t>
        </w:r>
        <w:r>
          <w:rPr>
            <w:webHidden/>
          </w:rPr>
          <w:fldChar w:fldCharType="end"/>
        </w:r>
        <w:r w:rsidRPr="00440C9A">
          <w:rPr>
            <w:rStyle w:val="a9"/>
          </w:rPr>
          <w:fldChar w:fldCharType="end"/>
        </w:r>
      </w:ins>
    </w:p>
    <w:p w14:paraId="52EA582A" w14:textId="4834A967" w:rsidR="00F81CA9" w:rsidRDefault="00F81CA9">
      <w:pPr>
        <w:pStyle w:val="31"/>
        <w:rPr>
          <w:ins w:id="54" w:author="datastreams" w:date="2023-01-08T22:52:00Z"/>
          <w:rFonts w:asciiTheme="minorHAnsi" w:eastAsiaTheme="minorEastAsia" w:hAnsiTheme="minorHAnsi" w:cstheme="minorBidi"/>
          <w:szCs w:val="22"/>
        </w:rPr>
      </w:pPr>
      <w:ins w:id="55" w:author="datastreams" w:date="2023-01-08T22:52:00Z">
        <w:r w:rsidRPr="00440C9A">
          <w:rPr>
            <w:rStyle w:val="a9"/>
          </w:rPr>
          <w:fldChar w:fldCharType="begin"/>
        </w:r>
        <w:r w:rsidRPr="00440C9A">
          <w:rPr>
            <w:rStyle w:val="a9"/>
          </w:rPr>
          <w:instrText xml:space="preserve"> </w:instrText>
        </w:r>
        <w:r>
          <w:instrText>HYPERLINK \l "_Toc124110773"</w:instrText>
        </w:r>
        <w:r w:rsidRPr="00440C9A">
          <w:rPr>
            <w:rStyle w:val="a9"/>
          </w:rPr>
          <w:instrText xml:space="preserve"> </w:instrText>
        </w:r>
        <w:r w:rsidRPr="00440C9A">
          <w:rPr>
            <w:rStyle w:val="a9"/>
          </w:rPr>
          <w:fldChar w:fldCharType="separate"/>
        </w:r>
        <w:r w:rsidRPr="00440C9A">
          <w:rPr>
            <w:rStyle w:val="a9"/>
          </w:rPr>
          <w:t>라. 영문단어 및 외래어 명명 규칙</w:t>
        </w:r>
        <w:r>
          <w:rPr>
            <w:webHidden/>
          </w:rPr>
          <w:tab/>
        </w:r>
        <w:r>
          <w:rPr>
            <w:webHidden/>
          </w:rPr>
          <w:fldChar w:fldCharType="begin"/>
        </w:r>
        <w:r>
          <w:rPr>
            <w:webHidden/>
          </w:rPr>
          <w:instrText xml:space="preserve"> PAGEREF _Toc124110773 \h </w:instrText>
        </w:r>
      </w:ins>
      <w:r>
        <w:rPr>
          <w:webHidden/>
        </w:rPr>
      </w:r>
      <w:r>
        <w:rPr>
          <w:webHidden/>
        </w:rPr>
        <w:fldChar w:fldCharType="separate"/>
      </w:r>
      <w:ins w:id="56" w:author="datastreams" w:date="2023-01-08T22:52:00Z">
        <w:r>
          <w:rPr>
            <w:webHidden/>
          </w:rPr>
          <w:t>13</w:t>
        </w:r>
        <w:r>
          <w:rPr>
            <w:webHidden/>
          </w:rPr>
          <w:fldChar w:fldCharType="end"/>
        </w:r>
        <w:r w:rsidRPr="00440C9A">
          <w:rPr>
            <w:rStyle w:val="a9"/>
          </w:rPr>
          <w:fldChar w:fldCharType="end"/>
        </w:r>
      </w:ins>
    </w:p>
    <w:p w14:paraId="03453334" w14:textId="16D6417C" w:rsidR="00F81CA9" w:rsidRDefault="00F81CA9">
      <w:pPr>
        <w:pStyle w:val="31"/>
        <w:rPr>
          <w:ins w:id="57" w:author="datastreams" w:date="2023-01-08T22:52:00Z"/>
          <w:rFonts w:asciiTheme="minorHAnsi" w:eastAsiaTheme="minorEastAsia" w:hAnsiTheme="minorHAnsi" w:cstheme="minorBidi"/>
          <w:szCs w:val="22"/>
        </w:rPr>
      </w:pPr>
      <w:ins w:id="58" w:author="datastreams" w:date="2023-01-08T22:52:00Z">
        <w:r w:rsidRPr="00440C9A">
          <w:rPr>
            <w:rStyle w:val="a9"/>
          </w:rPr>
          <w:fldChar w:fldCharType="begin"/>
        </w:r>
        <w:r w:rsidRPr="00440C9A">
          <w:rPr>
            <w:rStyle w:val="a9"/>
          </w:rPr>
          <w:instrText xml:space="preserve"> </w:instrText>
        </w:r>
        <w:r>
          <w:instrText>HYPERLINK \l "_Toc124110774"</w:instrText>
        </w:r>
        <w:r w:rsidRPr="00440C9A">
          <w:rPr>
            <w:rStyle w:val="a9"/>
          </w:rPr>
          <w:instrText xml:space="preserve"> </w:instrText>
        </w:r>
        <w:r w:rsidRPr="00440C9A">
          <w:rPr>
            <w:rStyle w:val="a9"/>
          </w:rPr>
          <w:fldChar w:fldCharType="separate"/>
        </w:r>
        <w:r w:rsidRPr="00440C9A">
          <w:rPr>
            <w:rStyle w:val="a9"/>
          </w:rPr>
          <w:t>마. 영문약어 명명 규칙</w:t>
        </w:r>
        <w:r>
          <w:rPr>
            <w:webHidden/>
          </w:rPr>
          <w:tab/>
        </w:r>
        <w:r>
          <w:rPr>
            <w:webHidden/>
          </w:rPr>
          <w:fldChar w:fldCharType="begin"/>
        </w:r>
        <w:r>
          <w:rPr>
            <w:webHidden/>
          </w:rPr>
          <w:instrText xml:space="preserve"> PAGEREF _Toc124110774 \h </w:instrText>
        </w:r>
      </w:ins>
      <w:r>
        <w:rPr>
          <w:webHidden/>
        </w:rPr>
      </w:r>
      <w:r>
        <w:rPr>
          <w:webHidden/>
        </w:rPr>
        <w:fldChar w:fldCharType="separate"/>
      </w:r>
      <w:ins w:id="59" w:author="datastreams" w:date="2023-01-08T22:52:00Z">
        <w:r>
          <w:rPr>
            <w:webHidden/>
          </w:rPr>
          <w:t>14</w:t>
        </w:r>
        <w:r>
          <w:rPr>
            <w:webHidden/>
          </w:rPr>
          <w:fldChar w:fldCharType="end"/>
        </w:r>
        <w:r w:rsidRPr="00440C9A">
          <w:rPr>
            <w:rStyle w:val="a9"/>
          </w:rPr>
          <w:fldChar w:fldCharType="end"/>
        </w:r>
      </w:ins>
    </w:p>
    <w:p w14:paraId="10CA139B" w14:textId="7A4451CF" w:rsidR="00F81CA9" w:rsidRDefault="00F81CA9">
      <w:pPr>
        <w:pStyle w:val="31"/>
        <w:rPr>
          <w:ins w:id="60" w:author="datastreams" w:date="2023-01-08T22:52:00Z"/>
          <w:rFonts w:asciiTheme="minorHAnsi" w:eastAsiaTheme="minorEastAsia" w:hAnsiTheme="minorHAnsi" w:cstheme="minorBidi"/>
          <w:szCs w:val="22"/>
        </w:rPr>
      </w:pPr>
      <w:ins w:id="61" w:author="datastreams" w:date="2023-01-08T22:52:00Z">
        <w:r w:rsidRPr="00440C9A">
          <w:rPr>
            <w:rStyle w:val="a9"/>
          </w:rPr>
          <w:fldChar w:fldCharType="begin"/>
        </w:r>
        <w:r w:rsidRPr="00440C9A">
          <w:rPr>
            <w:rStyle w:val="a9"/>
          </w:rPr>
          <w:instrText xml:space="preserve"> </w:instrText>
        </w:r>
        <w:r>
          <w:instrText>HYPERLINK \l "_Toc124110775"</w:instrText>
        </w:r>
        <w:r w:rsidRPr="00440C9A">
          <w:rPr>
            <w:rStyle w:val="a9"/>
          </w:rPr>
          <w:instrText xml:space="preserve"> </w:instrText>
        </w:r>
        <w:r w:rsidRPr="00440C9A">
          <w:rPr>
            <w:rStyle w:val="a9"/>
          </w:rPr>
          <w:fldChar w:fldCharType="separate"/>
        </w:r>
        <w:r w:rsidRPr="00440C9A">
          <w:rPr>
            <w:rStyle w:val="a9"/>
          </w:rPr>
          <w:t>바. 자주 사용되는 분류단어의 경우 약어 정의</w:t>
        </w:r>
        <w:r>
          <w:rPr>
            <w:webHidden/>
          </w:rPr>
          <w:tab/>
        </w:r>
        <w:r>
          <w:rPr>
            <w:webHidden/>
          </w:rPr>
          <w:fldChar w:fldCharType="begin"/>
        </w:r>
        <w:r>
          <w:rPr>
            <w:webHidden/>
          </w:rPr>
          <w:instrText xml:space="preserve"> PAGEREF _Toc124110775 \h </w:instrText>
        </w:r>
      </w:ins>
      <w:r>
        <w:rPr>
          <w:webHidden/>
        </w:rPr>
      </w:r>
      <w:r>
        <w:rPr>
          <w:webHidden/>
        </w:rPr>
        <w:fldChar w:fldCharType="separate"/>
      </w:r>
      <w:ins w:id="62" w:author="datastreams" w:date="2023-01-08T22:52:00Z">
        <w:r>
          <w:rPr>
            <w:webHidden/>
          </w:rPr>
          <w:t>15</w:t>
        </w:r>
        <w:r>
          <w:rPr>
            <w:webHidden/>
          </w:rPr>
          <w:fldChar w:fldCharType="end"/>
        </w:r>
        <w:r w:rsidRPr="00440C9A">
          <w:rPr>
            <w:rStyle w:val="a9"/>
          </w:rPr>
          <w:fldChar w:fldCharType="end"/>
        </w:r>
      </w:ins>
    </w:p>
    <w:p w14:paraId="335EE040" w14:textId="28F9D666" w:rsidR="00F81CA9" w:rsidRDefault="00F81CA9">
      <w:pPr>
        <w:pStyle w:val="31"/>
        <w:rPr>
          <w:ins w:id="63" w:author="datastreams" w:date="2023-01-08T22:52:00Z"/>
          <w:rFonts w:asciiTheme="minorHAnsi" w:eastAsiaTheme="minorEastAsia" w:hAnsiTheme="minorHAnsi" w:cstheme="minorBidi"/>
          <w:szCs w:val="22"/>
        </w:rPr>
      </w:pPr>
      <w:ins w:id="64" w:author="datastreams" w:date="2023-01-08T22:52:00Z">
        <w:r w:rsidRPr="00440C9A">
          <w:rPr>
            <w:rStyle w:val="a9"/>
          </w:rPr>
          <w:fldChar w:fldCharType="begin"/>
        </w:r>
        <w:r w:rsidRPr="00440C9A">
          <w:rPr>
            <w:rStyle w:val="a9"/>
          </w:rPr>
          <w:instrText xml:space="preserve"> </w:instrText>
        </w:r>
        <w:r>
          <w:instrText>HYPERLINK \l "_Toc124110776"</w:instrText>
        </w:r>
        <w:r w:rsidRPr="00440C9A">
          <w:rPr>
            <w:rStyle w:val="a9"/>
          </w:rPr>
          <w:instrText xml:space="preserve"> </w:instrText>
        </w:r>
        <w:r w:rsidRPr="00440C9A">
          <w:rPr>
            <w:rStyle w:val="a9"/>
          </w:rPr>
          <w:fldChar w:fldCharType="separate"/>
        </w:r>
        <w:r w:rsidRPr="00440C9A">
          <w:rPr>
            <w:rStyle w:val="a9"/>
          </w:rPr>
          <w:t>사. 표준단어 이력관리</w:t>
        </w:r>
        <w:r>
          <w:rPr>
            <w:webHidden/>
          </w:rPr>
          <w:tab/>
        </w:r>
        <w:r>
          <w:rPr>
            <w:webHidden/>
          </w:rPr>
          <w:fldChar w:fldCharType="begin"/>
        </w:r>
        <w:r>
          <w:rPr>
            <w:webHidden/>
          </w:rPr>
          <w:instrText xml:space="preserve"> PAGEREF _Toc124110776 \h </w:instrText>
        </w:r>
      </w:ins>
      <w:r>
        <w:rPr>
          <w:webHidden/>
        </w:rPr>
      </w:r>
      <w:r>
        <w:rPr>
          <w:webHidden/>
        </w:rPr>
        <w:fldChar w:fldCharType="separate"/>
      </w:r>
      <w:ins w:id="65" w:author="datastreams" w:date="2023-01-08T22:52:00Z">
        <w:r>
          <w:rPr>
            <w:webHidden/>
          </w:rPr>
          <w:t>16</w:t>
        </w:r>
        <w:r>
          <w:rPr>
            <w:webHidden/>
          </w:rPr>
          <w:fldChar w:fldCharType="end"/>
        </w:r>
        <w:r w:rsidRPr="00440C9A">
          <w:rPr>
            <w:rStyle w:val="a9"/>
          </w:rPr>
          <w:fldChar w:fldCharType="end"/>
        </w:r>
      </w:ins>
    </w:p>
    <w:p w14:paraId="59CDD7E8" w14:textId="42F7C262" w:rsidR="00F81CA9" w:rsidRDefault="00F81CA9">
      <w:pPr>
        <w:pStyle w:val="10"/>
        <w:rPr>
          <w:ins w:id="66" w:author="datastreams" w:date="2023-01-08T22:52:00Z"/>
          <w:rFonts w:asciiTheme="minorHAnsi" w:eastAsiaTheme="minorEastAsia" w:hAnsiTheme="minorHAnsi" w:cstheme="minorBidi"/>
          <w:b w:val="0"/>
          <w:szCs w:val="22"/>
        </w:rPr>
      </w:pPr>
      <w:ins w:id="67" w:author="datastreams" w:date="2023-01-08T22:52:00Z">
        <w:r w:rsidRPr="00440C9A">
          <w:rPr>
            <w:rStyle w:val="a9"/>
          </w:rPr>
          <w:fldChar w:fldCharType="begin"/>
        </w:r>
        <w:r w:rsidRPr="00440C9A">
          <w:rPr>
            <w:rStyle w:val="a9"/>
          </w:rPr>
          <w:instrText xml:space="preserve"> </w:instrText>
        </w:r>
        <w:r>
          <w:instrText>HYPERLINK \l "_Toc124110777"</w:instrText>
        </w:r>
        <w:r w:rsidRPr="00440C9A">
          <w:rPr>
            <w:rStyle w:val="a9"/>
          </w:rPr>
          <w:instrText xml:space="preserve"> </w:instrText>
        </w:r>
        <w:r w:rsidRPr="00440C9A">
          <w:rPr>
            <w:rStyle w:val="a9"/>
          </w:rPr>
          <w:fldChar w:fldCharType="separate"/>
        </w:r>
        <w:r w:rsidRPr="00440C9A">
          <w:rPr>
            <w:rStyle w:val="a9"/>
          </w:rPr>
          <w:t>4.</w:t>
        </w:r>
        <w:r>
          <w:rPr>
            <w:rFonts w:asciiTheme="minorHAnsi" w:eastAsiaTheme="minorEastAsia" w:hAnsiTheme="minorHAnsi" w:cstheme="minorBidi"/>
            <w:b w:val="0"/>
            <w:szCs w:val="22"/>
          </w:rPr>
          <w:tab/>
        </w:r>
        <w:r w:rsidRPr="00440C9A">
          <w:rPr>
            <w:rStyle w:val="a9"/>
          </w:rPr>
          <w:t>표준용어</w:t>
        </w:r>
        <w:r>
          <w:rPr>
            <w:webHidden/>
          </w:rPr>
          <w:tab/>
        </w:r>
        <w:r>
          <w:rPr>
            <w:webHidden/>
          </w:rPr>
          <w:fldChar w:fldCharType="begin"/>
        </w:r>
        <w:r>
          <w:rPr>
            <w:webHidden/>
          </w:rPr>
          <w:instrText xml:space="preserve"> PAGEREF _Toc124110777 \h </w:instrText>
        </w:r>
      </w:ins>
      <w:r>
        <w:rPr>
          <w:webHidden/>
        </w:rPr>
      </w:r>
      <w:r>
        <w:rPr>
          <w:webHidden/>
        </w:rPr>
        <w:fldChar w:fldCharType="separate"/>
      </w:r>
      <w:ins w:id="68" w:author="datastreams" w:date="2023-01-08T22:52:00Z">
        <w:r>
          <w:rPr>
            <w:webHidden/>
          </w:rPr>
          <w:t>17</w:t>
        </w:r>
        <w:r>
          <w:rPr>
            <w:webHidden/>
          </w:rPr>
          <w:fldChar w:fldCharType="end"/>
        </w:r>
        <w:r w:rsidRPr="00440C9A">
          <w:rPr>
            <w:rStyle w:val="a9"/>
          </w:rPr>
          <w:fldChar w:fldCharType="end"/>
        </w:r>
      </w:ins>
    </w:p>
    <w:p w14:paraId="48E0C542" w14:textId="757F1392" w:rsidR="00F81CA9" w:rsidRDefault="00F81CA9">
      <w:pPr>
        <w:pStyle w:val="21"/>
        <w:rPr>
          <w:ins w:id="69" w:author="datastreams" w:date="2023-01-08T22:52:00Z"/>
          <w:rFonts w:asciiTheme="minorHAnsi" w:eastAsiaTheme="minorEastAsia" w:hAnsiTheme="minorHAnsi" w:cstheme="minorBidi"/>
          <w:szCs w:val="22"/>
        </w:rPr>
      </w:pPr>
      <w:ins w:id="70" w:author="datastreams" w:date="2023-01-08T22:52:00Z">
        <w:r w:rsidRPr="00440C9A">
          <w:rPr>
            <w:rStyle w:val="a9"/>
          </w:rPr>
          <w:fldChar w:fldCharType="begin"/>
        </w:r>
        <w:r w:rsidRPr="00440C9A">
          <w:rPr>
            <w:rStyle w:val="a9"/>
          </w:rPr>
          <w:instrText xml:space="preserve"> </w:instrText>
        </w:r>
        <w:r>
          <w:instrText>HYPERLINK \l "_Toc124110779"</w:instrText>
        </w:r>
        <w:r w:rsidRPr="00440C9A">
          <w:rPr>
            <w:rStyle w:val="a9"/>
          </w:rPr>
          <w:instrText xml:space="preserve"> </w:instrText>
        </w:r>
        <w:r w:rsidRPr="00440C9A">
          <w:rPr>
            <w:rStyle w:val="a9"/>
          </w:rPr>
          <w:fldChar w:fldCharType="separate"/>
        </w:r>
        <w:r w:rsidRPr="00440C9A">
          <w:rPr>
            <w:rStyle w:val="a9"/>
          </w:rPr>
          <w:t>4.1. 표준용어 관리 항목</w:t>
        </w:r>
        <w:r>
          <w:rPr>
            <w:webHidden/>
          </w:rPr>
          <w:tab/>
        </w:r>
        <w:r>
          <w:rPr>
            <w:webHidden/>
          </w:rPr>
          <w:fldChar w:fldCharType="begin"/>
        </w:r>
        <w:r>
          <w:rPr>
            <w:webHidden/>
          </w:rPr>
          <w:instrText xml:space="preserve"> PAGEREF _Toc124110779 \h </w:instrText>
        </w:r>
      </w:ins>
      <w:r>
        <w:rPr>
          <w:webHidden/>
        </w:rPr>
      </w:r>
      <w:r>
        <w:rPr>
          <w:webHidden/>
        </w:rPr>
        <w:fldChar w:fldCharType="separate"/>
      </w:r>
      <w:ins w:id="71" w:author="datastreams" w:date="2023-01-08T22:52:00Z">
        <w:r>
          <w:rPr>
            <w:webHidden/>
          </w:rPr>
          <w:t>17</w:t>
        </w:r>
        <w:r>
          <w:rPr>
            <w:webHidden/>
          </w:rPr>
          <w:fldChar w:fldCharType="end"/>
        </w:r>
        <w:r w:rsidRPr="00440C9A">
          <w:rPr>
            <w:rStyle w:val="a9"/>
          </w:rPr>
          <w:fldChar w:fldCharType="end"/>
        </w:r>
      </w:ins>
    </w:p>
    <w:p w14:paraId="71FC56FB" w14:textId="2639CE86" w:rsidR="00F81CA9" w:rsidRDefault="00F81CA9">
      <w:pPr>
        <w:pStyle w:val="21"/>
        <w:rPr>
          <w:ins w:id="72" w:author="datastreams" w:date="2023-01-08T22:52:00Z"/>
          <w:rFonts w:asciiTheme="minorHAnsi" w:eastAsiaTheme="minorEastAsia" w:hAnsiTheme="minorHAnsi" w:cstheme="minorBidi"/>
          <w:szCs w:val="22"/>
        </w:rPr>
      </w:pPr>
      <w:ins w:id="73" w:author="datastreams" w:date="2023-01-08T22:52:00Z">
        <w:r w:rsidRPr="00440C9A">
          <w:rPr>
            <w:rStyle w:val="a9"/>
          </w:rPr>
          <w:fldChar w:fldCharType="begin"/>
        </w:r>
        <w:r w:rsidRPr="00440C9A">
          <w:rPr>
            <w:rStyle w:val="a9"/>
          </w:rPr>
          <w:instrText xml:space="preserve"> </w:instrText>
        </w:r>
        <w:r>
          <w:instrText>HYPERLINK \l "_Toc124110780"</w:instrText>
        </w:r>
        <w:r w:rsidRPr="00440C9A">
          <w:rPr>
            <w:rStyle w:val="a9"/>
          </w:rPr>
          <w:instrText xml:space="preserve"> </w:instrText>
        </w:r>
        <w:r w:rsidRPr="00440C9A">
          <w:rPr>
            <w:rStyle w:val="a9"/>
          </w:rPr>
          <w:fldChar w:fldCharType="separate"/>
        </w:r>
        <w:r w:rsidRPr="00440C9A">
          <w:rPr>
            <w:rStyle w:val="a9"/>
          </w:rPr>
          <w:t>4.2. 표준용어 명명 규칙</w:t>
        </w:r>
        <w:r>
          <w:rPr>
            <w:webHidden/>
          </w:rPr>
          <w:tab/>
        </w:r>
        <w:r>
          <w:rPr>
            <w:webHidden/>
          </w:rPr>
          <w:fldChar w:fldCharType="begin"/>
        </w:r>
        <w:r>
          <w:rPr>
            <w:webHidden/>
          </w:rPr>
          <w:instrText xml:space="preserve"> PAGEREF _Toc124110780 \h </w:instrText>
        </w:r>
      </w:ins>
      <w:r>
        <w:rPr>
          <w:webHidden/>
        </w:rPr>
      </w:r>
      <w:r>
        <w:rPr>
          <w:webHidden/>
        </w:rPr>
        <w:fldChar w:fldCharType="separate"/>
      </w:r>
      <w:ins w:id="74" w:author="datastreams" w:date="2023-01-08T22:52:00Z">
        <w:r>
          <w:rPr>
            <w:webHidden/>
          </w:rPr>
          <w:t>17</w:t>
        </w:r>
        <w:r>
          <w:rPr>
            <w:webHidden/>
          </w:rPr>
          <w:fldChar w:fldCharType="end"/>
        </w:r>
        <w:r w:rsidRPr="00440C9A">
          <w:rPr>
            <w:rStyle w:val="a9"/>
          </w:rPr>
          <w:fldChar w:fldCharType="end"/>
        </w:r>
      </w:ins>
    </w:p>
    <w:p w14:paraId="78A1CB7F" w14:textId="53361D64" w:rsidR="00F81CA9" w:rsidRDefault="00F81CA9">
      <w:pPr>
        <w:pStyle w:val="21"/>
        <w:rPr>
          <w:ins w:id="75" w:author="datastreams" w:date="2023-01-08T22:52:00Z"/>
          <w:rFonts w:asciiTheme="minorHAnsi" w:eastAsiaTheme="minorEastAsia" w:hAnsiTheme="minorHAnsi" w:cstheme="minorBidi"/>
          <w:szCs w:val="22"/>
        </w:rPr>
      </w:pPr>
      <w:ins w:id="76" w:author="datastreams" w:date="2023-01-08T22:52:00Z">
        <w:r w:rsidRPr="00440C9A">
          <w:rPr>
            <w:rStyle w:val="a9"/>
          </w:rPr>
          <w:fldChar w:fldCharType="begin"/>
        </w:r>
        <w:r w:rsidRPr="00440C9A">
          <w:rPr>
            <w:rStyle w:val="a9"/>
          </w:rPr>
          <w:instrText xml:space="preserve"> </w:instrText>
        </w:r>
        <w:r>
          <w:instrText>HYPERLINK \l "_Toc124110781"</w:instrText>
        </w:r>
        <w:r w:rsidRPr="00440C9A">
          <w:rPr>
            <w:rStyle w:val="a9"/>
          </w:rPr>
          <w:instrText xml:space="preserve"> </w:instrText>
        </w:r>
        <w:r w:rsidRPr="00440C9A">
          <w:rPr>
            <w:rStyle w:val="a9"/>
          </w:rPr>
          <w:fldChar w:fldCharType="separate"/>
        </w:r>
        <w:r w:rsidRPr="00440C9A">
          <w:rPr>
            <w:rStyle w:val="a9"/>
          </w:rPr>
          <w:t>4.3. 영문용어 명명규칙</w:t>
        </w:r>
        <w:r>
          <w:rPr>
            <w:webHidden/>
          </w:rPr>
          <w:tab/>
        </w:r>
        <w:r>
          <w:rPr>
            <w:webHidden/>
          </w:rPr>
          <w:fldChar w:fldCharType="begin"/>
        </w:r>
        <w:r>
          <w:rPr>
            <w:webHidden/>
          </w:rPr>
          <w:instrText xml:space="preserve"> PAGEREF _Toc124110781 \h </w:instrText>
        </w:r>
      </w:ins>
      <w:r>
        <w:rPr>
          <w:webHidden/>
        </w:rPr>
      </w:r>
      <w:r>
        <w:rPr>
          <w:webHidden/>
        </w:rPr>
        <w:fldChar w:fldCharType="separate"/>
      </w:r>
      <w:ins w:id="77" w:author="datastreams" w:date="2023-01-08T22:52:00Z">
        <w:r>
          <w:rPr>
            <w:webHidden/>
          </w:rPr>
          <w:t>20</w:t>
        </w:r>
        <w:r>
          <w:rPr>
            <w:webHidden/>
          </w:rPr>
          <w:fldChar w:fldCharType="end"/>
        </w:r>
        <w:r w:rsidRPr="00440C9A">
          <w:rPr>
            <w:rStyle w:val="a9"/>
          </w:rPr>
          <w:fldChar w:fldCharType="end"/>
        </w:r>
      </w:ins>
    </w:p>
    <w:p w14:paraId="7208D220" w14:textId="3EFCA630" w:rsidR="00F81CA9" w:rsidRDefault="00F81CA9">
      <w:pPr>
        <w:pStyle w:val="21"/>
        <w:rPr>
          <w:ins w:id="78" w:author="datastreams" w:date="2023-01-08T22:52:00Z"/>
          <w:rFonts w:asciiTheme="minorHAnsi" w:eastAsiaTheme="minorEastAsia" w:hAnsiTheme="minorHAnsi" w:cstheme="minorBidi"/>
          <w:szCs w:val="22"/>
        </w:rPr>
      </w:pPr>
      <w:ins w:id="79" w:author="datastreams" w:date="2023-01-08T22:52:00Z">
        <w:r w:rsidRPr="00440C9A">
          <w:rPr>
            <w:rStyle w:val="a9"/>
          </w:rPr>
          <w:fldChar w:fldCharType="begin"/>
        </w:r>
        <w:r w:rsidRPr="00440C9A">
          <w:rPr>
            <w:rStyle w:val="a9"/>
          </w:rPr>
          <w:instrText xml:space="preserve"> </w:instrText>
        </w:r>
        <w:r>
          <w:instrText>HYPERLINK \l "_Toc124110782"</w:instrText>
        </w:r>
        <w:r w:rsidRPr="00440C9A">
          <w:rPr>
            <w:rStyle w:val="a9"/>
          </w:rPr>
          <w:instrText xml:space="preserve"> </w:instrText>
        </w:r>
        <w:r w:rsidRPr="00440C9A">
          <w:rPr>
            <w:rStyle w:val="a9"/>
          </w:rPr>
          <w:fldChar w:fldCharType="separate"/>
        </w:r>
        <w:r w:rsidRPr="00440C9A">
          <w:rPr>
            <w:rStyle w:val="a9"/>
          </w:rPr>
          <w:t>4.4. 표준용어 이력관리</w:t>
        </w:r>
        <w:r>
          <w:rPr>
            <w:webHidden/>
          </w:rPr>
          <w:tab/>
        </w:r>
        <w:r>
          <w:rPr>
            <w:webHidden/>
          </w:rPr>
          <w:fldChar w:fldCharType="begin"/>
        </w:r>
        <w:r>
          <w:rPr>
            <w:webHidden/>
          </w:rPr>
          <w:instrText xml:space="preserve"> PAGEREF _Toc124110782 \h </w:instrText>
        </w:r>
      </w:ins>
      <w:r>
        <w:rPr>
          <w:webHidden/>
        </w:rPr>
      </w:r>
      <w:r>
        <w:rPr>
          <w:webHidden/>
        </w:rPr>
        <w:fldChar w:fldCharType="separate"/>
      </w:r>
      <w:ins w:id="80" w:author="datastreams" w:date="2023-01-08T22:52:00Z">
        <w:r>
          <w:rPr>
            <w:webHidden/>
          </w:rPr>
          <w:t>21</w:t>
        </w:r>
        <w:r>
          <w:rPr>
            <w:webHidden/>
          </w:rPr>
          <w:fldChar w:fldCharType="end"/>
        </w:r>
        <w:r w:rsidRPr="00440C9A">
          <w:rPr>
            <w:rStyle w:val="a9"/>
          </w:rPr>
          <w:fldChar w:fldCharType="end"/>
        </w:r>
      </w:ins>
    </w:p>
    <w:p w14:paraId="577213BA" w14:textId="0EE3C669" w:rsidR="00F81CA9" w:rsidRDefault="00F81CA9">
      <w:pPr>
        <w:pStyle w:val="10"/>
        <w:rPr>
          <w:ins w:id="81" w:author="datastreams" w:date="2023-01-08T22:52:00Z"/>
          <w:rFonts w:asciiTheme="minorHAnsi" w:eastAsiaTheme="minorEastAsia" w:hAnsiTheme="minorHAnsi" w:cstheme="minorBidi"/>
          <w:b w:val="0"/>
          <w:szCs w:val="22"/>
        </w:rPr>
      </w:pPr>
      <w:ins w:id="82" w:author="datastreams" w:date="2023-01-08T22:52:00Z">
        <w:r w:rsidRPr="00440C9A">
          <w:rPr>
            <w:rStyle w:val="a9"/>
          </w:rPr>
          <w:fldChar w:fldCharType="begin"/>
        </w:r>
        <w:r w:rsidRPr="00440C9A">
          <w:rPr>
            <w:rStyle w:val="a9"/>
          </w:rPr>
          <w:instrText xml:space="preserve"> </w:instrText>
        </w:r>
        <w:r>
          <w:instrText>HYPERLINK \l "_Toc124110783"</w:instrText>
        </w:r>
        <w:r w:rsidRPr="00440C9A">
          <w:rPr>
            <w:rStyle w:val="a9"/>
          </w:rPr>
          <w:instrText xml:space="preserve"> </w:instrText>
        </w:r>
        <w:r w:rsidRPr="00440C9A">
          <w:rPr>
            <w:rStyle w:val="a9"/>
          </w:rPr>
          <w:fldChar w:fldCharType="separate"/>
        </w:r>
        <w:r w:rsidRPr="00440C9A">
          <w:rPr>
            <w:rStyle w:val="a9"/>
          </w:rPr>
          <w:t>5.</w:t>
        </w:r>
        <w:r>
          <w:rPr>
            <w:rFonts w:asciiTheme="minorHAnsi" w:eastAsiaTheme="minorEastAsia" w:hAnsiTheme="minorHAnsi" w:cstheme="minorBidi"/>
            <w:b w:val="0"/>
            <w:szCs w:val="22"/>
          </w:rPr>
          <w:tab/>
        </w:r>
        <w:r w:rsidRPr="00440C9A">
          <w:rPr>
            <w:rStyle w:val="a9"/>
          </w:rPr>
          <w:t>표준도메인</w:t>
        </w:r>
        <w:r>
          <w:rPr>
            <w:webHidden/>
          </w:rPr>
          <w:tab/>
        </w:r>
        <w:r>
          <w:rPr>
            <w:webHidden/>
          </w:rPr>
          <w:fldChar w:fldCharType="begin"/>
        </w:r>
        <w:r>
          <w:rPr>
            <w:webHidden/>
          </w:rPr>
          <w:instrText xml:space="preserve"> PAGEREF _Toc124110783 \h </w:instrText>
        </w:r>
      </w:ins>
      <w:r>
        <w:rPr>
          <w:webHidden/>
        </w:rPr>
      </w:r>
      <w:r>
        <w:rPr>
          <w:webHidden/>
        </w:rPr>
        <w:fldChar w:fldCharType="separate"/>
      </w:r>
      <w:ins w:id="83" w:author="datastreams" w:date="2023-01-08T22:52:00Z">
        <w:r>
          <w:rPr>
            <w:webHidden/>
          </w:rPr>
          <w:t>22</w:t>
        </w:r>
        <w:r>
          <w:rPr>
            <w:webHidden/>
          </w:rPr>
          <w:fldChar w:fldCharType="end"/>
        </w:r>
        <w:r w:rsidRPr="00440C9A">
          <w:rPr>
            <w:rStyle w:val="a9"/>
          </w:rPr>
          <w:fldChar w:fldCharType="end"/>
        </w:r>
      </w:ins>
    </w:p>
    <w:p w14:paraId="4E6BBB62" w14:textId="48B1955C" w:rsidR="00F81CA9" w:rsidRDefault="00F81CA9">
      <w:pPr>
        <w:pStyle w:val="21"/>
        <w:rPr>
          <w:ins w:id="84" w:author="datastreams" w:date="2023-01-08T22:52:00Z"/>
          <w:rFonts w:asciiTheme="minorHAnsi" w:eastAsiaTheme="minorEastAsia" w:hAnsiTheme="minorHAnsi" w:cstheme="minorBidi"/>
          <w:szCs w:val="22"/>
        </w:rPr>
      </w:pPr>
      <w:ins w:id="85" w:author="datastreams" w:date="2023-01-08T22:52:00Z">
        <w:r w:rsidRPr="00440C9A">
          <w:rPr>
            <w:rStyle w:val="a9"/>
          </w:rPr>
          <w:fldChar w:fldCharType="begin"/>
        </w:r>
        <w:r w:rsidRPr="00440C9A">
          <w:rPr>
            <w:rStyle w:val="a9"/>
          </w:rPr>
          <w:instrText xml:space="preserve"> </w:instrText>
        </w:r>
        <w:r>
          <w:instrText>HYPERLINK \l "_Toc124110785"</w:instrText>
        </w:r>
        <w:r w:rsidRPr="00440C9A">
          <w:rPr>
            <w:rStyle w:val="a9"/>
          </w:rPr>
          <w:instrText xml:space="preserve"> </w:instrText>
        </w:r>
        <w:r w:rsidRPr="00440C9A">
          <w:rPr>
            <w:rStyle w:val="a9"/>
          </w:rPr>
          <w:fldChar w:fldCharType="separate"/>
        </w:r>
        <w:r w:rsidRPr="00440C9A">
          <w:rPr>
            <w:rStyle w:val="a9"/>
          </w:rPr>
          <w:t>5.1. 표준도메인 관리 항목</w:t>
        </w:r>
        <w:r>
          <w:rPr>
            <w:webHidden/>
          </w:rPr>
          <w:tab/>
        </w:r>
        <w:r>
          <w:rPr>
            <w:webHidden/>
          </w:rPr>
          <w:fldChar w:fldCharType="begin"/>
        </w:r>
        <w:r>
          <w:rPr>
            <w:webHidden/>
          </w:rPr>
          <w:instrText xml:space="preserve"> PAGEREF _Toc124110785 \h </w:instrText>
        </w:r>
      </w:ins>
      <w:r>
        <w:rPr>
          <w:webHidden/>
        </w:rPr>
      </w:r>
      <w:r>
        <w:rPr>
          <w:webHidden/>
        </w:rPr>
        <w:fldChar w:fldCharType="separate"/>
      </w:r>
      <w:ins w:id="86" w:author="datastreams" w:date="2023-01-08T22:52:00Z">
        <w:r>
          <w:rPr>
            <w:webHidden/>
          </w:rPr>
          <w:t>22</w:t>
        </w:r>
        <w:r>
          <w:rPr>
            <w:webHidden/>
          </w:rPr>
          <w:fldChar w:fldCharType="end"/>
        </w:r>
        <w:r w:rsidRPr="00440C9A">
          <w:rPr>
            <w:rStyle w:val="a9"/>
          </w:rPr>
          <w:fldChar w:fldCharType="end"/>
        </w:r>
      </w:ins>
    </w:p>
    <w:p w14:paraId="16007F43" w14:textId="42C741D2" w:rsidR="00F81CA9" w:rsidRDefault="00F81CA9">
      <w:pPr>
        <w:pStyle w:val="21"/>
        <w:rPr>
          <w:ins w:id="87" w:author="datastreams" w:date="2023-01-08T22:52:00Z"/>
          <w:rFonts w:asciiTheme="minorHAnsi" w:eastAsiaTheme="minorEastAsia" w:hAnsiTheme="minorHAnsi" w:cstheme="minorBidi"/>
          <w:szCs w:val="22"/>
        </w:rPr>
      </w:pPr>
      <w:ins w:id="88" w:author="datastreams" w:date="2023-01-08T22:52:00Z">
        <w:r w:rsidRPr="00440C9A">
          <w:rPr>
            <w:rStyle w:val="a9"/>
          </w:rPr>
          <w:lastRenderedPageBreak/>
          <w:fldChar w:fldCharType="begin"/>
        </w:r>
        <w:r w:rsidRPr="00440C9A">
          <w:rPr>
            <w:rStyle w:val="a9"/>
          </w:rPr>
          <w:instrText xml:space="preserve"> </w:instrText>
        </w:r>
        <w:r>
          <w:instrText>HYPERLINK \l "_Toc124110786"</w:instrText>
        </w:r>
        <w:r w:rsidRPr="00440C9A">
          <w:rPr>
            <w:rStyle w:val="a9"/>
          </w:rPr>
          <w:instrText xml:space="preserve"> </w:instrText>
        </w:r>
        <w:r w:rsidRPr="00440C9A">
          <w:rPr>
            <w:rStyle w:val="a9"/>
          </w:rPr>
          <w:fldChar w:fldCharType="separate"/>
        </w:r>
        <w:r w:rsidRPr="00440C9A">
          <w:rPr>
            <w:rStyle w:val="a9"/>
          </w:rPr>
          <w:t>5.2. 도메인 적용</w:t>
        </w:r>
        <w:r>
          <w:rPr>
            <w:webHidden/>
          </w:rPr>
          <w:tab/>
        </w:r>
        <w:r>
          <w:rPr>
            <w:webHidden/>
          </w:rPr>
          <w:fldChar w:fldCharType="begin"/>
        </w:r>
        <w:r>
          <w:rPr>
            <w:webHidden/>
          </w:rPr>
          <w:instrText xml:space="preserve"> PAGEREF _Toc124110786 \h </w:instrText>
        </w:r>
      </w:ins>
      <w:r>
        <w:rPr>
          <w:webHidden/>
        </w:rPr>
      </w:r>
      <w:r>
        <w:rPr>
          <w:webHidden/>
        </w:rPr>
        <w:fldChar w:fldCharType="separate"/>
      </w:r>
      <w:ins w:id="89" w:author="datastreams" w:date="2023-01-08T22:52:00Z">
        <w:r>
          <w:rPr>
            <w:webHidden/>
          </w:rPr>
          <w:t>23</w:t>
        </w:r>
        <w:r>
          <w:rPr>
            <w:webHidden/>
          </w:rPr>
          <w:fldChar w:fldCharType="end"/>
        </w:r>
        <w:r w:rsidRPr="00440C9A">
          <w:rPr>
            <w:rStyle w:val="a9"/>
          </w:rPr>
          <w:fldChar w:fldCharType="end"/>
        </w:r>
      </w:ins>
    </w:p>
    <w:p w14:paraId="2C1EECF5" w14:textId="562908EB" w:rsidR="00F81CA9" w:rsidRDefault="00F81CA9">
      <w:pPr>
        <w:pStyle w:val="31"/>
        <w:rPr>
          <w:ins w:id="90" w:author="datastreams" w:date="2023-01-08T22:52:00Z"/>
          <w:rFonts w:asciiTheme="minorHAnsi" w:eastAsiaTheme="minorEastAsia" w:hAnsiTheme="minorHAnsi" w:cstheme="minorBidi"/>
          <w:szCs w:val="22"/>
        </w:rPr>
      </w:pPr>
      <w:ins w:id="91" w:author="datastreams" w:date="2023-01-08T22:52:00Z">
        <w:r w:rsidRPr="00440C9A">
          <w:rPr>
            <w:rStyle w:val="a9"/>
          </w:rPr>
          <w:fldChar w:fldCharType="begin"/>
        </w:r>
        <w:r w:rsidRPr="00440C9A">
          <w:rPr>
            <w:rStyle w:val="a9"/>
          </w:rPr>
          <w:instrText xml:space="preserve"> </w:instrText>
        </w:r>
        <w:r>
          <w:instrText>HYPERLINK \l "_Toc124110787"</w:instrText>
        </w:r>
        <w:r w:rsidRPr="00440C9A">
          <w:rPr>
            <w:rStyle w:val="a9"/>
          </w:rPr>
          <w:instrText xml:space="preserve"> </w:instrText>
        </w:r>
        <w:r w:rsidRPr="00440C9A">
          <w:rPr>
            <w:rStyle w:val="a9"/>
          </w:rPr>
          <w:fldChar w:fldCharType="separate"/>
        </w:r>
        <w:r w:rsidRPr="00440C9A">
          <w:rPr>
            <w:rStyle w:val="a9"/>
          </w:rPr>
          <w:t>가. 표준용어 생성시 적용</w:t>
        </w:r>
        <w:r>
          <w:rPr>
            <w:webHidden/>
          </w:rPr>
          <w:tab/>
        </w:r>
        <w:r>
          <w:rPr>
            <w:webHidden/>
          </w:rPr>
          <w:fldChar w:fldCharType="begin"/>
        </w:r>
        <w:r>
          <w:rPr>
            <w:webHidden/>
          </w:rPr>
          <w:instrText xml:space="preserve"> PAGEREF _Toc124110787 \h </w:instrText>
        </w:r>
      </w:ins>
      <w:r>
        <w:rPr>
          <w:webHidden/>
        </w:rPr>
      </w:r>
      <w:r>
        <w:rPr>
          <w:webHidden/>
        </w:rPr>
        <w:fldChar w:fldCharType="separate"/>
      </w:r>
      <w:ins w:id="92" w:author="datastreams" w:date="2023-01-08T22:52:00Z">
        <w:r>
          <w:rPr>
            <w:webHidden/>
          </w:rPr>
          <w:t>23</w:t>
        </w:r>
        <w:r>
          <w:rPr>
            <w:webHidden/>
          </w:rPr>
          <w:fldChar w:fldCharType="end"/>
        </w:r>
        <w:r w:rsidRPr="00440C9A">
          <w:rPr>
            <w:rStyle w:val="a9"/>
          </w:rPr>
          <w:fldChar w:fldCharType="end"/>
        </w:r>
      </w:ins>
    </w:p>
    <w:p w14:paraId="39752EA6" w14:textId="0AEFED26" w:rsidR="00F81CA9" w:rsidRDefault="00F81CA9">
      <w:pPr>
        <w:pStyle w:val="31"/>
        <w:rPr>
          <w:ins w:id="93" w:author="datastreams" w:date="2023-01-08T22:52:00Z"/>
          <w:rFonts w:asciiTheme="minorHAnsi" w:eastAsiaTheme="minorEastAsia" w:hAnsiTheme="minorHAnsi" w:cstheme="minorBidi"/>
          <w:szCs w:val="22"/>
        </w:rPr>
      </w:pPr>
      <w:ins w:id="94" w:author="datastreams" w:date="2023-01-08T22:52:00Z">
        <w:r w:rsidRPr="00440C9A">
          <w:rPr>
            <w:rStyle w:val="a9"/>
          </w:rPr>
          <w:fldChar w:fldCharType="begin"/>
        </w:r>
        <w:r w:rsidRPr="00440C9A">
          <w:rPr>
            <w:rStyle w:val="a9"/>
          </w:rPr>
          <w:instrText xml:space="preserve"> </w:instrText>
        </w:r>
        <w:r>
          <w:instrText>HYPERLINK \l "_Toc124110788"</w:instrText>
        </w:r>
        <w:r w:rsidRPr="00440C9A">
          <w:rPr>
            <w:rStyle w:val="a9"/>
          </w:rPr>
          <w:instrText xml:space="preserve"> </w:instrText>
        </w:r>
        <w:r w:rsidRPr="00440C9A">
          <w:rPr>
            <w:rStyle w:val="a9"/>
          </w:rPr>
          <w:fldChar w:fldCharType="separate"/>
        </w:r>
        <w:r w:rsidRPr="00440C9A">
          <w:rPr>
            <w:rStyle w:val="a9"/>
          </w:rPr>
          <w:t>나. 도메인 정의 및 변경</w:t>
        </w:r>
        <w:r>
          <w:rPr>
            <w:webHidden/>
          </w:rPr>
          <w:tab/>
        </w:r>
        <w:r>
          <w:rPr>
            <w:webHidden/>
          </w:rPr>
          <w:fldChar w:fldCharType="begin"/>
        </w:r>
        <w:r>
          <w:rPr>
            <w:webHidden/>
          </w:rPr>
          <w:instrText xml:space="preserve"> PAGEREF _Toc124110788 \h </w:instrText>
        </w:r>
      </w:ins>
      <w:r>
        <w:rPr>
          <w:webHidden/>
        </w:rPr>
      </w:r>
      <w:r>
        <w:rPr>
          <w:webHidden/>
        </w:rPr>
        <w:fldChar w:fldCharType="separate"/>
      </w:r>
      <w:ins w:id="95" w:author="datastreams" w:date="2023-01-08T22:52:00Z">
        <w:r>
          <w:rPr>
            <w:webHidden/>
          </w:rPr>
          <w:t>23</w:t>
        </w:r>
        <w:r>
          <w:rPr>
            <w:webHidden/>
          </w:rPr>
          <w:fldChar w:fldCharType="end"/>
        </w:r>
        <w:r w:rsidRPr="00440C9A">
          <w:rPr>
            <w:rStyle w:val="a9"/>
          </w:rPr>
          <w:fldChar w:fldCharType="end"/>
        </w:r>
      </w:ins>
    </w:p>
    <w:p w14:paraId="5F8B6042" w14:textId="48587FA3" w:rsidR="00F81CA9" w:rsidRDefault="00F81CA9">
      <w:pPr>
        <w:pStyle w:val="31"/>
        <w:rPr>
          <w:ins w:id="96" w:author="datastreams" w:date="2023-01-08T22:52:00Z"/>
          <w:rFonts w:asciiTheme="minorHAnsi" w:eastAsiaTheme="minorEastAsia" w:hAnsiTheme="minorHAnsi" w:cstheme="minorBidi"/>
          <w:szCs w:val="22"/>
        </w:rPr>
      </w:pPr>
      <w:ins w:id="97" w:author="datastreams" w:date="2023-01-08T22:52:00Z">
        <w:r w:rsidRPr="00440C9A">
          <w:rPr>
            <w:rStyle w:val="a9"/>
          </w:rPr>
          <w:fldChar w:fldCharType="begin"/>
        </w:r>
        <w:r w:rsidRPr="00440C9A">
          <w:rPr>
            <w:rStyle w:val="a9"/>
          </w:rPr>
          <w:instrText xml:space="preserve"> </w:instrText>
        </w:r>
        <w:r>
          <w:instrText>HYPERLINK \l "_Toc124110789"</w:instrText>
        </w:r>
        <w:r w:rsidRPr="00440C9A">
          <w:rPr>
            <w:rStyle w:val="a9"/>
          </w:rPr>
          <w:instrText xml:space="preserve"> </w:instrText>
        </w:r>
        <w:r w:rsidRPr="00440C9A">
          <w:rPr>
            <w:rStyle w:val="a9"/>
          </w:rPr>
          <w:fldChar w:fldCharType="separate"/>
        </w:r>
        <w:r w:rsidRPr="00440C9A">
          <w:rPr>
            <w:rStyle w:val="a9"/>
          </w:rPr>
          <w:t>다. 속성값 유효성 제한</w:t>
        </w:r>
        <w:r>
          <w:rPr>
            <w:webHidden/>
          </w:rPr>
          <w:tab/>
        </w:r>
        <w:r>
          <w:rPr>
            <w:webHidden/>
          </w:rPr>
          <w:fldChar w:fldCharType="begin"/>
        </w:r>
        <w:r>
          <w:rPr>
            <w:webHidden/>
          </w:rPr>
          <w:instrText xml:space="preserve"> PAGEREF _Toc124110789 \h </w:instrText>
        </w:r>
      </w:ins>
      <w:r>
        <w:rPr>
          <w:webHidden/>
        </w:rPr>
      </w:r>
      <w:r>
        <w:rPr>
          <w:webHidden/>
        </w:rPr>
        <w:fldChar w:fldCharType="separate"/>
      </w:r>
      <w:ins w:id="98" w:author="datastreams" w:date="2023-01-08T22:52:00Z">
        <w:r>
          <w:rPr>
            <w:webHidden/>
          </w:rPr>
          <w:t>23</w:t>
        </w:r>
        <w:r>
          <w:rPr>
            <w:webHidden/>
          </w:rPr>
          <w:fldChar w:fldCharType="end"/>
        </w:r>
        <w:r w:rsidRPr="00440C9A">
          <w:rPr>
            <w:rStyle w:val="a9"/>
          </w:rPr>
          <w:fldChar w:fldCharType="end"/>
        </w:r>
      </w:ins>
    </w:p>
    <w:p w14:paraId="00F8A889" w14:textId="2549A786" w:rsidR="00F81CA9" w:rsidRDefault="00F81CA9">
      <w:pPr>
        <w:pStyle w:val="21"/>
        <w:rPr>
          <w:ins w:id="99" w:author="datastreams" w:date="2023-01-08T22:52:00Z"/>
          <w:rFonts w:asciiTheme="minorHAnsi" w:eastAsiaTheme="minorEastAsia" w:hAnsiTheme="minorHAnsi" w:cstheme="minorBidi"/>
          <w:szCs w:val="22"/>
        </w:rPr>
      </w:pPr>
      <w:ins w:id="100" w:author="datastreams" w:date="2023-01-08T22:52:00Z">
        <w:r w:rsidRPr="00440C9A">
          <w:rPr>
            <w:rStyle w:val="a9"/>
          </w:rPr>
          <w:fldChar w:fldCharType="begin"/>
        </w:r>
        <w:r w:rsidRPr="00440C9A">
          <w:rPr>
            <w:rStyle w:val="a9"/>
          </w:rPr>
          <w:instrText xml:space="preserve"> </w:instrText>
        </w:r>
        <w:r>
          <w:instrText>HYPERLINK \l "_Toc124110790"</w:instrText>
        </w:r>
        <w:r w:rsidRPr="00440C9A">
          <w:rPr>
            <w:rStyle w:val="a9"/>
          </w:rPr>
          <w:instrText xml:space="preserve"> </w:instrText>
        </w:r>
        <w:r w:rsidRPr="00440C9A">
          <w:rPr>
            <w:rStyle w:val="a9"/>
          </w:rPr>
          <w:fldChar w:fldCharType="separate"/>
        </w:r>
        <w:r w:rsidRPr="00440C9A">
          <w:rPr>
            <w:rStyle w:val="a9"/>
          </w:rPr>
          <w:t>5.3. 도메인 분류</w:t>
        </w:r>
        <w:r>
          <w:rPr>
            <w:webHidden/>
          </w:rPr>
          <w:tab/>
        </w:r>
        <w:r>
          <w:rPr>
            <w:webHidden/>
          </w:rPr>
          <w:fldChar w:fldCharType="begin"/>
        </w:r>
        <w:r>
          <w:rPr>
            <w:webHidden/>
          </w:rPr>
          <w:instrText xml:space="preserve"> PAGEREF _Toc124110790 \h </w:instrText>
        </w:r>
      </w:ins>
      <w:r>
        <w:rPr>
          <w:webHidden/>
        </w:rPr>
      </w:r>
      <w:r>
        <w:rPr>
          <w:webHidden/>
        </w:rPr>
        <w:fldChar w:fldCharType="separate"/>
      </w:r>
      <w:ins w:id="101" w:author="datastreams" w:date="2023-01-08T22:52:00Z">
        <w:r>
          <w:rPr>
            <w:webHidden/>
          </w:rPr>
          <w:t>23</w:t>
        </w:r>
        <w:r>
          <w:rPr>
            <w:webHidden/>
          </w:rPr>
          <w:fldChar w:fldCharType="end"/>
        </w:r>
        <w:r w:rsidRPr="00440C9A">
          <w:rPr>
            <w:rStyle w:val="a9"/>
          </w:rPr>
          <w:fldChar w:fldCharType="end"/>
        </w:r>
      </w:ins>
    </w:p>
    <w:p w14:paraId="5E663A1A" w14:textId="447FF108" w:rsidR="00F81CA9" w:rsidRDefault="00F81CA9">
      <w:pPr>
        <w:pStyle w:val="21"/>
        <w:rPr>
          <w:ins w:id="102" w:author="datastreams" w:date="2023-01-08T22:52:00Z"/>
          <w:rFonts w:asciiTheme="minorHAnsi" w:eastAsiaTheme="minorEastAsia" w:hAnsiTheme="minorHAnsi" w:cstheme="minorBidi"/>
          <w:szCs w:val="22"/>
        </w:rPr>
      </w:pPr>
      <w:ins w:id="103" w:author="datastreams" w:date="2023-01-08T22:52:00Z">
        <w:r w:rsidRPr="00440C9A">
          <w:rPr>
            <w:rStyle w:val="a9"/>
          </w:rPr>
          <w:fldChar w:fldCharType="begin"/>
        </w:r>
        <w:r w:rsidRPr="00440C9A">
          <w:rPr>
            <w:rStyle w:val="a9"/>
          </w:rPr>
          <w:instrText xml:space="preserve"> </w:instrText>
        </w:r>
        <w:r>
          <w:instrText>HYPERLINK \l "_Toc124110791"</w:instrText>
        </w:r>
        <w:r w:rsidRPr="00440C9A">
          <w:rPr>
            <w:rStyle w:val="a9"/>
          </w:rPr>
          <w:instrText xml:space="preserve"> </w:instrText>
        </w:r>
        <w:r w:rsidRPr="00440C9A">
          <w:rPr>
            <w:rStyle w:val="a9"/>
          </w:rPr>
          <w:fldChar w:fldCharType="separate"/>
        </w:r>
        <w:r w:rsidRPr="00440C9A">
          <w:rPr>
            <w:rStyle w:val="a9"/>
          </w:rPr>
          <w:t>5.4. 도메인명 상세 분류</w:t>
        </w:r>
        <w:r>
          <w:rPr>
            <w:webHidden/>
          </w:rPr>
          <w:tab/>
        </w:r>
        <w:r>
          <w:rPr>
            <w:webHidden/>
          </w:rPr>
          <w:fldChar w:fldCharType="begin"/>
        </w:r>
        <w:r>
          <w:rPr>
            <w:webHidden/>
          </w:rPr>
          <w:instrText xml:space="preserve"> PAGEREF _Toc124110791 \h </w:instrText>
        </w:r>
      </w:ins>
      <w:r>
        <w:rPr>
          <w:webHidden/>
        </w:rPr>
      </w:r>
      <w:r>
        <w:rPr>
          <w:webHidden/>
        </w:rPr>
        <w:fldChar w:fldCharType="separate"/>
      </w:r>
      <w:ins w:id="104" w:author="datastreams" w:date="2023-01-08T22:52:00Z">
        <w:r>
          <w:rPr>
            <w:webHidden/>
          </w:rPr>
          <w:t>24</w:t>
        </w:r>
        <w:r>
          <w:rPr>
            <w:webHidden/>
          </w:rPr>
          <w:fldChar w:fldCharType="end"/>
        </w:r>
        <w:r w:rsidRPr="00440C9A">
          <w:rPr>
            <w:rStyle w:val="a9"/>
          </w:rPr>
          <w:fldChar w:fldCharType="end"/>
        </w:r>
      </w:ins>
    </w:p>
    <w:p w14:paraId="12CFE957" w14:textId="413372D0" w:rsidR="00F81CA9" w:rsidRDefault="00F81CA9">
      <w:pPr>
        <w:pStyle w:val="31"/>
        <w:rPr>
          <w:ins w:id="105" w:author="datastreams" w:date="2023-01-08T22:52:00Z"/>
          <w:rFonts w:asciiTheme="minorHAnsi" w:eastAsiaTheme="minorEastAsia" w:hAnsiTheme="minorHAnsi" w:cstheme="minorBidi"/>
          <w:szCs w:val="22"/>
        </w:rPr>
      </w:pPr>
      <w:ins w:id="106" w:author="datastreams" w:date="2023-01-08T22:52:00Z">
        <w:r w:rsidRPr="00440C9A">
          <w:rPr>
            <w:rStyle w:val="a9"/>
          </w:rPr>
          <w:fldChar w:fldCharType="begin"/>
        </w:r>
        <w:r w:rsidRPr="00440C9A">
          <w:rPr>
            <w:rStyle w:val="a9"/>
          </w:rPr>
          <w:instrText xml:space="preserve"> </w:instrText>
        </w:r>
        <w:r>
          <w:instrText>HYPERLINK \l "_Toc124110792"</w:instrText>
        </w:r>
        <w:r w:rsidRPr="00440C9A">
          <w:rPr>
            <w:rStyle w:val="a9"/>
          </w:rPr>
          <w:instrText xml:space="preserve"> </w:instrText>
        </w:r>
        <w:r w:rsidRPr="00440C9A">
          <w:rPr>
            <w:rStyle w:val="a9"/>
          </w:rPr>
          <w:fldChar w:fldCharType="separate"/>
        </w:r>
        <w:r w:rsidRPr="00440C9A">
          <w:rPr>
            <w:rStyle w:val="a9"/>
          </w:rPr>
          <w:t>가. 명</w:t>
        </w:r>
        <w:r>
          <w:rPr>
            <w:webHidden/>
          </w:rPr>
          <w:tab/>
        </w:r>
        <w:r>
          <w:rPr>
            <w:webHidden/>
          </w:rPr>
          <w:fldChar w:fldCharType="begin"/>
        </w:r>
        <w:r>
          <w:rPr>
            <w:webHidden/>
          </w:rPr>
          <w:instrText xml:space="preserve"> PAGEREF _Toc124110792 \h </w:instrText>
        </w:r>
      </w:ins>
      <w:r>
        <w:rPr>
          <w:webHidden/>
        </w:rPr>
      </w:r>
      <w:r>
        <w:rPr>
          <w:webHidden/>
        </w:rPr>
        <w:fldChar w:fldCharType="separate"/>
      </w:r>
      <w:ins w:id="107" w:author="datastreams" w:date="2023-01-08T22:52:00Z">
        <w:r>
          <w:rPr>
            <w:webHidden/>
          </w:rPr>
          <w:t>24</w:t>
        </w:r>
        <w:r>
          <w:rPr>
            <w:webHidden/>
          </w:rPr>
          <w:fldChar w:fldCharType="end"/>
        </w:r>
        <w:r w:rsidRPr="00440C9A">
          <w:rPr>
            <w:rStyle w:val="a9"/>
          </w:rPr>
          <w:fldChar w:fldCharType="end"/>
        </w:r>
      </w:ins>
    </w:p>
    <w:p w14:paraId="4D377124" w14:textId="182C1FAF" w:rsidR="00F81CA9" w:rsidRDefault="00F81CA9">
      <w:pPr>
        <w:pStyle w:val="31"/>
        <w:rPr>
          <w:ins w:id="108" w:author="datastreams" w:date="2023-01-08T22:52:00Z"/>
          <w:rFonts w:asciiTheme="minorHAnsi" w:eastAsiaTheme="minorEastAsia" w:hAnsiTheme="minorHAnsi" w:cstheme="minorBidi"/>
          <w:szCs w:val="22"/>
        </w:rPr>
      </w:pPr>
      <w:ins w:id="109" w:author="datastreams" w:date="2023-01-08T22:52:00Z">
        <w:r w:rsidRPr="00440C9A">
          <w:rPr>
            <w:rStyle w:val="a9"/>
          </w:rPr>
          <w:fldChar w:fldCharType="begin"/>
        </w:r>
        <w:r w:rsidRPr="00440C9A">
          <w:rPr>
            <w:rStyle w:val="a9"/>
          </w:rPr>
          <w:instrText xml:space="preserve"> </w:instrText>
        </w:r>
        <w:r>
          <w:instrText>HYPERLINK \l "_Toc124110793"</w:instrText>
        </w:r>
        <w:r w:rsidRPr="00440C9A">
          <w:rPr>
            <w:rStyle w:val="a9"/>
          </w:rPr>
          <w:instrText xml:space="preserve"> </w:instrText>
        </w:r>
        <w:r w:rsidRPr="00440C9A">
          <w:rPr>
            <w:rStyle w:val="a9"/>
          </w:rPr>
          <w:fldChar w:fldCharType="separate"/>
        </w:r>
        <w:r w:rsidRPr="00440C9A">
          <w:rPr>
            <w:rStyle w:val="a9"/>
          </w:rPr>
          <w:t>나. 내용</w:t>
        </w:r>
        <w:r>
          <w:rPr>
            <w:webHidden/>
          </w:rPr>
          <w:tab/>
        </w:r>
        <w:r>
          <w:rPr>
            <w:webHidden/>
          </w:rPr>
          <w:fldChar w:fldCharType="begin"/>
        </w:r>
        <w:r>
          <w:rPr>
            <w:webHidden/>
          </w:rPr>
          <w:instrText xml:space="preserve"> PAGEREF _Toc124110793 \h </w:instrText>
        </w:r>
      </w:ins>
      <w:r>
        <w:rPr>
          <w:webHidden/>
        </w:rPr>
      </w:r>
      <w:r>
        <w:rPr>
          <w:webHidden/>
        </w:rPr>
        <w:fldChar w:fldCharType="separate"/>
      </w:r>
      <w:ins w:id="110" w:author="datastreams" w:date="2023-01-08T22:52:00Z">
        <w:r>
          <w:rPr>
            <w:webHidden/>
          </w:rPr>
          <w:t>25</w:t>
        </w:r>
        <w:r>
          <w:rPr>
            <w:webHidden/>
          </w:rPr>
          <w:fldChar w:fldCharType="end"/>
        </w:r>
        <w:r w:rsidRPr="00440C9A">
          <w:rPr>
            <w:rStyle w:val="a9"/>
          </w:rPr>
          <w:fldChar w:fldCharType="end"/>
        </w:r>
      </w:ins>
    </w:p>
    <w:p w14:paraId="62FC574E" w14:textId="547A63D1" w:rsidR="00F81CA9" w:rsidRDefault="00F81CA9">
      <w:pPr>
        <w:pStyle w:val="31"/>
        <w:rPr>
          <w:ins w:id="111" w:author="datastreams" w:date="2023-01-08T22:52:00Z"/>
          <w:rFonts w:asciiTheme="minorHAnsi" w:eastAsiaTheme="minorEastAsia" w:hAnsiTheme="minorHAnsi" w:cstheme="minorBidi"/>
          <w:szCs w:val="22"/>
        </w:rPr>
      </w:pPr>
      <w:ins w:id="112" w:author="datastreams" w:date="2023-01-08T22:52:00Z">
        <w:r w:rsidRPr="00440C9A">
          <w:rPr>
            <w:rStyle w:val="a9"/>
          </w:rPr>
          <w:fldChar w:fldCharType="begin"/>
        </w:r>
        <w:r w:rsidRPr="00440C9A">
          <w:rPr>
            <w:rStyle w:val="a9"/>
          </w:rPr>
          <w:instrText xml:space="preserve"> </w:instrText>
        </w:r>
        <w:r>
          <w:instrText>HYPERLINK \l "_Toc124110846"</w:instrText>
        </w:r>
        <w:r w:rsidRPr="00440C9A">
          <w:rPr>
            <w:rStyle w:val="a9"/>
          </w:rPr>
          <w:instrText xml:space="preserve"> </w:instrText>
        </w:r>
        <w:r w:rsidRPr="00440C9A">
          <w:rPr>
            <w:rStyle w:val="a9"/>
          </w:rPr>
          <w:fldChar w:fldCharType="separate"/>
        </w:r>
        <w:r w:rsidRPr="00440C9A">
          <w:rPr>
            <w:rStyle w:val="a9"/>
          </w:rPr>
          <w:t>다. 수</w:t>
        </w:r>
        <w:r>
          <w:rPr>
            <w:webHidden/>
          </w:rPr>
          <w:tab/>
        </w:r>
        <w:r>
          <w:rPr>
            <w:webHidden/>
          </w:rPr>
          <w:fldChar w:fldCharType="begin"/>
        </w:r>
        <w:r>
          <w:rPr>
            <w:webHidden/>
          </w:rPr>
          <w:instrText xml:space="preserve"> PAGEREF _Toc124110846 \h </w:instrText>
        </w:r>
      </w:ins>
      <w:r>
        <w:rPr>
          <w:webHidden/>
        </w:rPr>
      </w:r>
      <w:r>
        <w:rPr>
          <w:webHidden/>
        </w:rPr>
        <w:fldChar w:fldCharType="separate"/>
      </w:r>
      <w:ins w:id="113" w:author="datastreams" w:date="2023-01-08T22:52:00Z">
        <w:r>
          <w:rPr>
            <w:webHidden/>
          </w:rPr>
          <w:t>25</w:t>
        </w:r>
        <w:r>
          <w:rPr>
            <w:webHidden/>
          </w:rPr>
          <w:fldChar w:fldCharType="end"/>
        </w:r>
        <w:r w:rsidRPr="00440C9A">
          <w:rPr>
            <w:rStyle w:val="a9"/>
          </w:rPr>
          <w:fldChar w:fldCharType="end"/>
        </w:r>
      </w:ins>
    </w:p>
    <w:p w14:paraId="05AE3464" w14:textId="03CE508B" w:rsidR="00F81CA9" w:rsidRDefault="00F81CA9">
      <w:pPr>
        <w:pStyle w:val="31"/>
        <w:rPr>
          <w:ins w:id="114" w:author="datastreams" w:date="2023-01-08T22:52:00Z"/>
          <w:rFonts w:asciiTheme="minorHAnsi" w:eastAsiaTheme="minorEastAsia" w:hAnsiTheme="minorHAnsi" w:cstheme="minorBidi"/>
          <w:szCs w:val="22"/>
        </w:rPr>
      </w:pPr>
      <w:ins w:id="115" w:author="datastreams" w:date="2023-01-08T22:52:00Z">
        <w:r w:rsidRPr="00440C9A">
          <w:rPr>
            <w:rStyle w:val="a9"/>
          </w:rPr>
          <w:fldChar w:fldCharType="begin"/>
        </w:r>
        <w:r w:rsidRPr="00440C9A">
          <w:rPr>
            <w:rStyle w:val="a9"/>
          </w:rPr>
          <w:instrText xml:space="preserve"> </w:instrText>
        </w:r>
        <w:r>
          <w:instrText>HYPERLINK \l "_Toc124110847"</w:instrText>
        </w:r>
        <w:r w:rsidRPr="00440C9A">
          <w:rPr>
            <w:rStyle w:val="a9"/>
          </w:rPr>
          <w:instrText xml:space="preserve"> </w:instrText>
        </w:r>
        <w:r w:rsidRPr="00440C9A">
          <w:rPr>
            <w:rStyle w:val="a9"/>
          </w:rPr>
          <w:fldChar w:fldCharType="separate"/>
        </w:r>
        <w:r w:rsidRPr="00440C9A">
          <w:rPr>
            <w:rStyle w:val="a9"/>
          </w:rPr>
          <w:t>라. 일련번호</w:t>
        </w:r>
        <w:r>
          <w:rPr>
            <w:webHidden/>
          </w:rPr>
          <w:tab/>
        </w:r>
        <w:r>
          <w:rPr>
            <w:webHidden/>
          </w:rPr>
          <w:fldChar w:fldCharType="begin"/>
        </w:r>
        <w:r>
          <w:rPr>
            <w:webHidden/>
          </w:rPr>
          <w:instrText xml:space="preserve"> PAGEREF _Toc124110847 \h </w:instrText>
        </w:r>
      </w:ins>
      <w:r>
        <w:rPr>
          <w:webHidden/>
        </w:rPr>
      </w:r>
      <w:r>
        <w:rPr>
          <w:webHidden/>
        </w:rPr>
        <w:fldChar w:fldCharType="separate"/>
      </w:r>
      <w:ins w:id="116" w:author="datastreams" w:date="2023-01-08T22:52:00Z">
        <w:r>
          <w:rPr>
            <w:webHidden/>
          </w:rPr>
          <w:t>26</w:t>
        </w:r>
        <w:r>
          <w:rPr>
            <w:webHidden/>
          </w:rPr>
          <w:fldChar w:fldCharType="end"/>
        </w:r>
        <w:r w:rsidRPr="00440C9A">
          <w:rPr>
            <w:rStyle w:val="a9"/>
          </w:rPr>
          <w:fldChar w:fldCharType="end"/>
        </w:r>
      </w:ins>
    </w:p>
    <w:p w14:paraId="071C86C5" w14:textId="5AA97C19" w:rsidR="00F81CA9" w:rsidRDefault="00F81CA9">
      <w:pPr>
        <w:pStyle w:val="31"/>
        <w:rPr>
          <w:ins w:id="117" w:author="datastreams" w:date="2023-01-08T22:52:00Z"/>
          <w:rFonts w:asciiTheme="minorHAnsi" w:eastAsiaTheme="minorEastAsia" w:hAnsiTheme="minorHAnsi" w:cstheme="minorBidi"/>
          <w:szCs w:val="22"/>
        </w:rPr>
      </w:pPr>
      <w:ins w:id="118" w:author="datastreams" w:date="2023-01-08T22:52:00Z">
        <w:r w:rsidRPr="00440C9A">
          <w:rPr>
            <w:rStyle w:val="a9"/>
          </w:rPr>
          <w:fldChar w:fldCharType="begin"/>
        </w:r>
        <w:r w:rsidRPr="00440C9A">
          <w:rPr>
            <w:rStyle w:val="a9"/>
          </w:rPr>
          <w:instrText xml:space="preserve"> </w:instrText>
        </w:r>
        <w:r>
          <w:instrText>HYPERLINK \l "_Toc124110861"</w:instrText>
        </w:r>
        <w:r w:rsidRPr="00440C9A">
          <w:rPr>
            <w:rStyle w:val="a9"/>
          </w:rPr>
          <w:instrText xml:space="preserve"> </w:instrText>
        </w:r>
        <w:r w:rsidRPr="00440C9A">
          <w:rPr>
            <w:rStyle w:val="a9"/>
          </w:rPr>
          <w:fldChar w:fldCharType="separate"/>
        </w:r>
        <w:r w:rsidRPr="00440C9A">
          <w:rPr>
            <w:rStyle w:val="a9"/>
          </w:rPr>
          <w:t>마. 율</w:t>
        </w:r>
        <w:r>
          <w:rPr>
            <w:webHidden/>
          </w:rPr>
          <w:tab/>
        </w:r>
        <w:r>
          <w:rPr>
            <w:webHidden/>
          </w:rPr>
          <w:fldChar w:fldCharType="begin"/>
        </w:r>
        <w:r>
          <w:rPr>
            <w:webHidden/>
          </w:rPr>
          <w:instrText xml:space="preserve"> PAGEREF _Toc124110861 \h </w:instrText>
        </w:r>
      </w:ins>
      <w:r>
        <w:rPr>
          <w:webHidden/>
        </w:rPr>
      </w:r>
      <w:r>
        <w:rPr>
          <w:webHidden/>
        </w:rPr>
        <w:fldChar w:fldCharType="separate"/>
      </w:r>
      <w:ins w:id="119" w:author="datastreams" w:date="2023-01-08T22:52:00Z">
        <w:r>
          <w:rPr>
            <w:webHidden/>
          </w:rPr>
          <w:t>26</w:t>
        </w:r>
        <w:r>
          <w:rPr>
            <w:webHidden/>
          </w:rPr>
          <w:fldChar w:fldCharType="end"/>
        </w:r>
        <w:r w:rsidRPr="00440C9A">
          <w:rPr>
            <w:rStyle w:val="a9"/>
          </w:rPr>
          <w:fldChar w:fldCharType="end"/>
        </w:r>
      </w:ins>
    </w:p>
    <w:p w14:paraId="6C6AEE02" w14:textId="5521961B" w:rsidR="00F81CA9" w:rsidRDefault="00F81CA9">
      <w:pPr>
        <w:pStyle w:val="31"/>
        <w:rPr>
          <w:ins w:id="120" w:author="datastreams" w:date="2023-01-08T22:52:00Z"/>
          <w:rFonts w:asciiTheme="minorHAnsi" w:eastAsiaTheme="minorEastAsia" w:hAnsiTheme="minorHAnsi" w:cstheme="minorBidi"/>
          <w:szCs w:val="22"/>
        </w:rPr>
      </w:pPr>
      <w:ins w:id="121" w:author="datastreams" w:date="2023-01-08T22:52:00Z">
        <w:r w:rsidRPr="00440C9A">
          <w:rPr>
            <w:rStyle w:val="a9"/>
          </w:rPr>
          <w:fldChar w:fldCharType="begin"/>
        </w:r>
        <w:r w:rsidRPr="00440C9A">
          <w:rPr>
            <w:rStyle w:val="a9"/>
          </w:rPr>
          <w:instrText xml:space="preserve"> </w:instrText>
        </w:r>
        <w:r>
          <w:instrText>HYPERLINK \l "_Toc124110862"</w:instrText>
        </w:r>
        <w:r w:rsidRPr="00440C9A">
          <w:rPr>
            <w:rStyle w:val="a9"/>
          </w:rPr>
          <w:instrText xml:space="preserve"> </w:instrText>
        </w:r>
        <w:r w:rsidRPr="00440C9A">
          <w:rPr>
            <w:rStyle w:val="a9"/>
          </w:rPr>
          <w:fldChar w:fldCharType="separate"/>
        </w:r>
        <w:r w:rsidRPr="00440C9A">
          <w:rPr>
            <w:rStyle w:val="a9"/>
          </w:rPr>
          <w:t>바. 날짜</w:t>
        </w:r>
        <w:r>
          <w:rPr>
            <w:webHidden/>
          </w:rPr>
          <w:tab/>
        </w:r>
        <w:r>
          <w:rPr>
            <w:webHidden/>
          </w:rPr>
          <w:fldChar w:fldCharType="begin"/>
        </w:r>
        <w:r>
          <w:rPr>
            <w:webHidden/>
          </w:rPr>
          <w:instrText xml:space="preserve"> PAGEREF _Toc124110862 \h </w:instrText>
        </w:r>
      </w:ins>
      <w:r>
        <w:rPr>
          <w:webHidden/>
        </w:rPr>
      </w:r>
      <w:r>
        <w:rPr>
          <w:webHidden/>
        </w:rPr>
        <w:fldChar w:fldCharType="separate"/>
      </w:r>
      <w:ins w:id="122" w:author="datastreams" w:date="2023-01-08T22:52:00Z">
        <w:r>
          <w:rPr>
            <w:webHidden/>
          </w:rPr>
          <w:t>27</w:t>
        </w:r>
        <w:r>
          <w:rPr>
            <w:webHidden/>
          </w:rPr>
          <w:fldChar w:fldCharType="end"/>
        </w:r>
        <w:r w:rsidRPr="00440C9A">
          <w:rPr>
            <w:rStyle w:val="a9"/>
          </w:rPr>
          <w:fldChar w:fldCharType="end"/>
        </w:r>
      </w:ins>
    </w:p>
    <w:p w14:paraId="5D39B6A4" w14:textId="0718ABDE" w:rsidR="00F81CA9" w:rsidRDefault="00F81CA9">
      <w:pPr>
        <w:pStyle w:val="31"/>
        <w:rPr>
          <w:ins w:id="123" w:author="datastreams" w:date="2023-01-08T22:52:00Z"/>
          <w:rFonts w:asciiTheme="minorHAnsi" w:eastAsiaTheme="minorEastAsia" w:hAnsiTheme="minorHAnsi" w:cstheme="minorBidi"/>
          <w:szCs w:val="22"/>
        </w:rPr>
      </w:pPr>
      <w:ins w:id="124" w:author="datastreams" w:date="2023-01-08T22:52:00Z">
        <w:r w:rsidRPr="00440C9A">
          <w:rPr>
            <w:rStyle w:val="a9"/>
          </w:rPr>
          <w:fldChar w:fldCharType="begin"/>
        </w:r>
        <w:r w:rsidRPr="00440C9A">
          <w:rPr>
            <w:rStyle w:val="a9"/>
          </w:rPr>
          <w:instrText xml:space="preserve"> </w:instrText>
        </w:r>
        <w:r>
          <w:instrText>HYPERLINK \l "_Toc124110863"</w:instrText>
        </w:r>
        <w:r w:rsidRPr="00440C9A">
          <w:rPr>
            <w:rStyle w:val="a9"/>
          </w:rPr>
          <w:instrText xml:space="preserve"> </w:instrText>
        </w:r>
        <w:r w:rsidRPr="00440C9A">
          <w:rPr>
            <w:rStyle w:val="a9"/>
          </w:rPr>
          <w:fldChar w:fldCharType="separate"/>
        </w:r>
        <w:r w:rsidRPr="00440C9A">
          <w:rPr>
            <w:rStyle w:val="a9"/>
          </w:rPr>
          <w:t>사. 번호</w:t>
        </w:r>
        <w:r>
          <w:rPr>
            <w:webHidden/>
          </w:rPr>
          <w:tab/>
        </w:r>
        <w:r>
          <w:rPr>
            <w:webHidden/>
          </w:rPr>
          <w:fldChar w:fldCharType="begin"/>
        </w:r>
        <w:r>
          <w:rPr>
            <w:webHidden/>
          </w:rPr>
          <w:instrText xml:space="preserve"> PAGEREF _Toc124110863 \h </w:instrText>
        </w:r>
      </w:ins>
      <w:r>
        <w:rPr>
          <w:webHidden/>
        </w:rPr>
      </w:r>
      <w:r>
        <w:rPr>
          <w:webHidden/>
        </w:rPr>
        <w:fldChar w:fldCharType="separate"/>
      </w:r>
      <w:ins w:id="125" w:author="datastreams" w:date="2023-01-08T22:52:00Z">
        <w:r>
          <w:rPr>
            <w:webHidden/>
          </w:rPr>
          <w:t>28</w:t>
        </w:r>
        <w:r>
          <w:rPr>
            <w:webHidden/>
          </w:rPr>
          <w:fldChar w:fldCharType="end"/>
        </w:r>
        <w:r w:rsidRPr="00440C9A">
          <w:rPr>
            <w:rStyle w:val="a9"/>
          </w:rPr>
          <w:fldChar w:fldCharType="end"/>
        </w:r>
      </w:ins>
    </w:p>
    <w:p w14:paraId="0A208B6C" w14:textId="28479E67" w:rsidR="00F81CA9" w:rsidRDefault="00F81CA9">
      <w:pPr>
        <w:pStyle w:val="31"/>
        <w:rPr>
          <w:ins w:id="126" w:author="datastreams" w:date="2023-01-08T22:52:00Z"/>
          <w:rFonts w:asciiTheme="minorHAnsi" w:eastAsiaTheme="minorEastAsia" w:hAnsiTheme="minorHAnsi" w:cstheme="minorBidi"/>
          <w:szCs w:val="22"/>
        </w:rPr>
      </w:pPr>
      <w:ins w:id="127" w:author="datastreams" w:date="2023-01-08T22:52:00Z">
        <w:r w:rsidRPr="00440C9A">
          <w:rPr>
            <w:rStyle w:val="a9"/>
          </w:rPr>
          <w:fldChar w:fldCharType="begin"/>
        </w:r>
        <w:r w:rsidRPr="00440C9A">
          <w:rPr>
            <w:rStyle w:val="a9"/>
          </w:rPr>
          <w:instrText xml:space="preserve"> </w:instrText>
        </w:r>
        <w:r>
          <w:instrText>HYPERLINK \l "_Toc124110864"</w:instrText>
        </w:r>
        <w:r w:rsidRPr="00440C9A">
          <w:rPr>
            <w:rStyle w:val="a9"/>
          </w:rPr>
          <w:instrText xml:space="preserve"> </w:instrText>
        </w:r>
        <w:r w:rsidRPr="00440C9A">
          <w:rPr>
            <w:rStyle w:val="a9"/>
          </w:rPr>
          <w:fldChar w:fldCharType="separate"/>
        </w:r>
        <w:r w:rsidRPr="00440C9A">
          <w:rPr>
            <w:rStyle w:val="a9"/>
          </w:rPr>
          <w:t>아. 코드</w:t>
        </w:r>
        <w:r>
          <w:rPr>
            <w:webHidden/>
          </w:rPr>
          <w:tab/>
        </w:r>
        <w:r>
          <w:rPr>
            <w:webHidden/>
          </w:rPr>
          <w:fldChar w:fldCharType="begin"/>
        </w:r>
        <w:r>
          <w:rPr>
            <w:webHidden/>
          </w:rPr>
          <w:instrText xml:space="preserve"> PAGEREF _Toc124110864 \h </w:instrText>
        </w:r>
      </w:ins>
      <w:r>
        <w:rPr>
          <w:webHidden/>
        </w:rPr>
      </w:r>
      <w:r>
        <w:rPr>
          <w:webHidden/>
        </w:rPr>
        <w:fldChar w:fldCharType="separate"/>
      </w:r>
      <w:ins w:id="128" w:author="datastreams" w:date="2023-01-08T22:52:00Z">
        <w:r>
          <w:rPr>
            <w:webHidden/>
          </w:rPr>
          <w:t>28</w:t>
        </w:r>
        <w:r>
          <w:rPr>
            <w:webHidden/>
          </w:rPr>
          <w:fldChar w:fldCharType="end"/>
        </w:r>
        <w:r w:rsidRPr="00440C9A">
          <w:rPr>
            <w:rStyle w:val="a9"/>
          </w:rPr>
          <w:fldChar w:fldCharType="end"/>
        </w:r>
      </w:ins>
    </w:p>
    <w:p w14:paraId="1D91598C" w14:textId="3AD44E90" w:rsidR="00F81CA9" w:rsidRDefault="00F81CA9">
      <w:pPr>
        <w:pStyle w:val="31"/>
        <w:rPr>
          <w:ins w:id="129" w:author="datastreams" w:date="2023-01-08T22:52:00Z"/>
          <w:rFonts w:asciiTheme="minorHAnsi" w:eastAsiaTheme="minorEastAsia" w:hAnsiTheme="minorHAnsi" w:cstheme="minorBidi"/>
          <w:szCs w:val="22"/>
        </w:rPr>
      </w:pPr>
      <w:ins w:id="130" w:author="datastreams" w:date="2023-01-08T22:52:00Z">
        <w:r w:rsidRPr="00440C9A">
          <w:rPr>
            <w:rStyle w:val="a9"/>
          </w:rPr>
          <w:fldChar w:fldCharType="begin"/>
        </w:r>
        <w:r w:rsidRPr="00440C9A">
          <w:rPr>
            <w:rStyle w:val="a9"/>
          </w:rPr>
          <w:instrText xml:space="preserve"> </w:instrText>
        </w:r>
        <w:r>
          <w:instrText>HYPERLINK \l "_Toc124110865"</w:instrText>
        </w:r>
        <w:r w:rsidRPr="00440C9A">
          <w:rPr>
            <w:rStyle w:val="a9"/>
          </w:rPr>
          <w:instrText xml:space="preserve"> </w:instrText>
        </w:r>
        <w:r w:rsidRPr="00440C9A">
          <w:rPr>
            <w:rStyle w:val="a9"/>
          </w:rPr>
          <w:fldChar w:fldCharType="separate"/>
        </w:r>
        <w:r w:rsidRPr="00440C9A">
          <w:rPr>
            <w:rStyle w:val="a9"/>
          </w:rPr>
          <w:t>자. 표준 도메인 이력관리</w:t>
        </w:r>
        <w:r>
          <w:rPr>
            <w:webHidden/>
          </w:rPr>
          <w:tab/>
        </w:r>
        <w:r>
          <w:rPr>
            <w:webHidden/>
          </w:rPr>
          <w:fldChar w:fldCharType="begin"/>
        </w:r>
        <w:r>
          <w:rPr>
            <w:webHidden/>
          </w:rPr>
          <w:instrText xml:space="preserve"> PAGEREF _Toc124110865 \h </w:instrText>
        </w:r>
      </w:ins>
      <w:r>
        <w:rPr>
          <w:webHidden/>
        </w:rPr>
      </w:r>
      <w:r>
        <w:rPr>
          <w:webHidden/>
        </w:rPr>
        <w:fldChar w:fldCharType="separate"/>
      </w:r>
      <w:ins w:id="131" w:author="datastreams" w:date="2023-01-08T22:52:00Z">
        <w:r>
          <w:rPr>
            <w:webHidden/>
          </w:rPr>
          <w:t>31</w:t>
        </w:r>
        <w:r>
          <w:rPr>
            <w:webHidden/>
          </w:rPr>
          <w:fldChar w:fldCharType="end"/>
        </w:r>
        <w:r w:rsidRPr="00440C9A">
          <w:rPr>
            <w:rStyle w:val="a9"/>
          </w:rPr>
          <w:fldChar w:fldCharType="end"/>
        </w:r>
      </w:ins>
    </w:p>
    <w:p w14:paraId="6C2502E2" w14:textId="27A40FF2" w:rsidR="00F81CA9" w:rsidRDefault="00F81CA9">
      <w:pPr>
        <w:pStyle w:val="10"/>
        <w:rPr>
          <w:ins w:id="132" w:author="datastreams" w:date="2023-01-08T22:52:00Z"/>
          <w:rFonts w:asciiTheme="minorHAnsi" w:eastAsiaTheme="minorEastAsia" w:hAnsiTheme="minorHAnsi" w:cstheme="minorBidi"/>
          <w:b w:val="0"/>
          <w:szCs w:val="22"/>
        </w:rPr>
      </w:pPr>
      <w:ins w:id="133" w:author="datastreams" w:date="2023-01-08T22:52:00Z">
        <w:r w:rsidRPr="00440C9A">
          <w:rPr>
            <w:rStyle w:val="a9"/>
          </w:rPr>
          <w:fldChar w:fldCharType="begin"/>
        </w:r>
        <w:r w:rsidRPr="00440C9A">
          <w:rPr>
            <w:rStyle w:val="a9"/>
          </w:rPr>
          <w:instrText xml:space="preserve"> </w:instrText>
        </w:r>
        <w:r>
          <w:instrText>HYPERLINK \l "_Toc124110866"</w:instrText>
        </w:r>
        <w:r w:rsidRPr="00440C9A">
          <w:rPr>
            <w:rStyle w:val="a9"/>
          </w:rPr>
          <w:instrText xml:space="preserve"> </w:instrText>
        </w:r>
        <w:r w:rsidRPr="00440C9A">
          <w:rPr>
            <w:rStyle w:val="a9"/>
          </w:rPr>
          <w:fldChar w:fldCharType="separate"/>
        </w:r>
        <w:r w:rsidRPr="00440C9A">
          <w:rPr>
            <w:rStyle w:val="a9"/>
          </w:rPr>
          <w:t>6.</w:t>
        </w:r>
        <w:r>
          <w:rPr>
            <w:rFonts w:asciiTheme="minorHAnsi" w:eastAsiaTheme="minorEastAsia" w:hAnsiTheme="minorHAnsi" w:cstheme="minorBidi"/>
            <w:b w:val="0"/>
            <w:szCs w:val="22"/>
          </w:rPr>
          <w:tab/>
        </w:r>
        <w:r w:rsidRPr="00440C9A">
          <w:rPr>
            <w:rStyle w:val="a9"/>
          </w:rPr>
          <w:t>데이터 오브젝트 명명규칙</w:t>
        </w:r>
        <w:r>
          <w:rPr>
            <w:webHidden/>
          </w:rPr>
          <w:tab/>
        </w:r>
        <w:r>
          <w:rPr>
            <w:webHidden/>
          </w:rPr>
          <w:fldChar w:fldCharType="begin"/>
        </w:r>
        <w:r>
          <w:rPr>
            <w:webHidden/>
          </w:rPr>
          <w:instrText xml:space="preserve"> PAGEREF _Toc124110866 \h </w:instrText>
        </w:r>
      </w:ins>
      <w:r>
        <w:rPr>
          <w:webHidden/>
        </w:rPr>
      </w:r>
      <w:r>
        <w:rPr>
          <w:webHidden/>
        </w:rPr>
        <w:fldChar w:fldCharType="separate"/>
      </w:r>
      <w:ins w:id="134" w:author="datastreams" w:date="2023-01-08T22:52:00Z">
        <w:r>
          <w:rPr>
            <w:webHidden/>
          </w:rPr>
          <w:t>33</w:t>
        </w:r>
        <w:r>
          <w:rPr>
            <w:webHidden/>
          </w:rPr>
          <w:fldChar w:fldCharType="end"/>
        </w:r>
        <w:r w:rsidRPr="00440C9A">
          <w:rPr>
            <w:rStyle w:val="a9"/>
          </w:rPr>
          <w:fldChar w:fldCharType="end"/>
        </w:r>
      </w:ins>
    </w:p>
    <w:p w14:paraId="62EC8CB0" w14:textId="22375ADE" w:rsidR="00F81CA9" w:rsidRDefault="00F81CA9">
      <w:pPr>
        <w:pStyle w:val="21"/>
        <w:rPr>
          <w:ins w:id="135" w:author="datastreams" w:date="2023-01-08T22:52:00Z"/>
          <w:rFonts w:asciiTheme="minorHAnsi" w:eastAsiaTheme="minorEastAsia" w:hAnsiTheme="minorHAnsi" w:cstheme="minorBidi"/>
          <w:szCs w:val="22"/>
        </w:rPr>
      </w:pPr>
      <w:ins w:id="136" w:author="datastreams" w:date="2023-01-08T22:52:00Z">
        <w:r w:rsidRPr="00440C9A">
          <w:rPr>
            <w:rStyle w:val="a9"/>
          </w:rPr>
          <w:fldChar w:fldCharType="begin"/>
        </w:r>
        <w:r w:rsidRPr="00440C9A">
          <w:rPr>
            <w:rStyle w:val="a9"/>
          </w:rPr>
          <w:instrText xml:space="preserve"> </w:instrText>
        </w:r>
        <w:r>
          <w:instrText>HYPERLINK \l "_Toc124110868"</w:instrText>
        </w:r>
        <w:r w:rsidRPr="00440C9A">
          <w:rPr>
            <w:rStyle w:val="a9"/>
          </w:rPr>
          <w:instrText xml:space="preserve"> </w:instrText>
        </w:r>
        <w:r w:rsidRPr="00440C9A">
          <w:rPr>
            <w:rStyle w:val="a9"/>
          </w:rPr>
          <w:fldChar w:fldCharType="separate"/>
        </w:r>
        <w:r w:rsidRPr="00440C9A">
          <w:rPr>
            <w:rStyle w:val="a9"/>
          </w:rPr>
          <w:t>6.1. 데이터요소 명명규칙</w:t>
        </w:r>
        <w:r>
          <w:rPr>
            <w:webHidden/>
          </w:rPr>
          <w:tab/>
        </w:r>
        <w:r>
          <w:rPr>
            <w:webHidden/>
          </w:rPr>
          <w:fldChar w:fldCharType="begin"/>
        </w:r>
        <w:r>
          <w:rPr>
            <w:webHidden/>
          </w:rPr>
          <w:instrText xml:space="preserve"> PAGEREF _Toc124110868 \h </w:instrText>
        </w:r>
      </w:ins>
      <w:r>
        <w:rPr>
          <w:webHidden/>
        </w:rPr>
      </w:r>
      <w:r>
        <w:rPr>
          <w:webHidden/>
        </w:rPr>
        <w:fldChar w:fldCharType="separate"/>
      </w:r>
      <w:ins w:id="137" w:author="datastreams" w:date="2023-01-08T22:52:00Z">
        <w:r>
          <w:rPr>
            <w:webHidden/>
          </w:rPr>
          <w:t>33</w:t>
        </w:r>
        <w:r>
          <w:rPr>
            <w:webHidden/>
          </w:rPr>
          <w:fldChar w:fldCharType="end"/>
        </w:r>
        <w:r w:rsidRPr="00440C9A">
          <w:rPr>
            <w:rStyle w:val="a9"/>
          </w:rPr>
          <w:fldChar w:fldCharType="end"/>
        </w:r>
      </w:ins>
    </w:p>
    <w:p w14:paraId="27DE2E0E" w14:textId="74FD89F5" w:rsidR="00F81CA9" w:rsidRDefault="00F81CA9">
      <w:pPr>
        <w:pStyle w:val="31"/>
        <w:rPr>
          <w:ins w:id="138" w:author="datastreams" w:date="2023-01-08T22:52:00Z"/>
          <w:rFonts w:asciiTheme="minorHAnsi" w:eastAsiaTheme="minorEastAsia" w:hAnsiTheme="minorHAnsi" w:cstheme="minorBidi"/>
          <w:szCs w:val="22"/>
        </w:rPr>
      </w:pPr>
      <w:ins w:id="139" w:author="datastreams" w:date="2023-01-08T22:52:00Z">
        <w:r w:rsidRPr="00440C9A">
          <w:rPr>
            <w:rStyle w:val="a9"/>
          </w:rPr>
          <w:fldChar w:fldCharType="begin"/>
        </w:r>
        <w:r w:rsidRPr="00440C9A">
          <w:rPr>
            <w:rStyle w:val="a9"/>
          </w:rPr>
          <w:instrText xml:space="preserve"> </w:instrText>
        </w:r>
        <w:r>
          <w:instrText>HYPERLINK \l "_Toc124110869"</w:instrText>
        </w:r>
        <w:r w:rsidRPr="00440C9A">
          <w:rPr>
            <w:rStyle w:val="a9"/>
          </w:rPr>
          <w:instrText xml:space="preserve"> </w:instrText>
        </w:r>
        <w:r w:rsidRPr="00440C9A">
          <w:rPr>
            <w:rStyle w:val="a9"/>
          </w:rPr>
          <w:fldChar w:fldCharType="separate"/>
        </w:r>
        <w:r w:rsidRPr="00440C9A">
          <w:rPr>
            <w:rStyle w:val="a9"/>
          </w:rPr>
          <w:t>가. 논리적 데이터 요소</w:t>
        </w:r>
        <w:r>
          <w:rPr>
            <w:webHidden/>
          </w:rPr>
          <w:tab/>
        </w:r>
        <w:r>
          <w:rPr>
            <w:webHidden/>
          </w:rPr>
          <w:fldChar w:fldCharType="begin"/>
        </w:r>
        <w:r>
          <w:rPr>
            <w:webHidden/>
          </w:rPr>
          <w:instrText xml:space="preserve"> PAGEREF _Toc124110869 \h </w:instrText>
        </w:r>
      </w:ins>
      <w:r>
        <w:rPr>
          <w:webHidden/>
        </w:rPr>
      </w:r>
      <w:r>
        <w:rPr>
          <w:webHidden/>
        </w:rPr>
        <w:fldChar w:fldCharType="separate"/>
      </w:r>
      <w:ins w:id="140" w:author="datastreams" w:date="2023-01-08T22:52:00Z">
        <w:r>
          <w:rPr>
            <w:webHidden/>
          </w:rPr>
          <w:t>33</w:t>
        </w:r>
        <w:r>
          <w:rPr>
            <w:webHidden/>
          </w:rPr>
          <w:fldChar w:fldCharType="end"/>
        </w:r>
        <w:r w:rsidRPr="00440C9A">
          <w:rPr>
            <w:rStyle w:val="a9"/>
          </w:rPr>
          <w:fldChar w:fldCharType="end"/>
        </w:r>
      </w:ins>
    </w:p>
    <w:p w14:paraId="11999B11" w14:textId="751AF5E8" w:rsidR="00F81CA9" w:rsidRDefault="00F81CA9">
      <w:pPr>
        <w:pStyle w:val="31"/>
        <w:rPr>
          <w:ins w:id="141" w:author="datastreams" w:date="2023-01-08T22:52:00Z"/>
          <w:rFonts w:asciiTheme="minorHAnsi" w:eastAsiaTheme="minorEastAsia" w:hAnsiTheme="minorHAnsi" w:cstheme="minorBidi"/>
          <w:szCs w:val="22"/>
        </w:rPr>
      </w:pPr>
      <w:ins w:id="142" w:author="datastreams" w:date="2023-01-08T22:52:00Z">
        <w:r w:rsidRPr="00440C9A">
          <w:rPr>
            <w:rStyle w:val="a9"/>
          </w:rPr>
          <w:fldChar w:fldCharType="begin"/>
        </w:r>
        <w:r w:rsidRPr="00440C9A">
          <w:rPr>
            <w:rStyle w:val="a9"/>
          </w:rPr>
          <w:instrText xml:space="preserve"> </w:instrText>
        </w:r>
        <w:r>
          <w:instrText>HYPERLINK \l "_Toc124110870"</w:instrText>
        </w:r>
        <w:r w:rsidRPr="00440C9A">
          <w:rPr>
            <w:rStyle w:val="a9"/>
          </w:rPr>
          <w:instrText xml:space="preserve"> </w:instrText>
        </w:r>
        <w:r w:rsidRPr="00440C9A">
          <w:rPr>
            <w:rStyle w:val="a9"/>
          </w:rPr>
          <w:fldChar w:fldCharType="separate"/>
        </w:r>
        <w:r w:rsidRPr="00440C9A">
          <w:rPr>
            <w:rStyle w:val="a9"/>
          </w:rPr>
          <w:t>나. 물리적 데이터 요소</w:t>
        </w:r>
        <w:r>
          <w:rPr>
            <w:webHidden/>
          </w:rPr>
          <w:tab/>
        </w:r>
        <w:r>
          <w:rPr>
            <w:webHidden/>
          </w:rPr>
          <w:fldChar w:fldCharType="begin"/>
        </w:r>
        <w:r>
          <w:rPr>
            <w:webHidden/>
          </w:rPr>
          <w:instrText xml:space="preserve"> PAGEREF _Toc124110870 \h </w:instrText>
        </w:r>
      </w:ins>
      <w:r>
        <w:rPr>
          <w:webHidden/>
        </w:rPr>
      </w:r>
      <w:r>
        <w:rPr>
          <w:webHidden/>
        </w:rPr>
        <w:fldChar w:fldCharType="separate"/>
      </w:r>
      <w:ins w:id="143" w:author="datastreams" w:date="2023-01-08T22:52:00Z">
        <w:r>
          <w:rPr>
            <w:webHidden/>
          </w:rPr>
          <w:t>33</w:t>
        </w:r>
        <w:r>
          <w:rPr>
            <w:webHidden/>
          </w:rPr>
          <w:fldChar w:fldCharType="end"/>
        </w:r>
        <w:r w:rsidRPr="00440C9A">
          <w:rPr>
            <w:rStyle w:val="a9"/>
          </w:rPr>
          <w:fldChar w:fldCharType="end"/>
        </w:r>
      </w:ins>
    </w:p>
    <w:p w14:paraId="207F9AA0" w14:textId="28C78627" w:rsidR="0063061A" w:rsidDel="00574F28" w:rsidRDefault="0063061A">
      <w:pPr>
        <w:pStyle w:val="10"/>
        <w:rPr>
          <w:del w:id="144" w:author="datastreams" w:date="2023-01-08T22:06:00Z"/>
          <w:rFonts w:asciiTheme="minorHAnsi" w:eastAsiaTheme="minorEastAsia" w:hAnsiTheme="minorHAnsi" w:cstheme="minorBidi"/>
          <w:b w:val="0"/>
          <w:szCs w:val="22"/>
        </w:rPr>
      </w:pPr>
      <w:del w:id="145" w:author="datastreams" w:date="2023-01-08T22:06:00Z">
        <w:r w:rsidRPr="00574F28" w:rsidDel="00574F28">
          <w:rPr>
            <w:rPrChange w:id="146" w:author="datastreams" w:date="2023-01-08T22:06:00Z">
              <w:rPr>
                <w:rStyle w:val="a9"/>
                <w:b w:val="0"/>
              </w:rPr>
            </w:rPrChange>
          </w:rPr>
          <w:delText>1.</w:delText>
        </w:r>
        <w:r w:rsidDel="00574F28">
          <w:rPr>
            <w:rFonts w:asciiTheme="minorHAnsi" w:eastAsiaTheme="minorEastAsia" w:hAnsiTheme="minorHAnsi" w:cstheme="minorBidi"/>
            <w:b w:val="0"/>
            <w:szCs w:val="22"/>
          </w:rPr>
          <w:tab/>
        </w:r>
        <w:r w:rsidRPr="00574F28" w:rsidDel="00574F28">
          <w:rPr>
            <w:rPrChange w:id="147" w:author="datastreams" w:date="2023-01-08T22:06:00Z">
              <w:rPr>
                <w:rStyle w:val="a9"/>
                <w:b w:val="0"/>
              </w:rPr>
            </w:rPrChange>
          </w:rPr>
          <w:delText>개요</w:delText>
        </w:r>
        <w:r w:rsidDel="00574F28">
          <w:rPr>
            <w:webHidden/>
          </w:rPr>
          <w:tab/>
          <w:delText>5</w:delText>
        </w:r>
      </w:del>
    </w:p>
    <w:p w14:paraId="5A5BC1C4" w14:textId="0DA57287" w:rsidR="0063061A" w:rsidDel="00574F28" w:rsidRDefault="0063061A">
      <w:pPr>
        <w:pStyle w:val="21"/>
        <w:rPr>
          <w:del w:id="148" w:author="datastreams" w:date="2023-01-08T22:06:00Z"/>
          <w:rFonts w:asciiTheme="minorHAnsi" w:eastAsiaTheme="minorEastAsia" w:hAnsiTheme="minorHAnsi" w:cstheme="minorBidi"/>
          <w:szCs w:val="22"/>
        </w:rPr>
      </w:pPr>
      <w:del w:id="149" w:author="datastreams" w:date="2023-01-08T22:06:00Z">
        <w:r w:rsidRPr="00574F28" w:rsidDel="00574F28">
          <w:rPr>
            <w:rPrChange w:id="150" w:author="datastreams" w:date="2023-01-08T22:06:00Z">
              <w:rPr>
                <w:rStyle w:val="a9"/>
              </w:rPr>
            </w:rPrChange>
          </w:rPr>
          <w:delText>1.1. 목적</w:delText>
        </w:r>
        <w:r w:rsidDel="00574F28">
          <w:rPr>
            <w:webHidden/>
          </w:rPr>
          <w:tab/>
          <w:delText>5</w:delText>
        </w:r>
      </w:del>
    </w:p>
    <w:p w14:paraId="0D256DA6" w14:textId="21B1C8EF" w:rsidR="0063061A" w:rsidDel="00574F28" w:rsidRDefault="0063061A">
      <w:pPr>
        <w:pStyle w:val="21"/>
        <w:rPr>
          <w:del w:id="151" w:author="datastreams" w:date="2023-01-08T22:06:00Z"/>
          <w:rFonts w:asciiTheme="minorHAnsi" w:eastAsiaTheme="minorEastAsia" w:hAnsiTheme="minorHAnsi" w:cstheme="minorBidi"/>
          <w:szCs w:val="22"/>
        </w:rPr>
      </w:pPr>
      <w:del w:id="152" w:author="datastreams" w:date="2023-01-08T22:06:00Z">
        <w:r w:rsidRPr="00574F28" w:rsidDel="00574F28">
          <w:rPr>
            <w:rPrChange w:id="153" w:author="datastreams" w:date="2023-01-08T22:06:00Z">
              <w:rPr>
                <w:rStyle w:val="a9"/>
              </w:rPr>
            </w:rPrChange>
          </w:rPr>
          <w:delText>1.2. 데이터표준화 관련 조직</w:delText>
        </w:r>
        <w:r w:rsidDel="00574F28">
          <w:rPr>
            <w:webHidden/>
          </w:rPr>
          <w:tab/>
          <w:delText>5</w:delText>
        </w:r>
      </w:del>
    </w:p>
    <w:p w14:paraId="6FEC2CED" w14:textId="6ECCD662" w:rsidR="0063061A" w:rsidDel="00574F28" w:rsidRDefault="0063061A">
      <w:pPr>
        <w:pStyle w:val="10"/>
        <w:rPr>
          <w:del w:id="154" w:author="datastreams" w:date="2023-01-08T22:06:00Z"/>
          <w:rFonts w:asciiTheme="minorHAnsi" w:eastAsiaTheme="minorEastAsia" w:hAnsiTheme="minorHAnsi" w:cstheme="minorBidi"/>
          <w:b w:val="0"/>
          <w:szCs w:val="22"/>
        </w:rPr>
      </w:pPr>
      <w:del w:id="155" w:author="datastreams" w:date="2023-01-08T22:06:00Z">
        <w:r w:rsidRPr="00574F28" w:rsidDel="00574F28">
          <w:rPr>
            <w:rPrChange w:id="156" w:author="datastreams" w:date="2023-01-08T22:06:00Z">
              <w:rPr>
                <w:rStyle w:val="a9"/>
                <w:b w:val="0"/>
              </w:rPr>
            </w:rPrChange>
          </w:rPr>
          <w:delText>2.</w:delText>
        </w:r>
        <w:r w:rsidDel="00574F28">
          <w:rPr>
            <w:rFonts w:asciiTheme="minorHAnsi" w:eastAsiaTheme="minorEastAsia" w:hAnsiTheme="minorHAnsi" w:cstheme="minorBidi"/>
            <w:b w:val="0"/>
            <w:szCs w:val="22"/>
          </w:rPr>
          <w:tab/>
        </w:r>
        <w:r w:rsidRPr="00574F28" w:rsidDel="00574F28">
          <w:rPr>
            <w:rPrChange w:id="157" w:author="datastreams" w:date="2023-01-08T22:06:00Z">
              <w:rPr>
                <w:rStyle w:val="a9"/>
                <w:b w:val="0"/>
              </w:rPr>
            </w:rPrChange>
          </w:rPr>
          <w:delText>데이터표준화 개요</w:delText>
        </w:r>
        <w:r w:rsidDel="00574F28">
          <w:rPr>
            <w:webHidden/>
          </w:rPr>
          <w:tab/>
          <w:delText>6</w:delText>
        </w:r>
      </w:del>
    </w:p>
    <w:p w14:paraId="52848612" w14:textId="39D2DE57" w:rsidR="0063061A" w:rsidDel="00574F28" w:rsidRDefault="0063061A">
      <w:pPr>
        <w:pStyle w:val="21"/>
        <w:rPr>
          <w:del w:id="158" w:author="datastreams" w:date="2023-01-08T22:06:00Z"/>
          <w:rFonts w:asciiTheme="minorHAnsi" w:eastAsiaTheme="minorEastAsia" w:hAnsiTheme="minorHAnsi" w:cstheme="minorBidi"/>
          <w:szCs w:val="22"/>
        </w:rPr>
      </w:pPr>
      <w:del w:id="159" w:author="datastreams" w:date="2023-01-08T22:06:00Z">
        <w:r w:rsidRPr="00574F28" w:rsidDel="00574F28">
          <w:rPr>
            <w:rPrChange w:id="160" w:author="datastreams" w:date="2023-01-08T22:06:00Z">
              <w:rPr>
                <w:rStyle w:val="a9"/>
              </w:rPr>
            </w:rPrChange>
          </w:rPr>
          <w:delText>2.1. 데이터표준화 정의</w:delText>
        </w:r>
        <w:r w:rsidDel="00574F28">
          <w:rPr>
            <w:webHidden/>
          </w:rPr>
          <w:tab/>
          <w:delText>6</w:delText>
        </w:r>
      </w:del>
    </w:p>
    <w:p w14:paraId="411831B0" w14:textId="5112F3C4" w:rsidR="0063061A" w:rsidDel="00574F28" w:rsidRDefault="0063061A">
      <w:pPr>
        <w:pStyle w:val="21"/>
        <w:rPr>
          <w:del w:id="161" w:author="datastreams" w:date="2023-01-08T22:06:00Z"/>
          <w:rFonts w:asciiTheme="minorHAnsi" w:eastAsiaTheme="minorEastAsia" w:hAnsiTheme="minorHAnsi" w:cstheme="minorBidi"/>
          <w:szCs w:val="22"/>
        </w:rPr>
      </w:pPr>
      <w:del w:id="162" w:author="datastreams" w:date="2023-01-08T22:06:00Z">
        <w:r w:rsidRPr="00574F28" w:rsidDel="00574F28">
          <w:rPr>
            <w:rPrChange w:id="163" w:author="datastreams" w:date="2023-01-08T22:06:00Z">
              <w:rPr>
                <w:rStyle w:val="a9"/>
              </w:rPr>
            </w:rPrChange>
          </w:rPr>
          <w:delText>2.2. 데이터표준화 목적</w:delText>
        </w:r>
        <w:r w:rsidDel="00574F28">
          <w:rPr>
            <w:webHidden/>
          </w:rPr>
          <w:tab/>
          <w:delText>6</w:delText>
        </w:r>
      </w:del>
    </w:p>
    <w:p w14:paraId="5836FBE9" w14:textId="7B110E5F" w:rsidR="0063061A" w:rsidDel="00574F28" w:rsidRDefault="0063061A">
      <w:pPr>
        <w:pStyle w:val="21"/>
        <w:rPr>
          <w:del w:id="164" w:author="datastreams" w:date="2023-01-08T22:06:00Z"/>
          <w:rFonts w:asciiTheme="minorHAnsi" w:eastAsiaTheme="minorEastAsia" w:hAnsiTheme="minorHAnsi" w:cstheme="minorBidi"/>
          <w:szCs w:val="22"/>
        </w:rPr>
      </w:pPr>
      <w:del w:id="165" w:author="datastreams" w:date="2023-01-08T22:06:00Z">
        <w:r w:rsidRPr="00574F28" w:rsidDel="00574F28">
          <w:rPr>
            <w:rPrChange w:id="166" w:author="datastreams" w:date="2023-01-08T22:06:00Z">
              <w:rPr>
                <w:rStyle w:val="a9"/>
              </w:rPr>
            </w:rPrChange>
          </w:rPr>
          <w:delText>2.3. 데이터표준화 대상</w:delText>
        </w:r>
        <w:r w:rsidDel="00574F28">
          <w:rPr>
            <w:webHidden/>
          </w:rPr>
          <w:tab/>
          <w:delText>7</w:delText>
        </w:r>
      </w:del>
    </w:p>
    <w:p w14:paraId="506B04B7" w14:textId="2998E43E" w:rsidR="0063061A" w:rsidDel="00574F28" w:rsidRDefault="0063061A">
      <w:pPr>
        <w:pStyle w:val="21"/>
        <w:rPr>
          <w:del w:id="167" w:author="datastreams" w:date="2023-01-08T22:06:00Z"/>
          <w:rFonts w:asciiTheme="minorHAnsi" w:eastAsiaTheme="minorEastAsia" w:hAnsiTheme="minorHAnsi" w:cstheme="minorBidi"/>
          <w:szCs w:val="22"/>
        </w:rPr>
      </w:pPr>
      <w:del w:id="168" w:author="datastreams" w:date="2023-01-08T22:06:00Z">
        <w:r w:rsidRPr="00574F28" w:rsidDel="00574F28">
          <w:rPr>
            <w:rPrChange w:id="169" w:author="datastreams" w:date="2023-01-08T22:06:00Z">
              <w:rPr>
                <w:rStyle w:val="a9"/>
              </w:rPr>
            </w:rPrChange>
          </w:rPr>
          <w:delText>2.4. 데이터사전에 대한 용어 정의</w:delText>
        </w:r>
        <w:r w:rsidDel="00574F28">
          <w:rPr>
            <w:webHidden/>
          </w:rPr>
          <w:tab/>
          <w:delText>8</w:delText>
        </w:r>
      </w:del>
    </w:p>
    <w:p w14:paraId="34A0CFFA" w14:textId="597ACCA6" w:rsidR="0063061A" w:rsidDel="00574F28" w:rsidRDefault="0063061A">
      <w:pPr>
        <w:pStyle w:val="10"/>
        <w:rPr>
          <w:del w:id="170" w:author="datastreams" w:date="2023-01-08T22:06:00Z"/>
          <w:rFonts w:asciiTheme="minorHAnsi" w:eastAsiaTheme="minorEastAsia" w:hAnsiTheme="minorHAnsi" w:cstheme="minorBidi"/>
          <w:b w:val="0"/>
          <w:szCs w:val="22"/>
        </w:rPr>
      </w:pPr>
      <w:del w:id="171" w:author="datastreams" w:date="2023-01-08T22:06:00Z">
        <w:r w:rsidRPr="00574F28" w:rsidDel="00574F28">
          <w:rPr>
            <w:rPrChange w:id="172" w:author="datastreams" w:date="2023-01-08T22:06:00Z">
              <w:rPr>
                <w:rStyle w:val="a9"/>
                <w:b w:val="0"/>
              </w:rPr>
            </w:rPrChange>
          </w:rPr>
          <w:delText>3.</w:delText>
        </w:r>
        <w:r w:rsidDel="00574F28">
          <w:rPr>
            <w:rFonts w:asciiTheme="minorHAnsi" w:eastAsiaTheme="minorEastAsia" w:hAnsiTheme="minorHAnsi" w:cstheme="minorBidi"/>
            <w:b w:val="0"/>
            <w:szCs w:val="22"/>
          </w:rPr>
          <w:tab/>
        </w:r>
        <w:r w:rsidRPr="00574F28" w:rsidDel="00574F28">
          <w:rPr>
            <w:rPrChange w:id="173" w:author="datastreams" w:date="2023-01-08T22:06:00Z">
              <w:rPr>
                <w:rStyle w:val="a9"/>
                <w:b w:val="0"/>
              </w:rPr>
            </w:rPrChange>
          </w:rPr>
          <w:delText>표준단어</w:delText>
        </w:r>
        <w:r w:rsidDel="00574F28">
          <w:rPr>
            <w:webHidden/>
          </w:rPr>
          <w:tab/>
          <w:delText>10</w:delText>
        </w:r>
      </w:del>
    </w:p>
    <w:p w14:paraId="18576817" w14:textId="2EBB4F6A" w:rsidR="0063061A" w:rsidDel="00574F28" w:rsidRDefault="0063061A">
      <w:pPr>
        <w:pStyle w:val="21"/>
        <w:rPr>
          <w:del w:id="174" w:author="datastreams" w:date="2023-01-08T22:06:00Z"/>
          <w:rFonts w:asciiTheme="minorHAnsi" w:eastAsiaTheme="minorEastAsia" w:hAnsiTheme="minorHAnsi" w:cstheme="minorBidi"/>
          <w:szCs w:val="22"/>
        </w:rPr>
      </w:pPr>
      <w:del w:id="175" w:author="datastreams" w:date="2023-01-08T22:06:00Z">
        <w:r w:rsidRPr="00574F28" w:rsidDel="00574F28">
          <w:rPr>
            <w:rPrChange w:id="176" w:author="datastreams" w:date="2023-01-08T22:06:00Z">
              <w:rPr>
                <w:rStyle w:val="a9"/>
              </w:rPr>
            </w:rPrChange>
          </w:rPr>
          <w:delText>3.1. 개요</w:delText>
        </w:r>
        <w:r w:rsidDel="00574F28">
          <w:rPr>
            <w:webHidden/>
          </w:rPr>
          <w:tab/>
          <w:delText>10</w:delText>
        </w:r>
      </w:del>
    </w:p>
    <w:p w14:paraId="6C40EBA8" w14:textId="629A98F4" w:rsidR="0063061A" w:rsidDel="00574F28" w:rsidRDefault="0063061A">
      <w:pPr>
        <w:pStyle w:val="21"/>
        <w:rPr>
          <w:del w:id="177" w:author="datastreams" w:date="2023-01-08T22:06:00Z"/>
          <w:rFonts w:asciiTheme="minorHAnsi" w:eastAsiaTheme="minorEastAsia" w:hAnsiTheme="minorHAnsi" w:cstheme="minorBidi"/>
          <w:szCs w:val="22"/>
        </w:rPr>
      </w:pPr>
      <w:del w:id="178" w:author="datastreams" w:date="2023-01-08T22:06:00Z">
        <w:r w:rsidRPr="00574F28" w:rsidDel="00574F28">
          <w:rPr>
            <w:rPrChange w:id="179" w:author="datastreams" w:date="2023-01-08T22:06:00Z">
              <w:rPr>
                <w:rStyle w:val="a9"/>
              </w:rPr>
            </w:rPrChange>
          </w:rPr>
          <w:delText>3.2. 표준단어 관리</w:delText>
        </w:r>
        <w:r w:rsidDel="00574F28">
          <w:rPr>
            <w:webHidden/>
          </w:rPr>
          <w:tab/>
          <w:delText>10</w:delText>
        </w:r>
      </w:del>
    </w:p>
    <w:p w14:paraId="119D79CE" w14:textId="2BB9F855" w:rsidR="0063061A" w:rsidDel="00574F28" w:rsidRDefault="0063061A">
      <w:pPr>
        <w:pStyle w:val="31"/>
        <w:rPr>
          <w:del w:id="180" w:author="datastreams" w:date="2023-01-08T22:06:00Z"/>
          <w:rFonts w:asciiTheme="minorHAnsi" w:eastAsiaTheme="minorEastAsia" w:hAnsiTheme="minorHAnsi" w:cstheme="minorBidi"/>
          <w:szCs w:val="22"/>
        </w:rPr>
      </w:pPr>
      <w:del w:id="181" w:author="datastreams" w:date="2023-01-08T22:06:00Z">
        <w:r w:rsidRPr="00574F28" w:rsidDel="00574F28">
          <w:rPr>
            <w:rPrChange w:id="182" w:author="datastreams" w:date="2023-01-08T22:06:00Z">
              <w:rPr>
                <w:rStyle w:val="a9"/>
              </w:rPr>
            </w:rPrChange>
          </w:rPr>
          <w:delText>가. 표준단어 관리 항목</w:delText>
        </w:r>
        <w:r w:rsidDel="00574F28">
          <w:rPr>
            <w:webHidden/>
          </w:rPr>
          <w:tab/>
          <w:delText>10</w:delText>
        </w:r>
      </w:del>
    </w:p>
    <w:p w14:paraId="61568B5B" w14:textId="0426FD39" w:rsidR="0063061A" w:rsidDel="00574F28" w:rsidRDefault="0063061A">
      <w:pPr>
        <w:pStyle w:val="31"/>
        <w:rPr>
          <w:del w:id="183" w:author="datastreams" w:date="2023-01-08T22:06:00Z"/>
          <w:rFonts w:asciiTheme="minorHAnsi" w:eastAsiaTheme="minorEastAsia" w:hAnsiTheme="minorHAnsi" w:cstheme="minorBidi"/>
          <w:szCs w:val="22"/>
        </w:rPr>
      </w:pPr>
      <w:del w:id="184" w:author="datastreams" w:date="2023-01-08T22:06:00Z">
        <w:r w:rsidRPr="00574F28" w:rsidDel="00574F28">
          <w:rPr>
            <w:rPrChange w:id="185" w:author="datastreams" w:date="2023-01-08T22:06:00Z">
              <w:rPr>
                <w:rStyle w:val="a9"/>
              </w:rPr>
            </w:rPrChange>
          </w:rPr>
          <w:delText>나. 표준단어 명명 규칙</w:delText>
        </w:r>
        <w:r w:rsidDel="00574F28">
          <w:rPr>
            <w:webHidden/>
          </w:rPr>
          <w:tab/>
          <w:delText>10</w:delText>
        </w:r>
      </w:del>
    </w:p>
    <w:p w14:paraId="502D12C0" w14:textId="16F9329D" w:rsidR="0063061A" w:rsidDel="00574F28" w:rsidRDefault="0063061A">
      <w:pPr>
        <w:pStyle w:val="31"/>
        <w:rPr>
          <w:del w:id="186" w:author="datastreams" w:date="2023-01-08T22:06:00Z"/>
          <w:rFonts w:asciiTheme="minorHAnsi" w:eastAsiaTheme="minorEastAsia" w:hAnsiTheme="minorHAnsi" w:cstheme="minorBidi"/>
          <w:szCs w:val="22"/>
        </w:rPr>
      </w:pPr>
      <w:del w:id="187" w:author="datastreams" w:date="2023-01-08T22:06:00Z">
        <w:r w:rsidRPr="00574F28" w:rsidDel="00574F28">
          <w:rPr>
            <w:rPrChange w:id="188" w:author="datastreams" w:date="2023-01-08T22:06:00Z">
              <w:rPr>
                <w:rStyle w:val="a9"/>
              </w:rPr>
            </w:rPrChange>
          </w:rPr>
          <w:delText>다. 복합단어 명명 규칙</w:delText>
        </w:r>
        <w:r w:rsidDel="00574F28">
          <w:rPr>
            <w:webHidden/>
          </w:rPr>
          <w:tab/>
          <w:delText>12</w:delText>
        </w:r>
      </w:del>
    </w:p>
    <w:p w14:paraId="6C3530C8" w14:textId="3674A757" w:rsidR="0063061A" w:rsidDel="00574F28" w:rsidRDefault="0063061A">
      <w:pPr>
        <w:pStyle w:val="31"/>
        <w:rPr>
          <w:del w:id="189" w:author="datastreams" w:date="2023-01-08T22:06:00Z"/>
          <w:rFonts w:asciiTheme="minorHAnsi" w:eastAsiaTheme="minorEastAsia" w:hAnsiTheme="minorHAnsi" w:cstheme="minorBidi"/>
          <w:szCs w:val="22"/>
        </w:rPr>
      </w:pPr>
      <w:del w:id="190" w:author="datastreams" w:date="2023-01-08T22:06:00Z">
        <w:r w:rsidRPr="00574F28" w:rsidDel="00574F28">
          <w:rPr>
            <w:rPrChange w:id="191" w:author="datastreams" w:date="2023-01-08T22:06:00Z">
              <w:rPr>
                <w:rStyle w:val="a9"/>
              </w:rPr>
            </w:rPrChange>
          </w:rPr>
          <w:delText>라. 영문단어 및 외래어 명명 규칙</w:delText>
        </w:r>
        <w:r w:rsidDel="00574F28">
          <w:rPr>
            <w:webHidden/>
          </w:rPr>
          <w:tab/>
          <w:delText>13</w:delText>
        </w:r>
      </w:del>
    </w:p>
    <w:p w14:paraId="4F9D4B1D" w14:textId="04038447" w:rsidR="0063061A" w:rsidDel="00574F28" w:rsidRDefault="0063061A">
      <w:pPr>
        <w:pStyle w:val="31"/>
        <w:rPr>
          <w:del w:id="192" w:author="datastreams" w:date="2023-01-08T22:06:00Z"/>
          <w:rFonts w:asciiTheme="minorHAnsi" w:eastAsiaTheme="minorEastAsia" w:hAnsiTheme="minorHAnsi" w:cstheme="minorBidi"/>
          <w:szCs w:val="22"/>
        </w:rPr>
      </w:pPr>
      <w:del w:id="193" w:author="datastreams" w:date="2023-01-08T22:06:00Z">
        <w:r w:rsidRPr="00574F28" w:rsidDel="00574F28">
          <w:rPr>
            <w:rPrChange w:id="194" w:author="datastreams" w:date="2023-01-08T22:06:00Z">
              <w:rPr>
                <w:rStyle w:val="a9"/>
              </w:rPr>
            </w:rPrChange>
          </w:rPr>
          <w:delText>마. 영문약어 명명 규칙</w:delText>
        </w:r>
        <w:r w:rsidDel="00574F28">
          <w:rPr>
            <w:webHidden/>
          </w:rPr>
          <w:tab/>
          <w:delText>13</w:delText>
        </w:r>
      </w:del>
    </w:p>
    <w:p w14:paraId="60576516" w14:textId="547FD9E8" w:rsidR="0063061A" w:rsidDel="00574F28" w:rsidRDefault="0063061A">
      <w:pPr>
        <w:pStyle w:val="31"/>
        <w:rPr>
          <w:del w:id="195" w:author="datastreams" w:date="2023-01-08T22:06:00Z"/>
          <w:rFonts w:asciiTheme="minorHAnsi" w:eastAsiaTheme="minorEastAsia" w:hAnsiTheme="minorHAnsi" w:cstheme="minorBidi"/>
          <w:szCs w:val="22"/>
        </w:rPr>
      </w:pPr>
      <w:del w:id="196" w:author="datastreams" w:date="2023-01-08T22:06:00Z">
        <w:r w:rsidRPr="00574F28" w:rsidDel="00574F28">
          <w:rPr>
            <w:rPrChange w:id="197" w:author="datastreams" w:date="2023-01-08T22:06:00Z">
              <w:rPr>
                <w:rStyle w:val="a9"/>
              </w:rPr>
            </w:rPrChange>
          </w:rPr>
          <w:delText>바. 자주 사용되는 분류단어의 경우 약어 정의</w:delText>
        </w:r>
        <w:r w:rsidDel="00574F28">
          <w:rPr>
            <w:webHidden/>
          </w:rPr>
          <w:tab/>
          <w:delText>15</w:delText>
        </w:r>
      </w:del>
    </w:p>
    <w:p w14:paraId="13CDD6C2" w14:textId="1458AE5C" w:rsidR="0063061A" w:rsidDel="00574F28" w:rsidRDefault="0063061A">
      <w:pPr>
        <w:pStyle w:val="31"/>
        <w:rPr>
          <w:del w:id="198" w:author="datastreams" w:date="2023-01-08T22:06:00Z"/>
          <w:rFonts w:asciiTheme="minorHAnsi" w:eastAsiaTheme="minorEastAsia" w:hAnsiTheme="minorHAnsi" w:cstheme="minorBidi"/>
          <w:szCs w:val="22"/>
        </w:rPr>
      </w:pPr>
      <w:del w:id="199" w:author="datastreams" w:date="2023-01-08T22:06:00Z">
        <w:r w:rsidRPr="00574F28" w:rsidDel="00574F28">
          <w:rPr>
            <w:rPrChange w:id="200" w:author="datastreams" w:date="2023-01-08T22:06:00Z">
              <w:rPr>
                <w:rStyle w:val="a9"/>
              </w:rPr>
            </w:rPrChange>
          </w:rPr>
          <w:delText>사. 표준단어 이력관리</w:delText>
        </w:r>
        <w:r w:rsidDel="00574F28">
          <w:rPr>
            <w:webHidden/>
          </w:rPr>
          <w:tab/>
          <w:delText>16</w:delText>
        </w:r>
      </w:del>
    </w:p>
    <w:p w14:paraId="5AB49B2E" w14:textId="5617AB5C" w:rsidR="0063061A" w:rsidDel="00574F28" w:rsidRDefault="0063061A">
      <w:pPr>
        <w:pStyle w:val="10"/>
        <w:rPr>
          <w:del w:id="201" w:author="datastreams" w:date="2023-01-08T22:06:00Z"/>
          <w:rFonts w:asciiTheme="minorHAnsi" w:eastAsiaTheme="minorEastAsia" w:hAnsiTheme="minorHAnsi" w:cstheme="minorBidi"/>
          <w:b w:val="0"/>
          <w:szCs w:val="22"/>
        </w:rPr>
      </w:pPr>
      <w:del w:id="202" w:author="datastreams" w:date="2023-01-08T22:06:00Z">
        <w:r w:rsidRPr="00574F28" w:rsidDel="00574F28">
          <w:rPr>
            <w:rPrChange w:id="203" w:author="datastreams" w:date="2023-01-08T22:06:00Z">
              <w:rPr>
                <w:rStyle w:val="a9"/>
                <w:b w:val="0"/>
              </w:rPr>
            </w:rPrChange>
          </w:rPr>
          <w:delText>4.</w:delText>
        </w:r>
        <w:r w:rsidDel="00574F28">
          <w:rPr>
            <w:rFonts w:asciiTheme="minorHAnsi" w:eastAsiaTheme="minorEastAsia" w:hAnsiTheme="minorHAnsi" w:cstheme="minorBidi"/>
            <w:b w:val="0"/>
            <w:szCs w:val="22"/>
          </w:rPr>
          <w:tab/>
        </w:r>
        <w:r w:rsidRPr="00574F28" w:rsidDel="00574F28">
          <w:rPr>
            <w:rPrChange w:id="204" w:author="datastreams" w:date="2023-01-08T22:06:00Z">
              <w:rPr>
                <w:rStyle w:val="a9"/>
                <w:b w:val="0"/>
              </w:rPr>
            </w:rPrChange>
          </w:rPr>
          <w:delText>표준용어</w:delText>
        </w:r>
        <w:r w:rsidDel="00574F28">
          <w:rPr>
            <w:webHidden/>
          </w:rPr>
          <w:tab/>
          <w:delText>17</w:delText>
        </w:r>
      </w:del>
    </w:p>
    <w:p w14:paraId="5DB21138" w14:textId="57A1DED4" w:rsidR="0063061A" w:rsidDel="00574F28" w:rsidRDefault="0063061A">
      <w:pPr>
        <w:pStyle w:val="21"/>
        <w:rPr>
          <w:del w:id="205" w:author="datastreams" w:date="2023-01-08T22:06:00Z"/>
          <w:rFonts w:asciiTheme="minorHAnsi" w:eastAsiaTheme="minorEastAsia" w:hAnsiTheme="minorHAnsi" w:cstheme="minorBidi"/>
          <w:szCs w:val="22"/>
        </w:rPr>
      </w:pPr>
      <w:del w:id="206" w:author="datastreams" w:date="2023-01-08T22:06:00Z">
        <w:r w:rsidRPr="00574F28" w:rsidDel="00574F28">
          <w:rPr>
            <w:rPrChange w:id="207" w:author="datastreams" w:date="2023-01-08T22:06:00Z">
              <w:rPr>
                <w:rStyle w:val="a9"/>
              </w:rPr>
            </w:rPrChange>
          </w:rPr>
          <w:delText>4.1. 표준용어 관리 항목</w:delText>
        </w:r>
        <w:r w:rsidDel="00574F28">
          <w:rPr>
            <w:webHidden/>
          </w:rPr>
          <w:tab/>
          <w:delText>17</w:delText>
        </w:r>
      </w:del>
    </w:p>
    <w:p w14:paraId="134B8590" w14:textId="7D5AB9DC" w:rsidR="0063061A" w:rsidDel="00574F28" w:rsidRDefault="0063061A">
      <w:pPr>
        <w:pStyle w:val="21"/>
        <w:rPr>
          <w:del w:id="208" w:author="datastreams" w:date="2023-01-08T22:06:00Z"/>
          <w:rFonts w:asciiTheme="minorHAnsi" w:eastAsiaTheme="minorEastAsia" w:hAnsiTheme="minorHAnsi" w:cstheme="minorBidi"/>
          <w:szCs w:val="22"/>
        </w:rPr>
      </w:pPr>
      <w:del w:id="209" w:author="datastreams" w:date="2023-01-08T22:06:00Z">
        <w:r w:rsidRPr="00574F28" w:rsidDel="00574F28">
          <w:rPr>
            <w:rPrChange w:id="210" w:author="datastreams" w:date="2023-01-08T22:06:00Z">
              <w:rPr>
                <w:rStyle w:val="a9"/>
              </w:rPr>
            </w:rPrChange>
          </w:rPr>
          <w:delText>4.2. 표준용어 명명 규칙</w:delText>
        </w:r>
        <w:r w:rsidDel="00574F28">
          <w:rPr>
            <w:webHidden/>
          </w:rPr>
          <w:tab/>
          <w:delText>17</w:delText>
        </w:r>
      </w:del>
    </w:p>
    <w:p w14:paraId="534F8E39" w14:textId="12DA8A1E" w:rsidR="0063061A" w:rsidDel="00574F28" w:rsidRDefault="0063061A">
      <w:pPr>
        <w:pStyle w:val="21"/>
        <w:rPr>
          <w:del w:id="211" w:author="datastreams" w:date="2023-01-08T22:06:00Z"/>
          <w:rFonts w:asciiTheme="minorHAnsi" w:eastAsiaTheme="minorEastAsia" w:hAnsiTheme="minorHAnsi" w:cstheme="minorBidi"/>
          <w:szCs w:val="22"/>
        </w:rPr>
      </w:pPr>
      <w:del w:id="212" w:author="datastreams" w:date="2023-01-08T22:06:00Z">
        <w:r w:rsidRPr="00574F28" w:rsidDel="00574F28">
          <w:rPr>
            <w:rPrChange w:id="213" w:author="datastreams" w:date="2023-01-08T22:06:00Z">
              <w:rPr>
                <w:rStyle w:val="a9"/>
              </w:rPr>
            </w:rPrChange>
          </w:rPr>
          <w:delText>4.3. 영문용어 명명규칙</w:delText>
        </w:r>
        <w:r w:rsidDel="00574F28">
          <w:rPr>
            <w:webHidden/>
          </w:rPr>
          <w:tab/>
          <w:delText>20</w:delText>
        </w:r>
      </w:del>
    </w:p>
    <w:p w14:paraId="2E10014B" w14:textId="38CE6C3D" w:rsidR="0063061A" w:rsidDel="00574F28" w:rsidRDefault="0063061A">
      <w:pPr>
        <w:pStyle w:val="21"/>
        <w:rPr>
          <w:del w:id="214" w:author="datastreams" w:date="2023-01-08T22:06:00Z"/>
          <w:rFonts w:asciiTheme="minorHAnsi" w:eastAsiaTheme="minorEastAsia" w:hAnsiTheme="minorHAnsi" w:cstheme="minorBidi"/>
          <w:szCs w:val="22"/>
        </w:rPr>
      </w:pPr>
      <w:del w:id="215" w:author="datastreams" w:date="2023-01-08T22:06:00Z">
        <w:r w:rsidRPr="00574F28" w:rsidDel="00574F28">
          <w:rPr>
            <w:rPrChange w:id="216" w:author="datastreams" w:date="2023-01-08T22:06:00Z">
              <w:rPr>
                <w:rStyle w:val="a9"/>
              </w:rPr>
            </w:rPrChange>
          </w:rPr>
          <w:delText>4.4. 표준용어 이력관리</w:delText>
        </w:r>
        <w:r w:rsidDel="00574F28">
          <w:rPr>
            <w:webHidden/>
          </w:rPr>
          <w:tab/>
          <w:delText>20</w:delText>
        </w:r>
      </w:del>
    </w:p>
    <w:p w14:paraId="370E52E5" w14:textId="725B61FF" w:rsidR="0063061A" w:rsidDel="00574F28" w:rsidRDefault="0063061A">
      <w:pPr>
        <w:pStyle w:val="10"/>
        <w:rPr>
          <w:del w:id="217" w:author="datastreams" w:date="2023-01-08T22:06:00Z"/>
          <w:rFonts w:asciiTheme="minorHAnsi" w:eastAsiaTheme="minorEastAsia" w:hAnsiTheme="minorHAnsi" w:cstheme="minorBidi"/>
          <w:b w:val="0"/>
          <w:szCs w:val="22"/>
        </w:rPr>
      </w:pPr>
      <w:del w:id="218" w:author="datastreams" w:date="2023-01-08T22:06:00Z">
        <w:r w:rsidRPr="00574F28" w:rsidDel="00574F28">
          <w:rPr>
            <w:rPrChange w:id="219" w:author="datastreams" w:date="2023-01-08T22:06:00Z">
              <w:rPr>
                <w:rStyle w:val="a9"/>
                <w:b w:val="0"/>
              </w:rPr>
            </w:rPrChange>
          </w:rPr>
          <w:delText>5.</w:delText>
        </w:r>
        <w:r w:rsidDel="00574F28">
          <w:rPr>
            <w:rFonts w:asciiTheme="minorHAnsi" w:eastAsiaTheme="minorEastAsia" w:hAnsiTheme="minorHAnsi" w:cstheme="minorBidi"/>
            <w:b w:val="0"/>
            <w:szCs w:val="22"/>
          </w:rPr>
          <w:tab/>
        </w:r>
        <w:r w:rsidRPr="00574F28" w:rsidDel="00574F28">
          <w:rPr>
            <w:rPrChange w:id="220" w:author="datastreams" w:date="2023-01-08T22:06:00Z">
              <w:rPr>
                <w:rStyle w:val="a9"/>
                <w:b w:val="0"/>
              </w:rPr>
            </w:rPrChange>
          </w:rPr>
          <w:delText>표준도메인</w:delText>
        </w:r>
        <w:r w:rsidDel="00574F28">
          <w:rPr>
            <w:webHidden/>
          </w:rPr>
          <w:tab/>
          <w:delText>22</w:delText>
        </w:r>
      </w:del>
    </w:p>
    <w:p w14:paraId="3B8EDAF5" w14:textId="5A78684D" w:rsidR="0063061A" w:rsidDel="00574F28" w:rsidRDefault="0063061A">
      <w:pPr>
        <w:pStyle w:val="21"/>
        <w:rPr>
          <w:del w:id="221" w:author="datastreams" w:date="2023-01-08T22:06:00Z"/>
          <w:rFonts w:asciiTheme="minorHAnsi" w:eastAsiaTheme="minorEastAsia" w:hAnsiTheme="minorHAnsi" w:cstheme="minorBidi"/>
          <w:szCs w:val="22"/>
        </w:rPr>
      </w:pPr>
      <w:del w:id="222" w:author="datastreams" w:date="2023-01-08T22:06:00Z">
        <w:r w:rsidRPr="00574F28" w:rsidDel="00574F28">
          <w:rPr>
            <w:rPrChange w:id="223" w:author="datastreams" w:date="2023-01-08T22:06:00Z">
              <w:rPr>
                <w:rStyle w:val="a9"/>
              </w:rPr>
            </w:rPrChange>
          </w:rPr>
          <w:delText>5.1. 표준도메인 관리 항목</w:delText>
        </w:r>
        <w:r w:rsidDel="00574F28">
          <w:rPr>
            <w:webHidden/>
          </w:rPr>
          <w:tab/>
          <w:delText>22</w:delText>
        </w:r>
      </w:del>
    </w:p>
    <w:p w14:paraId="7272B295" w14:textId="65ED2966" w:rsidR="0063061A" w:rsidDel="00574F28" w:rsidRDefault="0063061A">
      <w:pPr>
        <w:pStyle w:val="21"/>
        <w:rPr>
          <w:del w:id="224" w:author="datastreams" w:date="2023-01-08T22:06:00Z"/>
          <w:rFonts w:asciiTheme="minorHAnsi" w:eastAsiaTheme="minorEastAsia" w:hAnsiTheme="minorHAnsi" w:cstheme="minorBidi"/>
          <w:szCs w:val="22"/>
        </w:rPr>
      </w:pPr>
      <w:del w:id="225" w:author="datastreams" w:date="2023-01-08T22:06:00Z">
        <w:r w:rsidRPr="00574F28" w:rsidDel="00574F28">
          <w:rPr>
            <w:rPrChange w:id="226" w:author="datastreams" w:date="2023-01-08T22:06:00Z">
              <w:rPr>
                <w:rStyle w:val="a9"/>
              </w:rPr>
            </w:rPrChange>
          </w:rPr>
          <w:delText>5.2. 도메인 적용</w:delText>
        </w:r>
        <w:r w:rsidDel="00574F28">
          <w:rPr>
            <w:webHidden/>
          </w:rPr>
          <w:tab/>
          <w:delText>23</w:delText>
        </w:r>
      </w:del>
    </w:p>
    <w:p w14:paraId="3539E635" w14:textId="59182217" w:rsidR="0063061A" w:rsidDel="00574F28" w:rsidRDefault="0063061A">
      <w:pPr>
        <w:pStyle w:val="31"/>
        <w:rPr>
          <w:del w:id="227" w:author="datastreams" w:date="2023-01-08T22:06:00Z"/>
          <w:rFonts w:asciiTheme="minorHAnsi" w:eastAsiaTheme="minorEastAsia" w:hAnsiTheme="minorHAnsi" w:cstheme="minorBidi"/>
          <w:szCs w:val="22"/>
        </w:rPr>
      </w:pPr>
      <w:del w:id="228" w:author="datastreams" w:date="2023-01-08T22:06:00Z">
        <w:r w:rsidRPr="00574F28" w:rsidDel="00574F28">
          <w:rPr>
            <w:rPrChange w:id="229" w:author="datastreams" w:date="2023-01-08T22:06:00Z">
              <w:rPr>
                <w:rStyle w:val="a9"/>
              </w:rPr>
            </w:rPrChange>
          </w:rPr>
          <w:delText>가. 표준용어 생성시 적용</w:delText>
        </w:r>
        <w:r w:rsidDel="00574F28">
          <w:rPr>
            <w:webHidden/>
          </w:rPr>
          <w:tab/>
          <w:delText>23</w:delText>
        </w:r>
      </w:del>
    </w:p>
    <w:p w14:paraId="09413E46" w14:textId="2CAAD635" w:rsidR="0063061A" w:rsidDel="00574F28" w:rsidRDefault="0063061A">
      <w:pPr>
        <w:pStyle w:val="31"/>
        <w:rPr>
          <w:del w:id="230" w:author="datastreams" w:date="2023-01-08T22:06:00Z"/>
          <w:rFonts w:asciiTheme="minorHAnsi" w:eastAsiaTheme="minorEastAsia" w:hAnsiTheme="minorHAnsi" w:cstheme="minorBidi"/>
          <w:szCs w:val="22"/>
        </w:rPr>
      </w:pPr>
      <w:del w:id="231" w:author="datastreams" w:date="2023-01-08T22:06:00Z">
        <w:r w:rsidRPr="00574F28" w:rsidDel="00574F28">
          <w:rPr>
            <w:rPrChange w:id="232" w:author="datastreams" w:date="2023-01-08T22:06:00Z">
              <w:rPr>
                <w:rStyle w:val="a9"/>
              </w:rPr>
            </w:rPrChange>
          </w:rPr>
          <w:delText>나. 도메인 정의 및 변경</w:delText>
        </w:r>
        <w:r w:rsidDel="00574F28">
          <w:rPr>
            <w:webHidden/>
          </w:rPr>
          <w:tab/>
          <w:delText>23</w:delText>
        </w:r>
      </w:del>
    </w:p>
    <w:p w14:paraId="26FEADB1" w14:textId="00ED325E" w:rsidR="0063061A" w:rsidDel="00574F28" w:rsidRDefault="0063061A">
      <w:pPr>
        <w:pStyle w:val="31"/>
        <w:rPr>
          <w:del w:id="233" w:author="datastreams" w:date="2023-01-08T22:06:00Z"/>
          <w:rFonts w:asciiTheme="minorHAnsi" w:eastAsiaTheme="minorEastAsia" w:hAnsiTheme="minorHAnsi" w:cstheme="minorBidi"/>
          <w:szCs w:val="22"/>
        </w:rPr>
      </w:pPr>
      <w:del w:id="234" w:author="datastreams" w:date="2023-01-08T22:06:00Z">
        <w:r w:rsidRPr="00574F28" w:rsidDel="00574F28">
          <w:rPr>
            <w:rPrChange w:id="235" w:author="datastreams" w:date="2023-01-08T22:06:00Z">
              <w:rPr>
                <w:rStyle w:val="a9"/>
              </w:rPr>
            </w:rPrChange>
          </w:rPr>
          <w:delText>다. 속성값 유효성 제한</w:delText>
        </w:r>
        <w:r w:rsidDel="00574F28">
          <w:rPr>
            <w:webHidden/>
          </w:rPr>
          <w:tab/>
          <w:delText>23</w:delText>
        </w:r>
      </w:del>
    </w:p>
    <w:p w14:paraId="135A23DD" w14:textId="68254125" w:rsidR="0063061A" w:rsidDel="00574F28" w:rsidRDefault="0063061A">
      <w:pPr>
        <w:pStyle w:val="21"/>
        <w:rPr>
          <w:del w:id="236" w:author="datastreams" w:date="2023-01-08T22:06:00Z"/>
          <w:rFonts w:asciiTheme="minorHAnsi" w:eastAsiaTheme="minorEastAsia" w:hAnsiTheme="minorHAnsi" w:cstheme="minorBidi"/>
          <w:szCs w:val="22"/>
        </w:rPr>
      </w:pPr>
      <w:del w:id="237" w:author="datastreams" w:date="2023-01-08T22:06:00Z">
        <w:r w:rsidRPr="00574F28" w:rsidDel="00574F28">
          <w:rPr>
            <w:rPrChange w:id="238" w:author="datastreams" w:date="2023-01-08T22:06:00Z">
              <w:rPr>
                <w:rStyle w:val="a9"/>
              </w:rPr>
            </w:rPrChange>
          </w:rPr>
          <w:delText>5.3. 도메인 분류</w:delText>
        </w:r>
        <w:r w:rsidDel="00574F28">
          <w:rPr>
            <w:webHidden/>
          </w:rPr>
          <w:tab/>
          <w:delText>23</w:delText>
        </w:r>
      </w:del>
    </w:p>
    <w:p w14:paraId="041E907C" w14:textId="3CFC929F" w:rsidR="0063061A" w:rsidDel="00574F28" w:rsidRDefault="0063061A">
      <w:pPr>
        <w:pStyle w:val="21"/>
        <w:rPr>
          <w:del w:id="239" w:author="datastreams" w:date="2023-01-08T22:06:00Z"/>
          <w:rFonts w:asciiTheme="minorHAnsi" w:eastAsiaTheme="minorEastAsia" w:hAnsiTheme="minorHAnsi" w:cstheme="minorBidi"/>
          <w:szCs w:val="22"/>
        </w:rPr>
      </w:pPr>
      <w:del w:id="240" w:author="datastreams" w:date="2023-01-08T22:06:00Z">
        <w:r w:rsidRPr="00574F28" w:rsidDel="00574F28">
          <w:rPr>
            <w:rPrChange w:id="241" w:author="datastreams" w:date="2023-01-08T22:06:00Z">
              <w:rPr>
                <w:rStyle w:val="a9"/>
              </w:rPr>
            </w:rPrChange>
          </w:rPr>
          <w:delText>5.4. 도메인명 상세 분류</w:delText>
        </w:r>
        <w:r w:rsidDel="00574F28">
          <w:rPr>
            <w:webHidden/>
          </w:rPr>
          <w:tab/>
          <w:delText>24</w:delText>
        </w:r>
      </w:del>
    </w:p>
    <w:p w14:paraId="23998531" w14:textId="6B3161AC" w:rsidR="0063061A" w:rsidDel="00574F28" w:rsidRDefault="0063061A">
      <w:pPr>
        <w:pStyle w:val="31"/>
        <w:rPr>
          <w:del w:id="242" w:author="datastreams" w:date="2023-01-08T22:06:00Z"/>
          <w:rFonts w:asciiTheme="minorHAnsi" w:eastAsiaTheme="minorEastAsia" w:hAnsiTheme="minorHAnsi" w:cstheme="minorBidi"/>
          <w:szCs w:val="22"/>
        </w:rPr>
      </w:pPr>
      <w:del w:id="243" w:author="datastreams" w:date="2023-01-08T22:06:00Z">
        <w:r w:rsidRPr="00574F28" w:rsidDel="00574F28">
          <w:rPr>
            <w:rPrChange w:id="244" w:author="datastreams" w:date="2023-01-08T22:06:00Z">
              <w:rPr>
                <w:rStyle w:val="a9"/>
              </w:rPr>
            </w:rPrChange>
          </w:rPr>
          <w:delText>가. 명</w:delText>
        </w:r>
        <w:r w:rsidDel="00574F28">
          <w:rPr>
            <w:webHidden/>
          </w:rPr>
          <w:tab/>
          <w:delText>25</w:delText>
        </w:r>
      </w:del>
    </w:p>
    <w:p w14:paraId="53977FB7" w14:textId="0DBF3A32" w:rsidR="0063061A" w:rsidDel="00574F28" w:rsidRDefault="0063061A">
      <w:pPr>
        <w:pStyle w:val="31"/>
        <w:rPr>
          <w:del w:id="245" w:author="datastreams" w:date="2023-01-08T22:06:00Z"/>
          <w:rFonts w:asciiTheme="minorHAnsi" w:eastAsiaTheme="minorEastAsia" w:hAnsiTheme="minorHAnsi" w:cstheme="minorBidi"/>
          <w:szCs w:val="22"/>
        </w:rPr>
      </w:pPr>
      <w:del w:id="246" w:author="datastreams" w:date="2023-01-08T22:06:00Z">
        <w:r w:rsidRPr="00574F28" w:rsidDel="00574F28">
          <w:rPr>
            <w:rPrChange w:id="247" w:author="datastreams" w:date="2023-01-08T22:06:00Z">
              <w:rPr>
                <w:rStyle w:val="a9"/>
              </w:rPr>
            </w:rPrChange>
          </w:rPr>
          <w:delText>나. 내용</w:delText>
        </w:r>
        <w:r w:rsidDel="00574F28">
          <w:rPr>
            <w:webHidden/>
          </w:rPr>
          <w:tab/>
          <w:delText>25</w:delText>
        </w:r>
      </w:del>
    </w:p>
    <w:p w14:paraId="760B844A" w14:textId="3FFA4DEA" w:rsidR="0063061A" w:rsidDel="00574F28" w:rsidRDefault="0063061A">
      <w:pPr>
        <w:pStyle w:val="31"/>
        <w:rPr>
          <w:del w:id="248" w:author="datastreams" w:date="2023-01-08T22:06:00Z"/>
          <w:rFonts w:asciiTheme="minorHAnsi" w:eastAsiaTheme="minorEastAsia" w:hAnsiTheme="minorHAnsi" w:cstheme="minorBidi"/>
          <w:szCs w:val="22"/>
        </w:rPr>
      </w:pPr>
      <w:del w:id="249" w:author="datastreams" w:date="2023-01-08T22:06:00Z">
        <w:r w:rsidRPr="00574F28" w:rsidDel="00574F28">
          <w:rPr>
            <w:rPrChange w:id="250" w:author="datastreams" w:date="2023-01-08T22:06:00Z">
              <w:rPr>
                <w:rStyle w:val="a9"/>
              </w:rPr>
            </w:rPrChange>
          </w:rPr>
          <w:delText>다. 주소</w:delText>
        </w:r>
        <w:r w:rsidDel="00574F28">
          <w:rPr>
            <w:webHidden/>
          </w:rPr>
          <w:tab/>
          <w:delText>25</w:delText>
        </w:r>
      </w:del>
    </w:p>
    <w:p w14:paraId="32DF11E8" w14:textId="15DD900B" w:rsidR="0063061A" w:rsidDel="00574F28" w:rsidRDefault="0063061A">
      <w:pPr>
        <w:pStyle w:val="31"/>
        <w:rPr>
          <w:del w:id="251" w:author="datastreams" w:date="2023-01-08T22:06:00Z"/>
          <w:rFonts w:asciiTheme="minorHAnsi" w:eastAsiaTheme="minorEastAsia" w:hAnsiTheme="minorHAnsi" w:cstheme="minorBidi"/>
          <w:szCs w:val="22"/>
        </w:rPr>
      </w:pPr>
      <w:del w:id="252" w:author="datastreams" w:date="2023-01-08T22:06:00Z">
        <w:r w:rsidRPr="00574F28" w:rsidDel="00574F28">
          <w:rPr>
            <w:rPrChange w:id="253" w:author="datastreams" w:date="2023-01-08T22:06:00Z">
              <w:rPr>
                <w:rStyle w:val="a9"/>
              </w:rPr>
            </w:rPrChange>
          </w:rPr>
          <w:delText>라. 수</w:delText>
        </w:r>
        <w:r w:rsidDel="00574F28">
          <w:rPr>
            <w:webHidden/>
          </w:rPr>
          <w:tab/>
          <w:delText>26</w:delText>
        </w:r>
      </w:del>
    </w:p>
    <w:p w14:paraId="32BEB10C" w14:textId="33689FCB" w:rsidR="0063061A" w:rsidDel="00574F28" w:rsidRDefault="0063061A">
      <w:pPr>
        <w:pStyle w:val="31"/>
        <w:rPr>
          <w:del w:id="254" w:author="datastreams" w:date="2023-01-08T22:06:00Z"/>
          <w:rFonts w:asciiTheme="minorHAnsi" w:eastAsiaTheme="minorEastAsia" w:hAnsiTheme="minorHAnsi" w:cstheme="minorBidi"/>
          <w:szCs w:val="22"/>
        </w:rPr>
      </w:pPr>
      <w:del w:id="255" w:author="datastreams" w:date="2023-01-08T22:06:00Z">
        <w:r w:rsidRPr="00574F28" w:rsidDel="00574F28">
          <w:rPr>
            <w:rPrChange w:id="256" w:author="datastreams" w:date="2023-01-08T22:06:00Z">
              <w:rPr>
                <w:rStyle w:val="a9"/>
              </w:rPr>
            </w:rPrChange>
          </w:rPr>
          <w:delText>마. 일련번호</w:delText>
        </w:r>
        <w:r w:rsidDel="00574F28">
          <w:rPr>
            <w:webHidden/>
          </w:rPr>
          <w:tab/>
          <w:delText>27</w:delText>
        </w:r>
      </w:del>
    </w:p>
    <w:p w14:paraId="589AE2F0" w14:textId="1FA0980A" w:rsidR="0063061A" w:rsidDel="00574F28" w:rsidRDefault="0063061A">
      <w:pPr>
        <w:pStyle w:val="31"/>
        <w:rPr>
          <w:del w:id="257" w:author="datastreams" w:date="2023-01-08T22:06:00Z"/>
          <w:rFonts w:asciiTheme="minorHAnsi" w:eastAsiaTheme="minorEastAsia" w:hAnsiTheme="minorHAnsi" w:cstheme="minorBidi"/>
          <w:szCs w:val="22"/>
        </w:rPr>
      </w:pPr>
      <w:del w:id="258" w:author="datastreams" w:date="2023-01-08T22:06:00Z">
        <w:r w:rsidRPr="00574F28" w:rsidDel="00574F28">
          <w:rPr>
            <w:rPrChange w:id="259" w:author="datastreams" w:date="2023-01-08T22:06:00Z">
              <w:rPr>
                <w:rStyle w:val="a9"/>
              </w:rPr>
            </w:rPrChange>
          </w:rPr>
          <w:delText>바. 금액</w:delText>
        </w:r>
        <w:r w:rsidDel="00574F28">
          <w:rPr>
            <w:webHidden/>
          </w:rPr>
          <w:tab/>
          <w:delText>27</w:delText>
        </w:r>
      </w:del>
    </w:p>
    <w:p w14:paraId="4900F943" w14:textId="262176A7" w:rsidR="0063061A" w:rsidDel="00574F28" w:rsidRDefault="0063061A">
      <w:pPr>
        <w:pStyle w:val="31"/>
        <w:rPr>
          <w:del w:id="260" w:author="datastreams" w:date="2023-01-08T22:06:00Z"/>
          <w:rFonts w:asciiTheme="minorHAnsi" w:eastAsiaTheme="minorEastAsia" w:hAnsiTheme="minorHAnsi" w:cstheme="minorBidi"/>
          <w:szCs w:val="22"/>
        </w:rPr>
      </w:pPr>
      <w:del w:id="261" w:author="datastreams" w:date="2023-01-08T22:06:00Z">
        <w:r w:rsidRPr="00574F28" w:rsidDel="00574F28">
          <w:rPr>
            <w:rPrChange w:id="262" w:author="datastreams" w:date="2023-01-08T22:06:00Z">
              <w:rPr>
                <w:rStyle w:val="a9"/>
              </w:rPr>
            </w:rPrChange>
          </w:rPr>
          <w:delText>사. 율</w:delText>
        </w:r>
        <w:r w:rsidDel="00574F28">
          <w:rPr>
            <w:webHidden/>
          </w:rPr>
          <w:tab/>
          <w:delText>27</w:delText>
        </w:r>
      </w:del>
    </w:p>
    <w:p w14:paraId="456764A5" w14:textId="6EBB52EA" w:rsidR="0063061A" w:rsidDel="00574F28" w:rsidRDefault="0063061A">
      <w:pPr>
        <w:pStyle w:val="31"/>
        <w:rPr>
          <w:del w:id="263" w:author="datastreams" w:date="2023-01-08T22:06:00Z"/>
          <w:rFonts w:asciiTheme="minorHAnsi" w:eastAsiaTheme="minorEastAsia" w:hAnsiTheme="minorHAnsi" w:cstheme="minorBidi"/>
          <w:szCs w:val="22"/>
        </w:rPr>
      </w:pPr>
      <w:del w:id="264" w:author="datastreams" w:date="2023-01-08T22:06:00Z">
        <w:r w:rsidRPr="00574F28" w:rsidDel="00574F28">
          <w:rPr>
            <w:rPrChange w:id="265" w:author="datastreams" w:date="2023-01-08T22:06:00Z">
              <w:rPr>
                <w:rStyle w:val="a9"/>
              </w:rPr>
            </w:rPrChange>
          </w:rPr>
          <w:delText>아. 날짜</w:delText>
        </w:r>
        <w:r w:rsidDel="00574F28">
          <w:rPr>
            <w:webHidden/>
          </w:rPr>
          <w:tab/>
          <w:delText>28</w:delText>
        </w:r>
      </w:del>
    </w:p>
    <w:p w14:paraId="2A8CD799" w14:textId="5E820129" w:rsidR="0063061A" w:rsidDel="00574F28" w:rsidRDefault="0063061A">
      <w:pPr>
        <w:pStyle w:val="31"/>
        <w:rPr>
          <w:del w:id="266" w:author="datastreams" w:date="2023-01-08T22:06:00Z"/>
          <w:rFonts w:asciiTheme="minorHAnsi" w:eastAsiaTheme="minorEastAsia" w:hAnsiTheme="minorHAnsi" w:cstheme="minorBidi"/>
          <w:szCs w:val="22"/>
        </w:rPr>
      </w:pPr>
      <w:del w:id="267" w:author="datastreams" w:date="2023-01-08T22:06:00Z">
        <w:r w:rsidRPr="00574F28" w:rsidDel="00574F28">
          <w:rPr>
            <w:rPrChange w:id="268" w:author="datastreams" w:date="2023-01-08T22:06:00Z">
              <w:rPr>
                <w:rStyle w:val="a9"/>
              </w:rPr>
            </w:rPrChange>
          </w:rPr>
          <w:delText>자. 번호</w:delText>
        </w:r>
        <w:r w:rsidDel="00574F28">
          <w:rPr>
            <w:webHidden/>
          </w:rPr>
          <w:tab/>
          <w:delText>29</w:delText>
        </w:r>
      </w:del>
    </w:p>
    <w:p w14:paraId="7837D142" w14:textId="64D97680" w:rsidR="0063061A" w:rsidDel="00574F28" w:rsidRDefault="0063061A">
      <w:pPr>
        <w:pStyle w:val="31"/>
        <w:rPr>
          <w:del w:id="269" w:author="datastreams" w:date="2023-01-08T22:06:00Z"/>
          <w:rFonts w:asciiTheme="minorHAnsi" w:eastAsiaTheme="minorEastAsia" w:hAnsiTheme="minorHAnsi" w:cstheme="minorBidi"/>
          <w:szCs w:val="22"/>
        </w:rPr>
      </w:pPr>
      <w:del w:id="270" w:author="datastreams" w:date="2023-01-08T22:06:00Z">
        <w:r w:rsidRPr="00574F28" w:rsidDel="00574F28">
          <w:rPr>
            <w:rPrChange w:id="271" w:author="datastreams" w:date="2023-01-08T22:06:00Z">
              <w:rPr>
                <w:rStyle w:val="a9"/>
              </w:rPr>
            </w:rPrChange>
          </w:rPr>
          <w:delText>차. 코드</w:delText>
        </w:r>
        <w:r w:rsidDel="00574F28">
          <w:rPr>
            <w:webHidden/>
          </w:rPr>
          <w:tab/>
          <w:delText>30</w:delText>
        </w:r>
      </w:del>
    </w:p>
    <w:p w14:paraId="1063D886" w14:textId="2D1BAAF8" w:rsidR="0063061A" w:rsidDel="00574F28" w:rsidRDefault="0063061A">
      <w:pPr>
        <w:pStyle w:val="31"/>
        <w:rPr>
          <w:del w:id="272" w:author="datastreams" w:date="2023-01-08T22:06:00Z"/>
          <w:rFonts w:asciiTheme="minorHAnsi" w:eastAsiaTheme="minorEastAsia" w:hAnsiTheme="minorHAnsi" w:cstheme="minorBidi"/>
          <w:szCs w:val="22"/>
        </w:rPr>
      </w:pPr>
      <w:del w:id="273" w:author="datastreams" w:date="2023-01-08T22:06:00Z">
        <w:r w:rsidRPr="00574F28" w:rsidDel="00574F28">
          <w:rPr>
            <w:rPrChange w:id="274" w:author="datastreams" w:date="2023-01-08T22:06:00Z">
              <w:rPr>
                <w:rStyle w:val="a9"/>
              </w:rPr>
            </w:rPrChange>
          </w:rPr>
          <w:delText>카. 표준 도메인 이력관리</w:delText>
        </w:r>
        <w:r w:rsidDel="00574F28">
          <w:rPr>
            <w:webHidden/>
          </w:rPr>
          <w:tab/>
          <w:delText>33</w:delText>
        </w:r>
      </w:del>
    </w:p>
    <w:p w14:paraId="617656C8" w14:textId="56C4561C" w:rsidR="0063061A" w:rsidDel="00574F28" w:rsidRDefault="0063061A">
      <w:pPr>
        <w:pStyle w:val="10"/>
        <w:rPr>
          <w:del w:id="275" w:author="datastreams" w:date="2023-01-08T22:06:00Z"/>
          <w:rFonts w:asciiTheme="minorHAnsi" w:eastAsiaTheme="minorEastAsia" w:hAnsiTheme="minorHAnsi" w:cstheme="minorBidi"/>
          <w:b w:val="0"/>
          <w:szCs w:val="22"/>
        </w:rPr>
      </w:pPr>
      <w:del w:id="276" w:author="datastreams" w:date="2023-01-08T22:06:00Z">
        <w:r w:rsidRPr="00574F28" w:rsidDel="00574F28">
          <w:rPr>
            <w:rPrChange w:id="277" w:author="datastreams" w:date="2023-01-08T22:06:00Z">
              <w:rPr>
                <w:rStyle w:val="a9"/>
                <w:b w:val="0"/>
              </w:rPr>
            </w:rPrChange>
          </w:rPr>
          <w:delText>6.</w:delText>
        </w:r>
        <w:r w:rsidDel="00574F28">
          <w:rPr>
            <w:rFonts w:asciiTheme="minorHAnsi" w:eastAsiaTheme="minorEastAsia" w:hAnsiTheme="minorHAnsi" w:cstheme="minorBidi"/>
            <w:b w:val="0"/>
            <w:szCs w:val="22"/>
          </w:rPr>
          <w:tab/>
        </w:r>
        <w:r w:rsidRPr="00574F28" w:rsidDel="00574F28">
          <w:rPr>
            <w:rPrChange w:id="278" w:author="datastreams" w:date="2023-01-08T22:06:00Z">
              <w:rPr>
                <w:rStyle w:val="a9"/>
                <w:b w:val="0"/>
              </w:rPr>
            </w:rPrChange>
          </w:rPr>
          <w:delText>데이터 오브젝트 명명규칙</w:delText>
        </w:r>
        <w:r w:rsidDel="00574F28">
          <w:rPr>
            <w:webHidden/>
          </w:rPr>
          <w:tab/>
          <w:delText>34</w:delText>
        </w:r>
      </w:del>
    </w:p>
    <w:p w14:paraId="13EC2926" w14:textId="29DBFAA7" w:rsidR="0063061A" w:rsidDel="00574F28" w:rsidRDefault="0063061A">
      <w:pPr>
        <w:pStyle w:val="21"/>
        <w:rPr>
          <w:del w:id="279" w:author="datastreams" w:date="2023-01-08T22:06:00Z"/>
          <w:rFonts w:asciiTheme="minorHAnsi" w:eastAsiaTheme="minorEastAsia" w:hAnsiTheme="minorHAnsi" w:cstheme="minorBidi"/>
          <w:szCs w:val="22"/>
        </w:rPr>
      </w:pPr>
      <w:del w:id="280" w:author="datastreams" w:date="2023-01-08T22:06:00Z">
        <w:r w:rsidRPr="00574F28" w:rsidDel="00574F28">
          <w:rPr>
            <w:rPrChange w:id="281" w:author="datastreams" w:date="2023-01-08T22:06:00Z">
              <w:rPr>
                <w:rStyle w:val="a9"/>
              </w:rPr>
            </w:rPrChange>
          </w:rPr>
          <w:delText>6.1. 데이터요소 명명규칙</w:delText>
        </w:r>
        <w:r w:rsidDel="00574F28">
          <w:rPr>
            <w:webHidden/>
          </w:rPr>
          <w:tab/>
          <w:delText>34</w:delText>
        </w:r>
      </w:del>
    </w:p>
    <w:p w14:paraId="65F35F42" w14:textId="61F53580" w:rsidR="0063061A" w:rsidDel="00574F28" w:rsidRDefault="0063061A">
      <w:pPr>
        <w:pStyle w:val="31"/>
        <w:rPr>
          <w:del w:id="282" w:author="datastreams" w:date="2023-01-08T22:06:00Z"/>
          <w:rFonts w:asciiTheme="minorHAnsi" w:eastAsiaTheme="minorEastAsia" w:hAnsiTheme="minorHAnsi" w:cstheme="minorBidi"/>
          <w:szCs w:val="22"/>
        </w:rPr>
      </w:pPr>
      <w:del w:id="283" w:author="datastreams" w:date="2023-01-08T22:06:00Z">
        <w:r w:rsidRPr="00574F28" w:rsidDel="00574F28">
          <w:rPr>
            <w:rPrChange w:id="284" w:author="datastreams" w:date="2023-01-08T22:06:00Z">
              <w:rPr>
                <w:rStyle w:val="a9"/>
              </w:rPr>
            </w:rPrChange>
          </w:rPr>
          <w:delText>가. 논리적 데이터 요소</w:delText>
        </w:r>
        <w:r w:rsidDel="00574F28">
          <w:rPr>
            <w:webHidden/>
          </w:rPr>
          <w:tab/>
          <w:delText>34</w:delText>
        </w:r>
      </w:del>
    </w:p>
    <w:p w14:paraId="449A599E" w14:textId="3D0E663F" w:rsidR="0063061A" w:rsidDel="00574F28" w:rsidRDefault="0063061A">
      <w:pPr>
        <w:pStyle w:val="31"/>
        <w:rPr>
          <w:del w:id="285" w:author="datastreams" w:date="2023-01-08T22:06:00Z"/>
          <w:rFonts w:asciiTheme="minorHAnsi" w:eastAsiaTheme="minorEastAsia" w:hAnsiTheme="minorHAnsi" w:cstheme="minorBidi"/>
          <w:szCs w:val="22"/>
        </w:rPr>
      </w:pPr>
      <w:del w:id="286" w:author="datastreams" w:date="2023-01-08T22:06:00Z">
        <w:r w:rsidRPr="00574F28" w:rsidDel="00574F28">
          <w:rPr>
            <w:rPrChange w:id="287" w:author="datastreams" w:date="2023-01-08T22:06:00Z">
              <w:rPr>
                <w:rStyle w:val="a9"/>
              </w:rPr>
            </w:rPrChange>
          </w:rPr>
          <w:delText>나. 물리적 데이터 요소</w:delText>
        </w:r>
        <w:r w:rsidDel="00574F28">
          <w:rPr>
            <w:webHidden/>
          </w:rPr>
          <w:tab/>
          <w:delText>36</w:delText>
        </w:r>
      </w:del>
    </w:p>
    <w:p w14:paraId="706CD8CA" w14:textId="5B367313" w:rsidR="0063061A" w:rsidDel="00574F28" w:rsidRDefault="0063061A">
      <w:pPr>
        <w:pStyle w:val="21"/>
        <w:rPr>
          <w:del w:id="288" w:author="datastreams" w:date="2023-01-08T22:06:00Z"/>
          <w:rFonts w:asciiTheme="minorHAnsi" w:eastAsiaTheme="minorEastAsia" w:hAnsiTheme="minorHAnsi" w:cstheme="minorBidi"/>
          <w:szCs w:val="22"/>
        </w:rPr>
      </w:pPr>
      <w:del w:id="289" w:author="datastreams" w:date="2023-01-08T22:06:00Z">
        <w:r w:rsidRPr="00574F28" w:rsidDel="00574F28">
          <w:rPr>
            <w:rPrChange w:id="290" w:author="datastreams" w:date="2023-01-08T22:06:00Z">
              <w:rPr>
                <w:rStyle w:val="a9"/>
              </w:rPr>
            </w:rPrChange>
          </w:rPr>
          <w:delText>6.2. 기타 물리데이터요소 명명규칙</w:delText>
        </w:r>
        <w:r w:rsidDel="00574F28">
          <w:rPr>
            <w:webHidden/>
          </w:rPr>
          <w:tab/>
          <w:delText>36</w:delText>
        </w:r>
      </w:del>
    </w:p>
    <w:p w14:paraId="6B53EEFC" w14:textId="77777777" w:rsidR="00D11C72" w:rsidRPr="00FB7AA4" w:rsidRDefault="009B7DBC" w:rsidP="00D11C72">
      <w:pPr>
        <w:tabs>
          <w:tab w:val="left" w:pos="80"/>
        </w:tabs>
        <w:rPr>
          <w:b/>
        </w:rPr>
      </w:pPr>
      <w:r>
        <w:rPr>
          <w:b/>
          <w:noProof/>
        </w:rPr>
        <w:fldChar w:fldCharType="end"/>
      </w:r>
    </w:p>
    <w:p w14:paraId="0E041A82" w14:textId="77777777" w:rsidR="00D11C72" w:rsidRPr="002C28E2" w:rsidRDefault="00D11C72" w:rsidP="00D11C72">
      <w:pPr>
        <w:tabs>
          <w:tab w:val="left" w:pos="80"/>
        </w:tabs>
      </w:pPr>
    </w:p>
    <w:p w14:paraId="4E79A280" w14:textId="77777777" w:rsidR="00997C3E" w:rsidRPr="00DA0CC2" w:rsidRDefault="003536BA" w:rsidP="00997C3E">
      <w:pPr>
        <w:pStyle w:val="1"/>
      </w:pPr>
      <w:r>
        <w:br w:type="page"/>
      </w:r>
      <w:bookmarkStart w:id="291" w:name="_Toc124110750"/>
      <w:r w:rsidR="007B6285">
        <w:rPr>
          <w:rFonts w:hint="eastAsia"/>
        </w:rPr>
        <w:lastRenderedPageBreak/>
        <w:t>개요</w:t>
      </w:r>
      <w:bookmarkEnd w:id="291"/>
    </w:p>
    <w:p w14:paraId="2B5BE7F6" w14:textId="77777777" w:rsidR="008A59A3" w:rsidRPr="00DA0CC2" w:rsidRDefault="007B6285" w:rsidP="003771D8">
      <w:pPr>
        <w:pStyle w:val="20"/>
      </w:pPr>
      <w:bookmarkStart w:id="292" w:name="_Toc124110751"/>
      <w:r>
        <w:rPr>
          <w:rFonts w:hint="eastAsia"/>
        </w:rPr>
        <w:t>목적</w:t>
      </w:r>
      <w:bookmarkEnd w:id="292"/>
    </w:p>
    <w:p w14:paraId="7FDE8B93" w14:textId="48A4ED86" w:rsidR="007B6285" w:rsidDel="00D62911" w:rsidRDefault="007B6285" w:rsidP="007B6285">
      <w:pPr>
        <w:rPr>
          <w:del w:id="293" w:author="admin" w:date="2022-12-16T08:46:00Z"/>
        </w:rPr>
      </w:pPr>
      <w:r>
        <w:rPr>
          <w:rFonts w:hint="eastAsia"/>
        </w:rPr>
        <w:t>데이터표준화</w:t>
      </w:r>
      <w:r>
        <w:t xml:space="preserve"> 지침 목적은 </w:t>
      </w:r>
      <w:r w:rsidR="001E058F">
        <w:t>K-CURE 운영·관리 시스템</w:t>
      </w:r>
      <w:r>
        <w:t>에서 사용하는 데이터(메타데이터) 생성에 대한 명명규칙과 운영절차에 대해 정의하여 전사적인 차원에서 데이터관리체계를 수립하고 데이터의 품질향상을 관리</w:t>
      </w:r>
    </w:p>
    <w:p w14:paraId="179D83FC" w14:textId="77777777" w:rsidR="00B05A24" w:rsidRDefault="007B6285" w:rsidP="007B6285">
      <w:r>
        <w:rPr>
          <w:rFonts w:hint="eastAsia"/>
        </w:rPr>
        <w:t>하고자</w:t>
      </w:r>
      <w:r>
        <w:t xml:space="preserve"> 함이다.</w:t>
      </w:r>
    </w:p>
    <w:p w14:paraId="10DD1E83" w14:textId="77777777" w:rsidR="007B6285" w:rsidRPr="00DA0CC2" w:rsidRDefault="007B6285" w:rsidP="003771D8">
      <w:pPr>
        <w:pStyle w:val="20"/>
      </w:pPr>
      <w:bookmarkStart w:id="294" w:name="_Toc124110752"/>
      <w:r>
        <w:rPr>
          <w:rFonts w:hint="eastAsia"/>
        </w:rPr>
        <w:t>데이터표준화 관련 조직</w:t>
      </w:r>
      <w:bookmarkEnd w:id="294"/>
    </w:p>
    <w:tbl>
      <w:tblPr>
        <w:tblW w:w="9245"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Change w:id="295" w:author="datastreams" w:date="2023-01-08T18:44:00Z">
          <w:tblPr>
            <w:tblW w:w="9386"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PrChange>
      </w:tblPr>
      <w:tblGrid>
        <w:gridCol w:w="2299"/>
        <w:gridCol w:w="6946"/>
        <w:tblGridChange w:id="296">
          <w:tblGrid>
            <w:gridCol w:w="2299"/>
            <w:gridCol w:w="5245"/>
          </w:tblGrid>
        </w:tblGridChange>
      </w:tblGrid>
      <w:tr w:rsidR="004A345B" w:rsidRPr="00F63AF2" w14:paraId="5B6A40C6" w14:textId="77777777" w:rsidTr="004A345B">
        <w:trPr>
          <w:trHeight w:val="465"/>
          <w:trPrChange w:id="297" w:author="datastreams" w:date="2023-01-08T18:44:00Z">
            <w:trPr>
              <w:trHeight w:val="465"/>
            </w:trPr>
          </w:trPrChange>
        </w:trPr>
        <w:tc>
          <w:tcPr>
            <w:tcW w:w="2299" w:type="dxa"/>
            <w:tcBorders>
              <w:bottom w:val="double" w:sz="6" w:space="0" w:color="000000"/>
            </w:tcBorders>
            <w:shd w:val="clear" w:color="auto" w:fill="F3F3F3"/>
            <w:vAlign w:val="center"/>
            <w:tcPrChange w:id="298" w:author="datastreams" w:date="2023-01-08T18:44:00Z">
              <w:tcPr>
                <w:tcW w:w="2299" w:type="dxa"/>
                <w:tcBorders>
                  <w:bottom w:val="double" w:sz="6" w:space="0" w:color="000000"/>
                </w:tcBorders>
                <w:shd w:val="clear" w:color="auto" w:fill="F3F3F3"/>
                <w:vAlign w:val="center"/>
              </w:tcPr>
            </w:tcPrChange>
          </w:tcPr>
          <w:p w14:paraId="0DE83167" w14:textId="77777777" w:rsidR="004A345B" w:rsidRPr="00F63AF2" w:rsidRDefault="004A345B" w:rsidP="00BD0A9A">
            <w:pPr>
              <w:pStyle w:val="a"/>
              <w:numPr>
                <w:ilvl w:val="0"/>
                <w:numId w:val="0"/>
              </w:numPr>
              <w:spacing w:before="60" w:after="60"/>
              <w:jc w:val="center"/>
              <w:rPr>
                <w:rFonts w:ascii="맑은 고딕" w:eastAsia="맑은 고딕" w:hAnsi="맑은 고딕"/>
                <w:b/>
              </w:rPr>
            </w:pPr>
            <w:r>
              <w:rPr>
                <w:rFonts w:ascii="맑은 고딕" w:eastAsia="맑은 고딕" w:hAnsi="맑은 고딕" w:hint="eastAsia"/>
                <w:b/>
              </w:rPr>
              <w:t>역할</w:t>
            </w:r>
          </w:p>
        </w:tc>
        <w:tc>
          <w:tcPr>
            <w:tcW w:w="6946" w:type="dxa"/>
            <w:tcBorders>
              <w:bottom w:val="double" w:sz="6" w:space="0" w:color="000000"/>
            </w:tcBorders>
            <w:shd w:val="clear" w:color="auto" w:fill="F3F3F3"/>
            <w:tcPrChange w:id="299" w:author="datastreams" w:date="2023-01-08T18:44:00Z">
              <w:tcPr>
                <w:tcW w:w="5245" w:type="dxa"/>
                <w:tcBorders>
                  <w:bottom w:val="double" w:sz="6" w:space="0" w:color="000000"/>
                </w:tcBorders>
                <w:shd w:val="clear" w:color="auto" w:fill="F3F3F3"/>
              </w:tcPr>
            </w:tcPrChange>
          </w:tcPr>
          <w:p w14:paraId="1FBBFD88" w14:textId="77777777" w:rsidR="004A345B" w:rsidRPr="00F63AF2" w:rsidRDefault="004A345B" w:rsidP="00BD0A9A">
            <w:pPr>
              <w:pStyle w:val="2"/>
              <w:numPr>
                <w:ilvl w:val="0"/>
                <w:numId w:val="0"/>
              </w:numPr>
              <w:tabs>
                <w:tab w:val="left" w:pos="175"/>
              </w:tabs>
              <w:spacing w:before="60" w:after="60"/>
              <w:jc w:val="center"/>
              <w:rPr>
                <w:b/>
                <w:bCs/>
                <w:szCs w:val="20"/>
              </w:rPr>
            </w:pPr>
            <w:r>
              <w:rPr>
                <w:rFonts w:hint="eastAsia"/>
                <w:b/>
                <w:bCs/>
                <w:szCs w:val="20"/>
              </w:rPr>
              <w:t>담당업무</w:t>
            </w:r>
          </w:p>
        </w:tc>
      </w:tr>
      <w:tr w:rsidR="004A345B" w:rsidRPr="00F63AF2" w14:paraId="6773380E" w14:textId="77777777" w:rsidTr="004A345B">
        <w:trPr>
          <w:trHeight w:val="877"/>
          <w:trPrChange w:id="300" w:author="datastreams" w:date="2023-01-08T18:44:00Z">
            <w:trPr>
              <w:trHeight w:val="877"/>
            </w:trPr>
          </w:trPrChange>
        </w:trPr>
        <w:tc>
          <w:tcPr>
            <w:tcW w:w="2299" w:type="dxa"/>
            <w:vAlign w:val="center"/>
            <w:tcPrChange w:id="301" w:author="datastreams" w:date="2023-01-08T18:44:00Z">
              <w:tcPr>
                <w:tcW w:w="2299" w:type="dxa"/>
                <w:vAlign w:val="center"/>
              </w:tcPr>
            </w:tcPrChange>
          </w:tcPr>
          <w:p w14:paraId="1643D7FB" w14:textId="71CB4D58" w:rsidR="004A345B" w:rsidRDefault="004A345B" w:rsidP="00DF3E5E">
            <w:pPr>
              <w:pStyle w:val="a"/>
              <w:numPr>
                <w:ilvl w:val="0"/>
                <w:numId w:val="0"/>
              </w:numPr>
              <w:spacing w:before="60" w:after="60"/>
              <w:jc w:val="left"/>
              <w:rPr>
                <w:rFonts w:ascii="맑은 고딕" w:eastAsia="맑은 고딕" w:hAnsi="맑은 고딕"/>
                <w:b/>
              </w:rPr>
            </w:pPr>
            <w:r w:rsidRPr="00DF3E5E">
              <w:rPr>
                <w:rFonts w:ascii="맑은 고딕" w:eastAsia="맑은 고딕" w:hAnsi="맑은 고딕" w:hint="eastAsia"/>
                <w:b/>
              </w:rPr>
              <w:t>데이터</w:t>
            </w:r>
            <w:r w:rsidRPr="00DF3E5E">
              <w:rPr>
                <w:rFonts w:ascii="맑은 고딕" w:eastAsia="맑은 고딕" w:hAnsi="맑은 고딕"/>
                <w:b/>
              </w:rPr>
              <w:t xml:space="preserve"> </w:t>
            </w:r>
            <w:del w:id="302" w:author="datastreams" w:date="2023-01-08T20:32:00Z">
              <w:r w:rsidRPr="00DF3E5E" w:rsidDel="0047498C">
                <w:rPr>
                  <w:rFonts w:ascii="맑은 고딕" w:eastAsia="맑은 고딕" w:hAnsi="맑은 고딕" w:hint="eastAsia"/>
                  <w:b/>
                </w:rPr>
                <w:delText>아키텍쳐</w:delText>
              </w:r>
            </w:del>
            <w:ins w:id="303" w:author="datastreams" w:date="2023-01-08T20:32:00Z">
              <w:r w:rsidR="0047498C">
                <w:rPr>
                  <w:rFonts w:ascii="맑은 고딕" w:eastAsia="맑은 고딕" w:hAnsi="맑은 고딕" w:hint="eastAsia"/>
                  <w:b/>
                </w:rPr>
                <w:t>관리 책임자</w:t>
              </w:r>
            </w:ins>
          </w:p>
          <w:p w14:paraId="43C168D0" w14:textId="77777777" w:rsidR="004A345B" w:rsidRPr="00F63AF2" w:rsidRDefault="004A345B" w:rsidP="00DF3E5E">
            <w:pPr>
              <w:pStyle w:val="a"/>
              <w:numPr>
                <w:ilvl w:val="0"/>
                <w:numId w:val="0"/>
              </w:numPr>
              <w:spacing w:before="60" w:after="60"/>
              <w:jc w:val="left"/>
              <w:rPr>
                <w:rFonts w:ascii="맑은 고딕" w:eastAsia="맑은 고딕" w:hAnsi="맑은 고딕"/>
                <w:b/>
              </w:rPr>
            </w:pPr>
            <w:r w:rsidRPr="00DF3E5E">
              <w:rPr>
                <w:rFonts w:ascii="맑은 고딕" w:eastAsia="맑은 고딕" w:hAnsi="맑은 고딕"/>
                <w:b/>
              </w:rPr>
              <w:t>(Data Architecture)</w:t>
            </w:r>
          </w:p>
        </w:tc>
        <w:tc>
          <w:tcPr>
            <w:tcW w:w="6946" w:type="dxa"/>
            <w:tcPrChange w:id="304" w:author="datastreams" w:date="2023-01-08T18:44:00Z">
              <w:tcPr>
                <w:tcW w:w="5245" w:type="dxa"/>
              </w:tcPr>
            </w:tcPrChange>
          </w:tcPr>
          <w:p w14:paraId="6DDEC8FA"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데이터</w:t>
            </w:r>
            <w:r w:rsidRPr="00DF3E5E">
              <w:rPr>
                <w:rFonts w:asciiTheme="minorEastAsia" w:eastAsiaTheme="minorEastAsia" w:hAnsiTheme="minorEastAsia"/>
              </w:rPr>
              <w:t xml:space="preserve"> 표준화에 대한 정책 결정</w:t>
            </w:r>
          </w:p>
          <w:p w14:paraId="16D121B9" w14:textId="77777777" w:rsidR="004A345B"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검토된</w:t>
            </w:r>
            <w:r w:rsidRPr="00DF3E5E">
              <w:rPr>
                <w:rFonts w:asciiTheme="minorEastAsia" w:eastAsiaTheme="minorEastAsia" w:hAnsiTheme="minorEastAsia"/>
              </w:rPr>
              <w:t xml:space="preserve"> 데이터 표준 제안에 대한 승인</w:t>
            </w:r>
          </w:p>
          <w:p w14:paraId="70077645"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데이터</w:t>
            </w:r>
            <w:r w:rsidRPr="00DF3E5E">
              <w:rPr>
                <w:rFonts w:asciiTheme="minorEastAsia" w:eastAsiaTheme="minorEastAsia" w:hAnsiTheme="minorEastAsia"/>
              </w:rPr>
              <w:t xml:space="preserve"> 표준 준수 여부 관리</w:t>
            </w:r>
          </w:p>
        </w:tc>
      </w:tr>
      <w:tr w:rsidR="004A345B" w:rsidRPr="00F63AF2" w14:paraId="35971CE6" w14:textId="77777777" w:rsidTr="004A345B">
        <w:trPr>
          <w:trHeight w:val="1124"/>
          <w:trPrChange w:id="305" w:author="datastreams" w:date="2023-01-08T18:44:00Z">
            <w:trPr>
              <w:trHeight w:val="1124"/>
            </w:trPr>
          </w:trPrChange>
        </w:trPr>
        <w:tc>
          <w:tcPr>
            <w:tcW w:w="2299" w:type="dxa"/>
            <w:vAlign w:val="center"/>
            <w:tcPrChange w:id="306" w:author="datastreams" w:date="2023-01-08T18:44:00Z">
              <w:tcPr>
                <w:tcW w:w="2299" w:type="dxa"/>
                <w:vAlign w:val="center"/>
              </w:tcPr>
            </w:tcPrChange>
          </w:tcPr>
          <w:p w14:paraId="4A3A65D3" w14:textId="77777777" w:rsidR="004A345B" w:rsidRDefault="004A345B" w:rsidP="00DF3E5E">
            <w:pPr>
              <w:pStyle w:val="a"/>
              <w:numPr>
                <w:ilvl w:val="0"/>
                <w:numId w:val="0"/>
              </w:numPr>
              <w:spacing w:before="60" w:after="60"/>
              <w:jc w:val="left"/>
              <w:rPr>
                <w:rFonts w:ascii="맑은 고딕" w:eastAsia="맑은 고딕" w:hAnsi="맑은 고딕"/>
                <w:b/>
              </w:rPr>
            </w:pPr>
            <w:r w:rsidRPr="00DF3E5E">
              <w:rPr>
                <w:rFonts w:ascii="맑은 고딕" w:eastAsia="맑은 고딕" w:hAnsi="맑은 고딕" w:hint="eastAsia"/>
                <w:b/>
              </w:rPr>
              <w:t>데이터</w:t>
            </w:r>
            <w:r w:rsidRPr="00DF3E5E">
              <w:rPr>
                <w:rFonts w:ascii="맑은 고딕" w:eastAsia="맑은 고딕" w:hAnsi="맑은 고딕"/>
                <w:b/>
              </w:rPr>
              <w:t xml:space="preserve"> 관리자</w:t>
            </w:r>
          </w:p>
          <w:p w14:paraId="3D612958" w14:textId="77777777" w:rsidR="004A345B" w:rsidRPr="00F63AF2" w:rsidRDefault="004A345B" w:rsidP="00DF3E5E">
            <w:pPr>
              <w:pStyle w:val="a"/>
              <w:numPr>
                <w:ilvl w:val="0"/>
                <w:numId w:val="0"/>
              </w:numPr>
              <w:spacing w:before="60" w:after="60"/>
              <w:jc w:val="left"/>
              <w:rPr>
                <w:rFonts w:ascii="맑은 고딕" w:eastAsia="맑은 고딕" w:hAnsi="맑은 고딕"/>
                <w:b/>
              </w:rPr>
            </w:pPr>
            <w:r w:rsidRPr="00DF3E5E">
              <w:rPr>
                <w:rFonts w:ascii="맑은 고딕" w:eastAsia="맑은 고딕" w:hAnsi="맑은 고딕"/>
                <w:b/>
              </w:rPr>
              <w:t>(Data Administrator)</w:t>
            </w:r>
          </w:p>
        </w:tc>
        <w:tc>
          <w:tcPr>
            <w:tcW w:w="6946" w:type="dxa"/>
            <w:tcPrChange w:id="307" w:author="datastreams" w:date="2023-01-08T18:44:00Z">
              <w:tcPr>
                <w:tcW w:w="5245" w:type="dxa"/>
              </w:tcPr>
            </w:tcPrChange>
          </w:tcPr>
          <w:p w14:paraId="537BD8B4"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데이터</w:t>
            </w:r>
            <w:r w:rsidRPr="00DF3E5E">
              <w:rPr>
                <w:rFonts w:asciiTheme="minorEastAsia" w:eastAsiaTheme="minorEastAsia" w:hAnsiTheme="minorEastAsia"/>
              </w:rPr>
              <w:t xml:space="preserve"> 표준의 신규 및 변경사항 검토 및 표준 준수여부 체크</w:t>
            </w:r>
          </w:p>
          <w:p w14:paraId="51355305"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변경</w:t>
            </w:r>
            <w:r w:rsidRPr="00DF3E5E">
              <w:rPr>
                <w:rFonts w:asciiTheme="minorEastAsia" w:eastAsiaTheme="minorEastAsia" w:hAnsiTheme="minorEastAsia"/>
              </w:rPr>
              <w:t xml:space="preserve"> 영향도 분석 및 변경 계획 수립</w:t>
            </w:r>
          </w:p>
          <w:p w14:paraId="05BEDAA9"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표준</w:t>
            </w:r>
            <w:r w:rsidRPr="00DF3E5E">
              <w:rPr>
                <w:rFonts w:asciiTheme="minorEastAsia" w:eastAsiaTheme="minorEastAsia" w:hAnsiTheme="minorEastAsia"/>
              </w:rPr>
              <w:t xml:space="preserve"> 준수 여부 체크 후 메타DB에 표준 등록</w:t>
            </w:r>
          </w:p>
          <w:p w14:paraId="05D731D5" w14:textId="77777777" w:rsidR="004A345B"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신규</w:t>
            </w:r>
            <w:r w:rsidRPr="00DF3E5E">
              <w:rPr>
                <w:rFonts w:asciiTheme="minorEastAsia" w:eastAsiaTheme="minorEastAsia" w:hAnsiTheme="minorEastAsia"/>
              </w:rPr>
              <w:t xml:space="preserve"> 및 변경 표준 배포</w:t>
            </w:r>
          </w:p>
          <w:p w14:paraId="2B9F60D7" w14:textId="482F1D7F" w:rsidR="004A345B" w:rsidRPr="00DF3E5E" w:rsidRDefault="004A345B" w:rsidP="00DF3E5E">
            <w:pPr>
              <w:pStyle w:val="a"/>
              <w:rPr>
                <w:rFonts w:asciiTheme="minorEastAsia" w:eastAsiaTheme="minorEastAsia" w:hAnsiTheme="minorEastAsia"/>
              </w:rPr>
            </w:pPr>
            <w:del w:id="308" w:author="datastreams" w:date="2023-01-07T23:36:00Z">
              <w:r w:rsidRPr="00DF3E5E" w:rsidDel="00FC16F9">
                <w:rPr>
                  <w:rFonts w:asciiTheme="minorEastAsia" w:eastAsiaTheme="minorEastAsia" w:hAnsiTheme="minorEastAsia" w:hint="eastAsia"/>
                </w:rPr>
                <w:delText>업무</w:delText>
              </w:r>
            </w:del>
            <w:ins w:id="309" w:author="datastreams" w:date="2023-01-08T20:31:00Z">
              <w:r w:rsidR="0047498C">
                <w:rPr>
                  <w:rFonts w:asciiTheme="minorEastAsia" w:eastAsiaTheme="minorEastAsia" w:hAnsiTheme="minorEastAsia" w:hint="eastAsia"/>
                </w:rPr>
                <w:t xml:space="preserve">업무 </w:t>
              </w:r>
            </w:ins>
            <w:r w:rsidRPr="00DF3E5E">
              <w:rPr>
                <w:rFonts w:asciiTheme="minorEastAsia" w:eastAsiaTheme="minorEastAsia" w:hAnsiTheme="minorEastAsia" w:hint="eastAsia"/>
              </w:rPr>
              <w:t>담당자</w:t>
            </w:r>
            <w:r w:rsidRPr="00DF3E5E">
              <w:rPr>
                <w:rFonts w:asciiTheme="minorEastAsia" w:eastAsiaTheme="minorEastAsia" w:hAnsiTheme="minorEastAsia"/>
              </w:rPr>
              <w:t xml:space="preserve"> 및 데이터베이스 관리자에게 변경작업 지시 후 변경 작업수행 결과 확인</w:t>
            </w:r>
          </w:p>
        </w:tc>
      </w:tr>
      <w:tr w:rsidR="004A345B" w:rsidRPr="00F63AF2" w14:paraId="12D42AEC" w14:textId="77777777" w:rsidTr="004A345B">
        <w:trPr>
          <w:trHeight w:val="795"/>
          <w:trPrChange w:id="310" w:author="datastreams" w:date="2023-01-08T18:44:00Z">
            <w:trPr>
              <w:trHeight w:val="795"/>
            </w:trPr>
          </w:trPrChange>
        </w:trPr>
        <w:tc>
          <w:tcPr>
            <w:tcW w:w="2299" w:type="dxa"/>
            <w:vAlign w:val="center"/>
            <w:tcPrChange w:id="311" w:author="datastreams" w:date="2023-01-08T18:44:00Z">
              <w:tcPr>
                <w:tcW w:w="2299" w:type="dxa"/>
                <w:vAlign w:val="center"/>
              </w:tcPr>
            </w:tcPrChange>
          </w:tcPr>
          <w:p w14:paraId="013C6113" w14:textId="77777777" w:rsidR="004A345B" w:rsidRDefault="004A345B" w:rsidP="00DF3E5E">
            <w:pPr>
              <w:pStyle w:val="a"/>
              <w:numPr>
                <w:ilvl w:val="0"/>
                <w:numId w:val="0"/>
              </w:numPr>
              <w:spacing w:before="60" w:after="60"/>
              <w:ind w:leftChars="32" w:left="65" w:hanging="1"/>
              <w:jc w:val="left"/>
              <w:rPr>
                <w:rFonts w:ascii="맑은 고딕" w:eastAsia="맑은 고딕" w:hAnsi="맑은 고딕"/>
                <w:b/>
              </w:rPr>
            </w:pPr>
            <w:r w:rsidRPr="00DF3E5E">
              <w:rPr>
                <w:rFonts w:ascii="맑은 고딕" w:eastAsia="맑은 고딕" w:hAnsi="맑은 고딕" w:hint="eastAsia"/>
                <w:b/>
              </w:rPr>
              <w:t>데이터베이스</w:t>
            </w:r>
            <w:r w:rsidRPr="00DF3E5E">
              <w:rPr>
                <w:rFonts w:ascii="맑은 고딕" w:eastAsia="맑은 고딕" w:hAnsi="맑은 고딕"/>
                <w:b/>
              </w:rPr>
              <w:t xml:space="preserve"> 관리자</w:t>
            </w:r>
          </w:p>
          <w:p w14:paraId="0464CE41" w14:textId="77777777" w:rsidR="004A345B" w:rsidRPr="00F63AF2" w:rsidRDefault="004A345B" w:rsidP="00DF3E5E">
            <w:pPr>
              <w:pStyle w:val="a"/>
              <w:numPr>
                <w:ilvl w:val="0"/>
                <w:numId w:val="0"/>
              </w:numPr>
              <w:spacing w:before="60" w:after="60"/>
              <w:ind w:leftChars="32" w:left="65" w:hanging="1"/>
              <w:jc w:val="left"/>
              <w:rPr>
                <w:rFonts w:ascii="맑은 고딕" w:eastAsia="맑은 고딕" w:hAnsi="맑은 고딕"/>
                <w:b/>
              </w:rPr>
            </w:pPr>
            <w:r w:rsidRPr="00DF3E5E">
              <w:rPr>
                <w:rFonts w:ascii="맑은 고딕" w:eastAsia="맑은 고딕" w:hAnsi="맑은 고딕"/>
                <w:b/>
              </w:rPr>
              <w:t>(DBA)</w:t>
            </w:r>
          </w:p>
        </w:tc>
        <w:tc>
          <w:tcPr>
            <w:tcW w:w="6946" w:type="dxa"/>
            <w:tcPrChange w:id="312" w:author="datastreams" w:date="2023-01-08T18:44:00Z">
              <w:tcPr>
                <w:tcW w:w="5245" w:type="dxa"/>
              </w:tcPr>
            </w:tcPrChange>
          </w:tcPr>
          <w:p w14:paraId="2A493782"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변경</w:t>
            </w:r>
            <w:r w:rsidRPr="00DF3E5E">
              <w:rPr>
                <w:rFonts w:asciiTheme="minorEastAsia" w:eastAsiaTheme="minorEastAsia" w:hAnsiTheme="minorEastAsia"/>
              </w:rPr>
              <w:t xml:space="preserve"> 표준 사항에 대한 변경 영향파악 및 평가서 작성</w:t>
            </w:r>
          </w:p>
          <w:p w14:paraId="55E3356C" w14:textId="77777777" w:rsidR="004A345B"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데이터베이스에</w:t>
            </w:r>
            <w:r w:rsidRPr="00DF3E5E">
              <w:rPr>
                <w:rFonts w:asciiTheme="minorEastAsia" w:eastAsiaTheme="minorEastAsia" w:hAnsiTheme="minorEastAsia"/>
              </w:rPr>
              <w:t xml:space="preserve"> 표준 변경내용 적용 및 검증</w:t>
            </w:r>
          </w:p>
          <w:p w14:paraId="08855DD2"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사용자에게</w:t>
            </w:r>
            <w:r w:rsidRPr="00DF3E5E">
              <w:rPr>
                <w:rFonts w:asciiTheme="minorEastAsia" w:eastAsiaTheme="minorEastAsia" w:hAnsiTheme="minorEastAsia"/>
              </w:rPr>
              <w:t xml:space="preserve"> 반영결과 통보</w:t>
            </w:r>
          </w:p>
        </w:tc>
      </w:tr>
      <w:tr w:rsidR="004A345B" w:rsidRPr="00F63AF2" w14:paraId="4446AE33" w14:textId="77777777" w:rsidTr="004A345B">
        <w:trPr>
          <w:trHeight w:val="465"/>
          <w:trPrChange w:id="313" w:author="datastreams" w:date="2023-01-08T18:44:00Z">
            <w:trPr>
              <w:trHeight w:val="465"/>
            </w:trPr>
          </w:trPrChange>
        </w:trPr>
        <w:tc>
          <w:tcPr>
            <w:tcW w:w="2299" w:type="dxa"/>
            <w:vAlign w:val="center"/>
            <w:tcPrChange w:id="314" w:author="datastreams" w:date="2023-01-08T18:44:00Z">
              <w:tcPr>
                <w:tcW w:w="2299" w:type="dxa"/>
                <w:vAlign w:val="center"/>
              </w:tcPr>
            </w:tcPrChange>
          </w:tcPr>
          <w:p w14:paraId="707F486B" w14:textId="77777777" w:rsidR="004A345B" w:rsidRPr="00DF3E5E" w:rsidRDefault="004A345B" w:rsidP="00DF3E5E">
            <w:pPr>
              <w:pStyle w:val="a"/>
              <w:numPr>
                <w:ilvl w:val="0"/>
                <w:numId w:val="0"/>
              </w:numPr>
              <w:spacing w:before="60" w:after="60"/>
              <w:jc w:val="left"/>
              <w:rPr>
                <w:rFonts w:ascii="맑은 고딕" w:eastAsia="맑은 고딕" w:hAnsi="맑은 고딕"/>
                <w:b/>
              </w:rPr>
            </w:pPr>
            <w:r>
              <w:rPr>
                <w:rFonts w:ascii="맑은 고딕" w:eastAsia="맑은 고딕" w:hAnsi="맑은 고딕" w:hint="eastAsia"/>
                <w:b/>
              </w:rPr>
              <w:t>모델러</w:t>
            </w:r>
          </w:p>
        </w:tc>
        <w:tc>
          <w:tcPr>
            <w:tcW w:w="6946" w:type="dxa"/>
            <w:tcPrChange w:id="315" w:author="datastreams" w:date="2023-01-08T18:44:00Z">
              <w:tcPr>
                <w:tcW w:w="5245" w:type="dxa"/>
              </w:tcPr>
            </w:tcPrChange>
          </w:tcPr>
          <w:p w14:paraId="5E0A22E9"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표준</w:t>
            </w:r>
            <w:r w:rsidRPr="00DF3E5E">
              <w:rPr>
                <w:rFonts w:asciiTheme="minorEastAsia" w:eastAsiaTheme="minorEastAsia" w:hAnsiTheme="minorEastAsia"/>
              </w:rPr>
              <w:t xml:space="preserve"> 변경내용 데이터 모델에 적용</w:t>
            </w:r>
          </w:p>
        </w:tc>
      </w:tr>
      <w:tr w:rsidR="004A345B" w:rsidRPr="00F63AF2" w14:paraId="5601E6CE" w14:textId="77777777" w:rsidTr="004A345B">
        <w:trPr>
          <w:trHeight w:val="795"/>
          <w:trPrChange w:id="316" w:author="datastreams" w:date="2023-01-08T18:44:00Z">
            <w:trPr>
              <w:trHeight w:val="795"/>
            </w:trPr>
          </w:trPrChange>
        </w:trPr>
        <w:tc>
          <w:tcPr>
            <w:tcW w:w="2299" w:type="dxa"/>
            <w:vAlign w:val="center"/>
            <w:tcPrChange w:id="317" w:author="datastreams" w:date="2023-01-08T18:44:00Z">
              <w:tcPr>
                <w:tcW w:w="2299" w:type="dxa"/>
                <w:vAlign w:val="center"/>
              </w:tcPr>
            </w:tcPrChange>
          </w:tcPr>
          <w:p w14:paraId="6695A66D" w14:textId="75A65CC0" w:rsidR="004A345B" w:rsidRPr="00DF3E5E" w:rsidRDefault="004A345B" w:rsidP="00DF3E5E">
            <w:pPr>
              <w:pStyle w:val="a"/>
              <w:numPr>
                <w:ilvl w:val="0"/>
                <w:numId w:val="0"/>
              </w:numPr>
              <w:spacing w:before="60" w:after="60"/>
              <w:jc w:val="left"/>
              <w:rPr>
                <w:rFonts w:ascii="맑은 고딕" w:eastAsia="맑은 고딕" w:hAnsi="맑은 고딕"/>
                <w:b/>
              </w:rPr>
            </w:pPr>
            <w:del w:id="318" w:author="datastreams" w:date="2023-01-07T23:36:00Z">
              <w:r w:rsidDel="00FC16F9">
                <w:rPr>
                  <w:rFonts w:ascii="맑은 고딕" w:eastAsia="맑은 고딕" w:hAnsi="맑은 고딕" w:hint="eastAsia"/>
                  <w:b/>
                </w:rPr>
                <w:delText>업무</w:delText>
              </w:r>
            </w:del>
            <w:del w:id="319" w:author="datastreams" w:date="2023-01-08T20:31:00Z">
              <w:r w:rsidDel="0047498C">
                <w:rPr>
                  <w:rFonts w:ascii="맑은 고딕" w:eastAsia="맑은 고딕" w:hAnsi="맑은 고딕" w:hint="eastAsia"/>
                  <w:b/>
                </w:rPr>
                <w:delText xml:space="preserve"> </w:delText>
              </w:r>
            </w:del>
            <w:ins w:id="320" w:author="datastreams" w:date="2023-01-08T20:31:00Z">
              <w:r w:rsidR="0047498C">
                <w:rPr>
                  <w:rFonts w:ascii="맑은 고딕" w:eastAsia="맑은 고딕" w:hAnsi="맑은 고딕" w:hint="eastAsia"/>
                  <w:b/>
                </w:rPr>
                <w:t xml:space="preserve">업무 </w:t>
              </w:r>
            </w:ins>
            <w:r>
              <w:rPr>
                <w:rFonts w:ascii="맑은 고딕" w:eastAsia="맑은 고딕" w:hAnsi="맑은 고딕" w:hint="eastAsia"/>
                <w:b/>
              </w:rPr>
              <w:t>담당자</w:t>
            </w:r>
          </w:p>
        </w:tc>
        <w:tc>
          <w:tcPr>
            <w:tcW w:w="6946" w:type="dxa"/>
            <w:tcPrChange w:id="321" w:author="datastreams" w:date="2023-01-08T18:44:00Z">
              <w:tcPr>
                <w:tcW w:w="5245" w:type="dxa"/>
              </w:tcPr>
            </w:tcPrChange>
          </w:tcPr>
          <w:p w14:paraId="161EA3E1" w14:textId="77777777" w:rsidR="004A345B"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표준</w:t>
            </w:r>
            <w:r w:rsidRPr="00DF3E5E">
              <w:rPr>
                <w:rFonts w:asciiTheme="minorEastAsia" w:eastAsiaTheme="minorEastAsia" w:hAnsiTheme="minorEastAsia"/>
              </w:rPr>
              <w:t xml:space="preserve"> 신규 및 변경 요청</w:t>
            </w:r>
          </w:p>
          <w:p w14:paraId="3081A104" w14:textId="77777777" w:rsidR="004A345B" w:rsidRPr="00DF3E5E" w:rsidRDefault="004A345B" w:rsidP="00DF3E5E">
            <w:pPr>
              <w:pStyle w:val="a"/>
              <w:rPr>
                <w:rFonts w:asciiTheme="minorEastAsia" w:eastAsiaTheme="minorEastAsia" w:hAnsiTheme="minorEastAsia"/>
              </w:rPr>
            </w:pPr>
            <w:r w:rsidRPr="00DF3E5E">
              <w:rPr>
                <w:rFonts w:asciiTheme="minorEastAsia" w:eastAsiaTheme="minorEastAsia" w:hAnsiTheme="minorEastAsia" w:hint="eastAsia"/>
              </w:rPr>
              <w:t>데이터관리자로부터</w:t>
            </w:r>
            <w:r w:rsidRPr="00DF3E5E">
              <w:rPr>
                <w:rFonts w:asciiTheme="minorEastAsia" w:eastAsiaTheme="minorEastAsia" w:hAnsiTheme="minorEastAsia"/>
              </w:rPr>
              <w:t xml:space="preserve"> 지시 받은 변경내용 적용</w:t>
            </w:r>
          </w:p>
        </w:tc>
      </w:tr>
    </w:tbl>
    <w:p w14:paraId="22005B82" w14:textId="5B084E8E" w:rsidR="00D62911" w:rsidRDefault="00D62911" w:rsidP="007B6285">
      <w:pPr>
        <w:rPr>
          <w:ins w:id="322" w:author="datastreams" w:date="2023-01-08T21:57:00Z"/>
        </w:rPr>
      </w:pPr>
    </w:p>
    <w:p w14:paraId="45B3863C" w14:textId="77777777" w:rsidR="00574F28" w:rsidRPr="00574F28" w:rsidRDefault="00574F28" w:rsidP="00574F28">
      <w:pPr>
        <w:pStyle w:val="afa"/>
        <w:keepNext/>
        <w:numPr>
          <w:ilvl w:val="0"/>
          <w:numId w:val="11"/>
        </w:numPr>
        <w:spacing w:before="120"/>
        <w:ind w:leftChars="0"/>
        <w:outlineLvl w:val="1"/>
        <w:rPr>
          <w:ins w:id="323" w:author="datastreams" w:date="2023-01-08T21:57:00Z"/>
          <w:b/>
          <w:vanish/>
          <w:sz w:val="22"/>
          <w:szCs w:val="22"/>
        </w:rPr>
      </w:pPr>
      <w:bookmarkStart w:id="324" w:name="_Toc124107999"/>
      <w:bookmarkStart w:id="325" w:name="_Toc124110753"/>
      <w:bookmarkEnd w:id="324"/>
      <w:bookmarkEnd w:id="325"/>
    </w:p>
    <w:p w14:paraId="02B3136E" w14:textId="77777777" w:rsidR="00574F28" w:rsidRPr="00574F28" w:rsidRDefault="00574F28" w:rsidP="00574F28">
      <w:pPr>
        <w:pStyle w:val="afa"/>
        <w:keepNext/>
        <w:numPr>
          <w:ilvl w:val="1"/>
          <w:numId w:val="11"/>
        </w:numPr>
        <w:spacing w:before="120"/>
        <w:ind w:leftChars="0"/>
        <w:outlineLvl w:val="1"/>
        <w:rPr>
          <w:ins w:id="326" w:author="datastreams" w:date="2023-01-08T21:57:00Z"/>
          <w:b/>
          <w:vanish/>
          <w:sz w:val="22"/>
          <w:szCs w:val="22"/>
        </w:rPr>
      </w:pPr>
      <w:bookmarkStart w:id="327" w:name="_Toc124108000"/>
      <w:bookmarkStart w:id="328" w:name="_Toc124110754"/>
      <w:bookmarkEnd w:id="327"/>
      <w:bookmarkEnd w:id="328"/>
    </w:p>
    <w:p w14:paraId="49C89E92" w14:textId="77777777" w:rsidR="00574F28" w:rsidRPr="00574F28" w:rsidRDefault="00574F28" w:rsidP="00574F28">
      <w:pPr>
        <w:pStyle w:val="afa"/>
        <w:keepNext/>
        <w:numPr>
          <w:ilvl w:val="1"/>
          <w:numId w:val="11"/>
        </w:numPr>
        <w:spacing w:before="120"/>
        <w:ind w:leftChars="0"/>
        <w:outlineLvl w:val="1"/>
        <w:rPr>
          <w:ins w:id="329" w:author="datastreams" w:date="2023-01-08T21:57:00Z"/>
          <w:b/>
          <w:vanish/>
          <w:sz w:val="22"/>
          <w:szCs w:val="22"/>
        </w:rPr>
      </w:pPr>
      <w:bookmarkStart w:id="330" w:name="_Toc124108001"/>
      <w:bookmarkStart w:id="331" w:name="_Toc124110755"/>
      <w:bookmarkEnd w:id="330"/>
      <w:bookmarkEnd w:id="331"/>
    </w:p>
    <w:p w14:paraId="45D559B9" w14:textId="2A0E3EBE" w:rsidR="00574F28" w:rsidRPr="00DA0CC2" w:rsidRDefault="00574F28" w:rsidP="00574F28">
      <w:pPr>
        <w:pStyle w:val="20"/>
        <w:rPr>
          <w:ins w:id="332" w:author="datastreams" w:date="2023-01-08T22:05:00Z"/>
        </w:rPr>
      </w:pPr>
      <w:bookmarkStart w:id="333" w:name="_Toc124110756"/>
      <w:ins w:id="334" w:author="datastreams" w:date="2023-01-08T22:05:00Z">
        <w:r>
          <w:rPr>
            <w:rFonts w:hint="eastAsia"/>
          </w:rPr>
          <w:t>역할 및 책임</w:t>
        </w:r>
        <w:bookmarkEnd w:id="333"/>
      </w:ins>
    </w:p>
    <w:p w14:paraId="09BCF511" w14:textId="77777777" w:rsidR="00574F28" w:rsidRDefault="00574F28" w:rsidP="00574F28">
      <w:pPr>
        <w:rPr>
          <w:ins w:id="335" w:author="datastreams" w:date="2023-01-08T22:05:00Z"/>
        </w:rPr>
      </w:pPr>
      <w:ins w:id="336" w:author="datastreams" w:date="2023-01-08T22:05:00Z">
        <w:r>
          <w:rPr>
            <w:rFonts w:ascii="MS Mincho" w:eastAsia="MS Mincho" w:hAnsi="MS Mincho" w:cs="MS Mincho" w:hint="eastAsia"/>
          </w:rPr>
          <w:t>❍</w:t>
        </w:r>
        <w:r>
          <w:t xml:space="preserve"> 데이터 관리 책임자는 데이터 표준관리 정책 수립, 데이터 기능별 담당 관리자 배정, 데이터 관리 향상을 위한 전략 기획 등을 담당한다.</w:t>
        </w:r>
      </w:ins>
    </w:p>
    <w:p w14:paraId="31123FD4" w14:textId="77777777" w:rsidR="00574F28" w:rsidRDefault="00574F28" w:rsidP="00574F28">
      <w:pPr>
        <w:rPr>
          <w:ins w:id="337" w:author="datastreams" w:date="2023-01-08T22:05:00Z"/>
        </w:rPr>
      </w:pPr>
      <w:ins w:id="338" w:author="datastreams" w:date="2023-01-08T22:05:00Z">
        <w:r>
          <w:rPr>
            <w:rFonts w:ascii="MS Mincho" w:eastAsia="MS Mincho" w:hAnsi="MS Mincho" w:cs="MS Mincho" w:hint="eastAsia"/>
          </w:rPr>
          <w:t>❍</w:t>
        </w:r>
        <w:r>
          <w:t xml:space="preserve"> 데이터 관리자는 데이터 표준 정의, 메타데이터 관리시스템 운영, 표준 사전 관리 등을 담당한다.</w:t>
        </w:r>
      </w:ins>
    </w:p>
    <w:p w14:paraId="242779C4" w14:textId="77777777" w:rsidR="00574F28" w:rsidRDefault="00574F28" w:rsidP="00574F28">
      <w:pPr>
        <w:rPr>
          <w:ins w:id="339" w:author="datastreams" w:date="2023-01-08T22:05:00Z"/>
        </w:rPr>
      </w:pPr>
      <w:ins w:id="340" w:author="datastreams" w:date="2023-01-08T22:05:00Z">
        <w:r>
          <w:t xml:space="preserve">   - </w:t>
        </w:r>
        <w:r>
          <w:tab/>
          <w:t>데이터 관리자는 데이터 모델러가 의뢰한 용어를 업무적 관점, 기술적 관점에서 검토하여 승인 또는 반려 처리한다.</w:t>
        </w:r>
      </w:ins>
    </w:p>
    <w:p w14:paraId="19770E33" w14:textId="77777777" w:rsidR="00574F28" w:rsidRDefault="00574F28" w:rsidP="00574F28">
      <w:pPr>
        <w:rPr>
          <w:ins w:id="341" w:author="datastreams" w:date="2023-01-08T22:05:00Z"/>
        </w:rPr>
      </w:pPr>
      <w:ins w:id="342" w:author="datastreams" w:date="2023-01-08T22:05:00Z">
        <w:r>
          <w:rPr>
            <w:rFonts w:ascii="MS Mincho" w:eastAsia="MS Mincho" w:hAnsi="MS Mincho" w:cs="MS Mincho" w:hint="eastAsia"/>
          </w:rPr>
          <w:lastRenderedPageBreak/>
          <w:t>❍</w:t>
        </w:r>
        <w:r>
          <w:t xml:space="preserve"> 데이터베이스 관리자(DBA)은 데이터 표준이 데이터베이스에 실제 적용 및 확인을 담당한다.</w:t>
        </w:r>
      </w:ins>
    </w:p>
    <w:p w14:paraId="076884A3" w14:textId="77777777" w:rsidR="00574F28" w:rsidRDefault="00574F28" w:rsidP="00574F28">
      <w:pPr>
        <w:rPr>
          <w:ins w:id="343" w:author="datastreams" w:date="2023-01-08T22:05:00Z"/>
        </w:rPr>
      </w:pPr>
      <w:ins w:id="344" w:author="datastreams" w:date="2023-01-08T22:05:00Z">
        <w:r>
          <w:rPr>
            <w:rFonts w:ascii="MS Mincho" w:eastAsia="MS Mincho" w:hAnsi="MS Mincho" w:cs="MS Mincho" w:hint="eastAsia"/>
          </w:rPr>
          <w:t>❍</w:t>
        </w:r>
        <w:r>
          <w:t xml:space="preserve"> 모델러는 구조 신규/변경 시 데이터 표준을 준수하여 모델에 적용한다.</w:t>
        </w:r>
      </w:ins>
    </w:p>
    <w:p w14:paraId="4FB506FA" w14:textId="77777777" w:rsidR="00574F28" w:rsidRDefault="00574F28" w:rsidP="00574F28">
      <w:pPr>
        <w:rPr>
          <w:ins w:id="345" w:author="datastreams" w:date="2023-01-08T22:05:00Z"/>
        </w:rPr>
      </w:pPr>
      <w:ins w:id="346" w:author="datastreams" w:date="2023-01-08T22:05:00Z">
        <w:r>
          <w:t xml:space="preserve">   - </w:t>
        </w:r>
        <w:r>
          <w:tab/>
          <w:t>데이터 모델러는 데이터 모델링 과정에서 추가되는 용어에 대해서 데이터 관리자에 등록/변경/삭제 의뢰한다.</w:t>
        </w:r>
      </w:ins>
    </w:p>
    <w:p w14:paraId="24DFD611" w14:textId="0A3FA53F" w:rsidR="00574F28" w:rsidRDefault="00574F28" w:rsidP="00574F28">
      <w:pPr>
        <w:rPr>
          <w:ins w:id="347" w:author="datastreams" w:date="2023-01-08T22:05:00Z"/>
        </w:rPr>
      </w:pPr>
      <w:ins w:id="348" w:author="datastreams" w:date="2023-01-08T22:05:00Z">
        <w:r>
          <w:rPr>
            <w:rFonts w:ascii="MS Mincho" w:eastAsia="MS Mincho" w:hAnsi="MS Mincho" w:cs="MS Mincho" w:hint="eastAsia"/>
          </w:rPr>
          <w:t>❍</w:t>
        </w:r>
        <w:r>
          <w:t xml:space="preserve"> 업무 담당자는 업무상 필요한 데이터 구조 변경 요건을 모델러에게 요청한다.</w:t>
        </w:r>
      </w:ins>
    </w:p>
    <w:p w14:paraId="68BA8A3B" w14:textId="42E49CA1" w:rsidR="00574F28" w:rsidRPr="00574F28" w:rsidDel="00574F28" w:rsidRDefault="00574F28">
      <w:pPr>
        <w:pStyle w:val="20"/>
        <w:numPr>
          <w:ilvl w:val="1"/>
          <w:numId w:val="11"/>
        </w:numPr>
        <w:rPr>
          <w:ins w:id="349" w:author="admin" w:date="2022-12-16T08:49:00Z"/>
          <w:del w:id="350" w:author="datastreams" w:date="2023-01-08T22:05:00Z"/>
          <w:rPrChange w:id="351" w:author="datastreams" w:date="2023-01-08T22:05:00Z">
            <w:rPr>
              <w:ins w:id="352" w:author="admin" w:date="2022-12-16T08:49:00Z"/>
              <w:del w:id="353" w:author="datastreams" w:date="2023-01-08T22:05:00Z"/>
            </w:rPr>
          </w:rPrChange>
        </w:rPr>
        <w:pPrChange w:id="354" w:author="datastreams" w:date="2023-01-08T21:58:00Z">
          <w:pPr/>
        </w:pPrChange>
      </w:pPr>
    </w:p>
    <w:p w14:paraId="7262A517" w14:textId="07563229" w:rsidR="00D62911" w:rsidRDefault="00D62911">
      <w:pPr>
        <w:widowControl/>
        <w:wordWrap/>
        <w:autoSpaceDE/>
        <w:autoSpaceDN/>
        <w:jc w:val="left"/>
        <w:rPr>
          <w:ins w:id="355" w:author="datastreams" w:date="2023-01-08T22:04:00Z"/>
        </w:rPr>
      </w:pPr>
      <w:ins w:id="356" w:author="admin" w:date="2022-12-16T08:49:00Z">
        <w:del w:id="357" w:author="datastreams" w:date="2023-01-08T22:05:00Z">
          <w:r w:rsidDel="00574F28">
            <w:br w:type="page"/>
          </w:r>
        </w:del>
      </w:ins>
    </w:p>
    <w:p w14:paraId="0C3E6C58" w14:textId="77226E11" w:rsidR="00574F28" w:rsidRPr="00574F28" w:rsidDel="00574F28" w:rsidRDefault="00574F28">
      <w:pPr>
        <w:widowControl/>
        <w:wordWrap/>
        <w:autoSpaceDE/>
        <w:autoSpaceDN/>
        <w:jc w:val="left"/>
        <w:rPr>
          <w:ins w:id="358" w:author="admin" w:date="2022-12-16T08:49:00Z"/>
          <w:del w:id="359" w:author="datastreams" w:date="2023-01-08T22:06:00Z"/>
        </w:rPr>
      </w:pPr>
      <w:bookmarkStart w:id="360" w:name="_Toc124108003"/>
      <w:bookmarkStart w:id="361" w:name="_Toc124110757"/>
      <w:bookmarkEnd w:id="360"/>
      <w:bookmarkEnd w:id="361"/>
    </w:p>
    <w:p w14:paraId="7C8468B1" w14:textId="4D644A15" w:rsidR="007B6285" w:rsidRPr="00DF3E5E" w:rsidDel="00D62911" w:rsidRDefault="007B6285" w:rsidP="007B6285">
      <w:pPr>
        <w:rPr>
          <w:del w:id="362" w:author="admin" w:date="2022-12-16T08:49:00Z"/>
        </w:rPr>
      </w:pPr>
      <w:bookmarkStart w:id="363" w:name="_Toc124108004"/>
      <w:bookmarkStart w:id="364" w:name="_Toc124110758"/>
      <w:bookmarkEnd w:id="363"/>
      <w:bookmarkEnd w:id="364"/>
    </w:p>
    <w:p w14:paraId="02C34892" w14:textId="1B7AE2AB" w:rsidR="00B05A24" w:rsidRPr="008A59A3" w:rsidDel="00D62911" w:rsidRDefault="00B05A24" w:rsidP="00997C3E">
      <w:pPr>
        <w:pStyle w:val="1"/>
        <w:numPr>
          <w:ilvl w:val="0"/>
          <w:numId w:val="0"/>
        </w:numPr>
        <w:ind w:left="426"/>
        <w:rPr>
          <w:del w:id="365" w:author="admin" w:date="2022-12-16T08:49:00Z"/>
        </w:rPr>
      </w:pPr>
      <w:bookmarkStart w:id="366" w:name="_Toc124108005"/>
      <w:bookmarkStart w:id="367" w:name="_Toc124110759"/>
      <w:bookmarkEnd w:id="366"/>
      <w:bookmarkEnd w:id="367"/>
    </w:p>
    <w:p w14:paraId="18C3C150" w14:textId="54568832" w:rsidR="00BF5EF7" w:rsidRDefault="00BF5EF7" w:rsidP="00997C3E">
      <w:pPr>
        <w:pStyle w:val="1"/>
      </w:pPr>
      <w:del w:id="368" w:author="admin" w:date="2022-12-16T08:49:00Z">
        <w:r w:rsidRPr="00F623F6" w:rsidDel="00D62911">
          <w:br w:type="page"/>
        </w:r>
      </w:del>
      <w:bookmarkStart w:id="369" w:name="_Toc124110760"/>
      <w:r w:rsidR="007B6285">
        <w:rPr>
          <w:rFonts w:hint="eastAsia"/>
        </w:rPr>
        <w:t>데이터표준화 개요</w:t>
      </w:r>
      <w:bookmarkEnd w:id="369"/>
    </w:p>
    <w:p w14:paraId="28DBDD5A" w14:textId="77777777" w:rsidR="00997C3E" w:rsidRPr="00997C3E" w:rsidRDefault="00997C3E" w:rsidP="00997C3E">
      <w:pPr>
        <w:pStyle w:val="afa"/>
        <w:keepNext/>
        <w:numPr>
          <w:ilvl w:val="0"/>
          <w:numId w:val="1"/>
        </w:numPr>
        <w:spacing w:before="120"/>
        <w:ind w:leftChars="0"/>
        <w:outlineLvl w:val="1"/>
        <w:rPr>
          <w:b/>
          <w:vanish/>
          <w:sz w:val="22"/>
          <w:szCs w:val="22"/>
        </w:rPr>
      </w:pPr>
      <w:bookmarkStart w:id="370" w:name="_Toc16102449"/>
      <w:bookmarkStart w:id="371" w:name="_Toc16164263"/>
      <w:bookmarkStart w:id="372" w:name="_Toc16801026"/>
      <w:bookmarkStart w:id="373" w:name="_Toc16802416"/>
      <w:bookmarkStart w:id="374" w:name="_Toc18937489"/>
      <w:bookmarkStart w:id="375" w:name="_Toc37765671"/>
      <w:bookmarkStart w:id="376" w:name="_Toc37926520"/>
      <w:bookmarkStart w:id="377" w:name="_Toc124108007"/>
      <w:bookmarkStart w:id="378" w:name="_Toc124110761"/>
      <w:bookmarkEnd w:id="370"/>
      <w:bookmarkEnd w:id="371"/>
      <w:bookmarkEnd w:id="372"/>
      <w:bookmarkEnd w:id="373"/>
      <w:bookmarkEnd w:id="374"/>
      <w:bookmarkEnd w:id="375"/>
      <w:bookmarkEnd w:id="376"/>
      <w:bookmarkEnd w:id="377"/>
      <w:bookmarkEnd w:id="378"/>
    </w:p>
    <w:p w14:paraId="15C79486" w14:textId="77777777" w:rsidR="00B04EC0" w:rsidRPr="00DA0CC2" w:rsidRDefault="00C23FC6" w:rsidP="003771D8">
      <w:pPr>
        <w:pStyle w:val="20"/>
      </w:pPr>
      <w:bookmarkStart w:id="379" w:name="_Toc124110762"/>
      <w:r>
        <w:rPr>
          <w:rFonts w:hint="eastAsia"/>
        </w:rPr>
        <w:t>데이터표준화 정의</w:t>
      </w:r>
      <w:bookmarkEnd w:id="379"/>
    </w:p>
    <w:p w14:paraId="24998F74" w14:textId="07B9EDA2" w:rsidR="00C23FC6" w:rsidDel="00D0724A" w:rsidRDefault="00C23FC6" w:rsidP="00C23FC6">
      <w:pPr>
        <w:rPr>
          <w:del w:id="380" w:author="datastreams" w:date="2023-01-07T20:40:00Z"/>
        </w:rPr>
      </w:pPr>
      <w:r>
        <w:rPr>
          <w:rFonts w:hint="eastAsia"/>
        </w:rPr>
        <w:t>데이터표준화는</w:t>
      </w:r>
      <w:r>
        <w:t xml:space="preserve"> </w:t>
      </w:r>
      <w:ins w:id="381" w:author="datastreams" w:date="2023-01-07T20:38:00Z">
        <w:r w:rsidR="00D0724A">
          <w:rPr>
            <w:rFonts w:asciiTheme="minorEastAsia" w:eastAsiaTheme="minorEastAsia" w:hAnsiTheme="minorEastAsia" w:hint="eastAsia"/>
            <w:szCs w:val="20"/>
          </w:rPr>
          <w:t>K-CURE 운영·관리 시스템</w:t>
        </w:r>
        <w:r w:rsidR="00D0724A" w:rsidDel="00D0724A">
          <w:t xml:space="preserve"> </w:t>
        </w:r>
        <w:r w:rsidR="00D0724A">
          <w:rPr>
            <w:rFonts w:hint="eastAsia"/>
          </w:rPr>
          <w:t xml:space="preserve">구축에 참여하는 </w:t>
        </w:r>
      </w:ins>
      <w:del w:id="382" w:author="datastreams" w:date="2023-01-07T20:38:00Z">
        <w:r w:rsidDel="00D0724A">
          <w:delText>여러 시스템에 산재해 있는</w:delText>
        </w:r>
      </w:del>
      <w:ins w:id="383" w:author="datastreams" w:date="2023-01-07T20:38:00Z">
        <w:r w:rsidR="00D0724A">
          <w:rPr>
            <w:rFonts w:hint="eastAsia"/>
          </w:rPr>
          <w:t>병원</w:t>
        </w:r>
      </w:ins>
      <w:ins w:id="384" w:author="datastreams" w:date="2023-01-07T20:39:00Z">
        <w:r w:rsidR="00D0724A">
          <w:rPr>
            <w:rFonts w:hint="eastAsia"/>
          </w:rPr>
          <w:t>들에 배포하는 암임상 라이브러리 표준 스키마</w:t>
        </w:r>
      </w:ins>
      <w:del w:id="385" w:author="datastreams" w:date="2023-01-07T20:39:00Z">
        <w:r w:rsidDel="00D0724A">
          <w:delText xml:space="preserve"> 데이터</w:delText>
        </w:r>
      </w:del>
      <w:r>
        <w:t xml:space="preserve">에 대한 한글(논리)명/영문(물리)명의 명명규칙, 데이터타입, 데이터길이 등에 대한 기준을 마련하여 표준을 정의함으로써 </w:t>
      </w:r>
      <w:ins w:id="386" w:author="datastreams" w:date="2023-01-08T22:10:00Z">
        <w:r w:rsidR="00486EE0">
          <w:rPr>
            <w:rFonts w:hint="eastAsia"/>
          </w:rPr>
          <w:t xml:space="preserve">참여 </w:t>
        </w:r>
      </w:ins>
      <w:del w:id="387" w:author="datastreams" w:date="2023-01-08T22:09:00Z">
        <w:r w:rsidDel="00486EE0">
          <w:rPr>
            <w:rFonts w:hint="eastAsia"/>
          </w:rPr>
          <w:delText>누구나</w:delText>
        </w:r>
      </w:del>
      <w:ins w:id="388" w:author="datastreams" w:date="2023-01-08T22:09:00Z">
        <w:r w:rsidR="00486EE0">
          <w:rPr>
            <w:rFonts w:hint="eastAsia"/>
          </w:rPr>
          <w:t>병원들</w:t>
        </w:r>
      </w:ins>
      <w:ins w:id="389" w:author="datastreams" w:date="2023-01-08T22:10:00Z">
        <w:r w:rsidR="00486EE0">
          <w:rPr>
            <w:rFonts w:hint="eastAsia"/>
          </w:rPr>
          <w:t>의 암임상 데이터에 대한</w:t>
        </w:r>
      </w:ins>
      <w:r>
        <w:t xml:space="preserve"> 동일한 의미로 </w:t>
      </w:r>
    </w:p>
    <w:p w14:paraId="32212684" w14:textId="2FAC8D80" w:rsidR="00C23FC6" w:rsidRDefault="00C23FC6" w:rsidP="00C23FC6">
      <w:r>
        <w:rPr>
          <w:rFonts w:hint="eastAsia"/>
        </w:rPr>
        <w:t>용어를</w:t>
      </w:r>
      <w:r>
        <w:t xml:space="preserve"> 활용 할 수 있게 하며 궁극적으로 </w:t>
      </w:r>
      <w:r w:rsidR="001E058F">
        <w:t xml:space="preserve">K-CURE </w:t>
      </w:r>
      <w:del w:id="390" w:author="datastreams" w:date="2023-01-07T20:37:00Z">
        <w:r w:rsidR="001E058F" w:rsidDel="00D0724A">
          <w:rPr>
            <w:rFonts w:hint="eastAsia"/>
          </w:rPr>
          <w:delText>운영·관리 시스템</w:delText>
        </w:r>
        <w:r w:rsidDel="00D0724A">
          <w:rPr>
            <w:rFonts w:hint="eastAsia"/>
          </w:rPr>
          <w:delText xml:space="preserve"> </w:delText>
        </w:r>
      </w:del>
      <w:ins w:id="391" w:author="datastreams" w:date="2023-01-07T20:37:00Z">
        <w:r w:rsidR="00D0724A">
          <w:rPr>
            <w:rFonts w:hint="eastAsia"/>
          </w:rPr>
          <w:t xml:space="preserve">암임상 라이브러리 </w:t>
        </w:r>
      </w:ins>
      <w:r>
        <w:t>데이터의 품질을 향상시키고자 하는 지침 및 활동을 말한다.</w:t>
      </w:r>
    </w:p>
    <w:p w14:paraId="3CCF5378" w14:textId="77777777" w:rsidR="00B04EC0" w:rsidRDefault="00B04EC0" w:rsidP="00B04EC0"/>
    <w:p w14:paraId="045AB354" w14:textId="62AC0CE7" w:rsidR="003771D8" w:rsidRDefault="00C23FC6">
      <w:pPr>
        <w:pStyle w:val="20"/>
        <w:rPr>
          <w:ins w:id="392" w:author="admin" w:date="2022-12-16T08:56:00Z"/>
        </w:rPr>
        <w:pPrChange w:id="393" w:author="admin" w:date="2022-12-16T08:58:00Z">
          <w:pPr>
            <w:pStyle w:val="a7"/>
            <w:keepNext/>
            <w:jc w:val="left"/>
          </w:pPr>
        </w:pPrChange>
      </w:pPr>
      <w:bookmarkStart w:id="394" w:name="_Toc124110763"/>
      <w:r>
        <w:rPr>
          <w:rFonts w:hint="eastAsia"/>
        </w:rPr>
        <w:t>데이터표준화 목적</w:t>
      </w:r>
      <w:bookmarkEnd w:id="394"/>
    </w:p>
    <w:p w14:paraId="49A6FF9A" w14:textId="19AC5C39" w:rsidR="00D62911" w:rsidDel="003771D8" w:rsidRDefault="003771D8" w:rsidP="003771D8">
      <w:pPr>
        <w:pStyle w:val="20"/>
        <w:numPr>
          <w:ilvl w:val="0"/>
          <w:numId w:val="0"/>
        </w:numPr>
        <w:rPr>
          <w:del w:id="395" w:author="admin" w:date="2022-12-16T08:56:00Z"/>
        </w:rPr>
      </w:pPr>
      <w:ins w:id="396" w:author="admin" w:date="2022-12-16T08:56:00Z">
        <w:r w:rsidDel="003771D8">
          <w:t xml:space="preserve"> </w:t>
        </w:r>
      </w:ins>
    </w:p>
    <w:p w14:paraId="45B8D797" w14:textId="030A3DAA" w:rsidR="00C23FC6" w:rsidRPr="00C23FC6" w:rsidRDefault="00C23FC6" w:rsidP="00C23FC6">
      <w:pPr>
        <w:pStyle w:val="a7"/>
        <w:keepNext/>
        <w:jc w:val="left"/>
        <w:rPr>
          <w:b w:val="0"/>
          <w:bCs w:val="0"/>
        </w:rPr>
      </w:pPr>
      <w:bookmarkStart w:id="397" w:name="_Toc267099479"/>
      <w:r w:rsidRPr="00C23FC6">
        <w:rPr>
          <w:rFonts w:hint="eastAsia"/>
          <w:b w:val="0"/>
          <w:bCs w:val="0"/>
        </w:rPr>
        <w:t>[표 2</w:t>
      </w:r>
      <w:r w:rsidRPr="00C23FC6">
        <w:rPr>
          <w:b w:val="0"/>
          <w:bCs w:val="0"/>
        </w:rPr>
        <w:noBreakHyphen/>
      </w:r>
      <w:r w:rsidRPr="00C23FC6">
        <w:rPr>
          <w:rFonts w:hint="eastAsia"/>
          <w:b w:val="0"/>
          <w:bCs w:val="0"/>
        </w:rPr>
        <w:t>1] 데이터 표준화 목적</w:t>
      </w:r>
      <w:bookmarkEnd w:id="397"/>
    </w:p>
    <w:tbl>
      <w:tblPr>
        <w:tblW w:w="9679"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428"/>
        <w:gridCol w:w="6251"/>
      </w:tblGrid>
      <w:tr w:rsidR="00F63AF2" w:rsidRPr="00F63AF2" w14:paraId="0DC12733" w14:textId="77777777" w:rsidTr="003E36F9">
        <w:trPr>
          <w:trHeight w:val="465"/>
        </w:trPr>
        <w:tc>
          <w:tcPr>
            <w:tcW w:w="3428" w:type="dxa"/>
            <w:tcBorders>
              <w:bottom w:val="double" w:sz="6" w:space="0" w:color="000000"/>
            </w:tcBorders>
            <w:shd w:val="clear" w:color="auto" w:fill="F3F3F3"/>
            <w:vAlign w:val="center"/>
          </w:tcPr>
          <w:p w14:paraId="5F3395FE" w14:textId="77777777" w:rsidR="00F63AF2" w:rsidRPr="00F63AF2" w:rsidRDefault="00F63AF2" w:rsidP="003E36F9">
            <w:pPr>
              <w:pStyle w:val="a"/>
              <w:numPr>
                <w:ilvl w:val="0"/>
                <w:numId w:val="0"/>
              </w:numPr>
              <w:spacing w:before="60" w:after="60"/>
              <w:jc w:val="center"/>
              <w:rPr>
                <w:rFonts w:ascii="맑은 고딕" w:eastAsia="맑은 고딕" w:hAnsi="맑은 고딕"/>
                <w:b/>
              </w:rPr>
            </w:pPr>
            <w:r w:rsidRPr="00F63AF2">
              <w:rPr>
                <w:rFonts w:ascii="맑은 고딕" w:eastAsia="맑은 고딕" w:hAnsi="맑은 고딕" w:hint="eastAsia"/>
                <w:b/>
              </w:rPr>
              <w:t>목적</w:t>
            </w:r>
          </w:p>
        </w:tc>
        <w:tc>
          <w:tcPr>
            <w:tcW w:w="6251" w:type="dxa"/>
            <w:tcBorders>
              <w:bottom w:val="double" w:sz="6" w:space="0" w:color="000000"/>
            </w:tcBorders>
            <w:shd w:val="clear" w:color="auto" w:fill="F3F3F3"/>
          </w:tcPr>
          <w:p w14:paraId="590E1ED1" w14:textId="77777777" w:rsidR="00F63AF2" w:rsidRPr="00F63AF2" w:rsidRDefault="00F63AF2" w:rsidP="003E36F9">
            <w:pPr>
              <w:pStyle w:val="2"/>
              <w:numPr>
                <w:ilvl w:val="0"/>
                <w:numId w:val="0"/>
              </w:numPr>
              <w:tabs>
                <w:tab w:val="left" w:pos="175"/>
              </w:tabs>
              <w:spacing w:before="60" w:after="60"/>
              <w:jc w:val="center"/>
              <w:rPr>
                <w:b/>
                <w:bCs/>
                <w:szCs w:val="20"/>
              </w:rPr>
            </w:pPr>
            <w:r w:rsidRPr="00F63AF2">
              <w:rPr>
                <w:rFonts w:hint="eastAsia"/>
                <w:b/>
                <w:bCs/>
                <w:szCs w:val="20"/>
              </w:rPr>
              <w:t>설명</w:t>
            </w:r>
          </w:p>
        </w:tc>
      </w:tr>
      <w:tr w:rsidR="00F63AF2" w:rsidRPr="00F63AF2" w14:paraId="74A14E6B" w14:textId="77777777" w:rsidTr="00F63AF2">
        <w:trPr>
          <w:trHeight w:val="877"/>
        </w:trPr>
        <w:tc>
          <w:tcPr>
            <w:tcW w:w="3428" w:type="dxa"/>
            <w:vAlign w:val="center"/>
          </w:tcPr>
          <w:p w14:paraId="460978E3" w14:textId="77777777" w:rsidR="00F63AF2" w:rsidRPr="00F63AF2" w:rsidRDefault="00F63AF2" w:rsidP="003E36F9">
            <w:pPr>
              <w:pStyle w:val="a"/>
              <w:numPr>
                <w:ilvl w:val="0"/>
                <w:numId w:val="0"/>
              </w:numPr>
              <w:spacing w:before="60" w:after="60"/>
              <w:rPr>
                <w:rFonts w:ascii="맑은 고딕" w:eastAsia="맑은 고딕" w:hAnsi="맑은 고딕"/>
                <w:b/>
              </w:rPr>
            </w:pPr>
            <w:r w:rsidRPr="00F63AF2">
              <w:rPr>
                <w:rFonts w:ascii="맑은 고딕" w:eastAsia="맑은 고딕" w:hAnsi="맑은 고딕" w:hint="eastAsia"/>
                <w:b/>
              </w:rPr>
              <w:t>용어사용의 혼란방지</w:t>
            </w:r>
          </w:p>
        </w:tc>
        <w:tc>
          <w:tcPr>
            <w:tcW w:w="6251" w:type="dxa"/>
          </w:tcPr>
          <w:p w14:paraId="746F807E" w14:textId="77777777" w:rsidR="00F63AF2" w:rsidRPr="00F63AF2" w:rsidRDefault="00F63AF2" w:rsidP="003E36F9">
            <w:pPr>
              <w:pStyle w:val="2"/>
              <w:numPr>
                <w:ilvl w:val="0"/>
                <w:numId w:val="0"/>
              </w:numPr>
              <w:tabs>
                <w:tab w:val="left" w:pos="175"/>
              </w:tabs>
              <w:spacing w:before="60" w:after="60"/>
              <w:rPr>
                <w:szCs w:val="20"/>
              </w:rPr>
            </w:pPr>
            <w:r w:rsidRPr="00F63AF2">
              <w:rPr>
                <w:rFonts w:hint="eastAsia"/>
                <w:szCs w:val="20"/>
              </w:rPr>
              <w:t>표준화된 명칭을 유일하게 부여함으로써 데이터의 중복 정의와 불일치를 제거하여 청 내외 사용자의 의사소통을 원활하게 한다.</w:t>
            </w:r>
          </w:p>
        </w:tc>
      </w:tr>
      <w:tr w:rsidR="00F63AF2" w:rsidRPr="00F63AF2" w14:paraId="2AAF644A" w14:textId="77777777" w:rsidTr="003E36F9">
        <w:trPr>
          <w:trHeight w:val="1124"/>
        </w:trPr>
        <w:tc>
          <w:tcPr>
            <w:tcW w:w="3428" w:type="dxa"/>
            <w:vAlign w:val="center"/>
          </w:tcPr>
          <w:p w14:paraId="6B4A4765" w14:textId="77777777" w:rsidR="00F63AF2" w:rsidRPr="00F63AF2" w:rsidRDefault="00F63AF2" w:rsidP="003E36F9">
            <w:pPr>
              <w:pStyle w:val="a"/>
              <w:numPr>
                <w:ilvl w:val="0"/>
                <w:numId w:val="0"/>
              </w:numPr>
              <w:spacing w:before="60" w:after="60"/>
              <w:rPr>
                <w:rFonts w:ascii="맑은 고딕" w:eastAsia="맑은 고딕" w:hAnsi="맑은 고딕"/>
                <w:b/>
              </w:rPr>
            </w:pPr>
            <w:r w:rsidRPr="00F63AF2">
              <w:rPr>
                <w:rFonts w:ascii="맑은 고딕" w:eastAsia="맑은 고딕" w:hAnsi="맑은 고딕" w:hint="eastAsia"/>
                <w:b/>
              </w:rPr>
              <w:t>전사 데이터 모델의 일관성 유지</w:t>
            </w:r>
          </w:p>
        </w:tc>
        <w:tc>
          <w:tcPr>
            <w:tcW w:w="6251" w:type="dxa"/>
          </w:tcPr>
          <w:p w14:paraId="1BA1D685" w14:textId="77777777" w:rsidR="00F63AF2" w:rsidRPr="00F63AF2" w:rsidRDefault="00F63AF2" w:rsidP="003E36F9">
            <w:pPr>
              <w:pStyle w:val="2"/>
              <w:numPr>
                <w:ilvl w:val="0"/>
                <w:numId w:val="0"/>
              </w:numPr>
              <w:tabs>
                <w:tab w:val="left" w:pos="175"/>
              </w:tabs>
              <w:spacing w:before="60" w:after="60"/>
              <w:rPr>
                <w:szCs w:val="20"/>
              </w:rPr>
            </w:pPr>
            <w:r w:rsidRPr="00F63AF2">
              <w:rPr>
                <w:rFonts w:hint="eastAsia"/>
                <w:szCs w:val="20"/>
              </w:rPr>
              <w:t xml:space="preserve">전사적으로 표준화된 용어를 사용함으로써 데이터 모델을 </w:t>
            </w:r>
            <w:r w:rsidRPr="00F63AF2">
              <w:rPr>
                <w:szCs w:val="20"/>
              </w:rPr>
              <w:br/>
            </w:r>
            <w:r w:rsidRPr="00F63AF2">
              <w:rPr>
                <w:rFonts w:hint="eastAsia"/>
                <w:szCs w:val="20"/>
              </w:rPr>
              <w:t xml:space="preserve">구성하는 논리/물리용어(오브젝트)명칭의 일관성을 유지 </w:t>
            </w:r>
            <w:r w:rsidRPr="00F63AF2">
              <w:rPr>
                <w:szCs w:val="20"/>
              </w:rPr>
              <w:br/>
            </w:r>
            <w:r w:rsidRPr="00F63AF2">
              <w:rPr>
                <w:rFonts w:hint="eastAsia"/>
                <w:szCs w:val="20"/>
              </w:rPr>
              <w:t>한다.</w:t>
            </w:r>
          </w:p>
        </w:tc>
      </w:tr>
      <w:tr w:rsidR="00F63AF2" w:rsidRPr="00F63AF2" w14:paraId="6CA47EBB" w14:textId="77777777" w:rsidTr="003E36F9">
        <w:trPr>
          <w:trHeight w:val="795"/>
        </w:trPr>
        <w:tc>
          <w:tcPr>
            <w:tcW w:w="3428" w:type="dxa"/>
            <w:vAlign w:val="center"/>
          </w:tcPr>
          <w:p w14:paraId="25A738A9" w14:textId="77777777" w:rsidR="00F63AF2" w:rsidRPr="00F63AF2" w:rsidRDefault="00F63AF2" w:rsidP="003E36F9">
            <w:pPr>
              <w:pStyle w:val="a"/>
              <w:numPr>
                <w:ilvl w:val="0"/>
                <w:numId w:val="0"/>
              </w:numPr>
              <w:spacing w:before="60" w:after="60"/>
              <w:rPr>
                <w:rFonts w:ascii="맑은 고딕" w:eastAsia="맑은 고딕" w:hAnsi="맑은 고딕"/>
                <w:b/>
              </w:rPr>
            </w:pPr>
            <w:r w:rsidRPr="00F63AF2">
              <w:rPr>
                <w:rFonts w:ascii="맑은 고딕" w:eastAsia="맑은 고딕" w:hAnsi="맑은 고딕" w:hint="eastAsia"/>
                <w:b/>
              </w:rPr>
              <w:t>데이터의 정확성 및 품질 확보</w:t>
            </w:r>
          </w:p>
        </w:tc>
        <w:tc>
          <w:tcPr>
            <w:tcW w:w="6251" w:type="dxa"/>
          </w:tcPr>
          <w:p w14:paraId="1B3573B4" w14:textId="77777777" w:rsidR="00F63AF2" w:rsidRPr="00F63AF2" w:rsidRDefault="00F63AF2" w:rsidP="003E36F9">
            <w:pPr>
              <w:pStyle w:val="2"/>
              <w:numPr>
                <w:ilvl w:val="0"/>
                <w:numId w:val="0"/>
              </w:numPr>
              <w:tabs>
                <w:tab w:val="left" w:pos="175"/>
              </w:tabs>
              <w:spacing w:before="60" w:after="60"/>
              <w:rPr>
                <w:szCs w:val="20"/>
              </w:rPr>
            </w:pPr>
            <w:r w:rsidRPr="00F63AF2">
              <w:rPr>
                <w:rFonts w:hint="eastAsia"/>
                <w:szCs w:val="20"/>
              </w:rPr>
              <w:t>표준화를 통해 데이터의 구조와 흐름 등 정합성 검증이 용이하여 데이터의 품질을 확보 한다.</w:t>
            </w:r>
          </w:p>
        </w:tc>
      </w:tr>
      <w:tr w:rsidR="00F63AF2" w:rsidRPr="00F63AF2" w14:paraId="67587F34" w14:textId="77777777" w:rsidTr="003E36F9">
        <w:trPr>
          <w:trHeight w:val="1919"/>
        </w:trPr>
        <w:tc>
          <w:tcPr>
            <w:tcW w:w="3428" w:type="dxa"/>
            <w:vAlign w:val="center"/>
          </w:tcPr>
          <w:p w14:paraId="7D9EAA91" w14:textId="77777777" w:rsidR="00F63AF2" w:rsidRPr="00F63AF2" w:rsidRDefault="00F63AF2" w:rsidP="003E36F9">
            <w:pPr>
              <w:pStyle w:val="a"/>
              <w:numPr>
                <w:ilvl w:val="0"/>
                <w:numId w:val="0"/>
              </w:numPr>
              <w:spacing w:before="60" w:after="60"/>
              <w:rPr>
                <w:rFonts w:ascii="맑은 고딕" w:eastAsia="맑은 고딕" w:hAnsi="맑은 고딕"/>
                <w:b/>
              </w:rPr>
            </w:pPr>
            <w:r w:rsidRPr="00F63AF2">
              <w:rPr>
                <w:rFonts w:ascii="맑은 고딕" w:eastAsia="맑은 고딕" w:hAnsi="맑은 고딕" w:hint="eastAsia"/>
                <w:b/>
              </w:rPr>
              <w:t>공통의 표준화된 데이터 이해</w:t>
            </w:r>
          </w:p>
        </w:tc>
        <w:tc>
          <w:tcPr>
            <w:tcW w:w="6251" w:type="dxa"/>
          </w:tcPr>
          <w:p w14:paraId="4B026666" w14:textId="01208D10" w:rsidR="00F63AF2" w:rsidRPr="00F63AF2" w:rsidRDefault="00F63AF2" w:rsidP="003E36F9">
            <w:pPr>
              <w:pStyle w:val="2"/>
              <w:numPr>
                <w:ilvl w:val="0"/>
                <w:numId w:val="0"/>
              </w:numPr>
              <w:tabs>
                <w:tab w:val="left" w:pos="175"/>
              </w:tabs>
              <w:spacing w:before="60" w:after="60"/>
              <w:rPr>
                <w:szCs w:val="20"/>
              </w:rPr>
            </w:pPr>
            <w:r w:rsidRPr="00F63AF2">
              <w:rPr>
                <w:rFonts w:hint="eastAsia"/>
                <w:szCs w:val="20"/>
              </w:rPr>
              <w:t xml:space="preserve">동일한 의미의 단어는 하나의 단어로만 표현 하고, 단어간의 의미의 경계를 명확히 하여 공통의 이해를 기반으로 상호 </w:t>
            </w:r>
            <w:r w:rsidRPr="00F63AF2">
              <w:rPr>
                <w:szCs w:val="20"/>
              </w:rPr>
              <w:br/>
            </w:r>
            <w:r w:rsidRPr="00F63AF2">
              <w:rPr>
                <w:rFonts w:hint="eastAsia"/>
                <w:szCs w:val="20"/>
              </w:rPr>
              <w:t>의사소통을 명확히 한다.</w:t>
            </w:r>
          </w:p>
          <w:p w14:paraId="361F3C49" w14:textId="11EFCC5C" w:rsidR="00F63AF2" w:rsidRPr="00F63AF2" w:rsidRDefault="00F63AF2" w:rsidP="003E36F9">
            <w:pPr>
              <w:pStyle w:val="2"/>
              <w:numPr>
                <w:ilvl w:val="0"/>
                <w:numId w:val="0"/>
              </w:numPr>
              <w:tabs>
                <w:tab w:val="left" w:pos="175"/>
              </w:tabs>
              <w:spacing w:before="60" w:after="60"/>
              <w:rPr>
                <w:szCs w:val="20"/>
              </w:rPr>
            </w:pPr>
            <w:r w:rsidRPr="00F63AF2">
              <w:rPr>
                <w:rFonts w:hint="eastAsia"/>
                <w:szCs w:val="20"/>
              </w:rPr>
              <w:t xml:space="preserve">시스템에 대한 이해도(Readability)가 향상되어 시스템의 상호 </w:t>
            </w:r>
            <w:r w:rsidRPr="00F63AF2">
              <w:rPr>
                <w:szCs w:val="20"/>
              </w:rPr>
              <w:br/>
            </w:r>
            <w:r w:rsidRPr="00F63AF2">
              <w:rPr>
                <w:rFonts w:hint="eastAsia"/>
                <w:szCs w:val="20"/>
              </w:rPr>
              <w:t>운용성을 향상시킨다.</w:t>
            </w:r>
          </w:p>
        </w:tc>
      </w:tr>
      <w:tr w:rsidR="00F63AF2" w:rsidRPr="00F63AF2" w14:paraId="53173CBE" w14:textId="77777777" w:rsidTr="003E36F9">
        <w:trPr>
          <w:trHeight w:val="1124"/>
        </w:trPr>
        <w:tc>
          <w:tcPr>
            <w:tcW w:w="3428" w:type="dxa"/>
            <w:vAlign w:val="center"/>
          </w:tcPr>
          <w:p w14:paraId="4914E10E" w14:textId="77777777" w:rsidR="00F63AF2" w:rsidRPr="00F63AF2" w:rsidRDefault="00F63AF2" w:rsidP="003E36F9">
            <w:pPr>
              <w:pStyle w:val="a"/>
              <w:numPr>
                <w:ilvl w:val="0"/>
                <w:numId w:val="0"/>
              </w:numPr>
              <w:spacing w:before="60" w:after="60"/>
              <w:rPr>
                <w:rFonts w:ascii="맑은 고딕" w:eastAsia="맑은 고딕" w:hAnsi="맑은 고딕"/>
                <w:b/>
              </w:rPr>
            </w:pPr>
            <w:r w:rsidRPr="00F63AF2">
              <w:rPr>
                <w:rFonts w:ascii="맑은 고딕" w:eastAsia="맑은 고딕" w:hAnsi="맑은 고딕" w:hint="eastAsia"/>
                <w:b/>
              </w:rPr>
              <w:lastRenderedPageBreak/>
              <w:t>개발 생산성 향상</w:t>
            </w:r>
          </w:p>
        </w:tc>
        <w:tc>
          <w:tcPr>
            <w:tcW w:w="6251" w:type="dxa"/>
          </w:tcPr>
          <w:p w14:paraId="410AB6E5" w14:textId="49090D08" w:rsidR="00F63AF2" w:rsidRPr="00F63AF2" w:rsidRDefault="00F63AF2" w:rsidP="003E36F9">
            <w:pPr>
              <w:pStyle w:val="2"/>
              <w:numPr>
                <w:ilvl w:val="0"/>
                <w:numId w:val="0"/>
              </w:numPr>
              <w:tabs>
                <w:tab w:val="left" w:pos="175"/>
              </w:tabs>
              <w:spacing w:before="60" w:after="60"/>
              <w:rPr>
                <w:szCs w:val="20"/>
              </w:rPr>
            </w:pPr>
            <w:r w:rsidRPr="00F63AF2">
              <w:rPr>
                <w:rFonts w:hint="eastAsia"/>
                <w:szCs w:val="20"/>
              </w:rPr>
              <w:t>공통의 용어정의를 통해 재사용 기회를 높이고 항목명 작명 시 단어 선택에 대한 시간을 단축시킴으로써 개발 생산성을 향상시킨다.</w:t>
            </w:r>
          </w:p>
        </w:tc>
      </w:tr>
      <w:tr w:rsidR="00F63AF2" w:rsidRPr="00F63AF2" w14:paraId="1B648781" w14:textId="77777777" w:rsidTr="003E36F9">
        <w:trPr>
          <w:trHeight w:val="814"/>
        </w:trPr>
        <w:tc>
          <w:tcPr>
            <w:tcW w:w="3428" w:type="dxa"/>
            <w:vAlign w:val="center"/>
          </w:tcPr>
          <w:p w14:paraId="3D821ECA" w14:textId="77777777" w:rsidR="00F63AF2" w:rsidRPr="00F63AF2" w:rsidRDefault="00F63AF2" w:rsidP="003E36F9">
            <w:pPr>
              <w:pStyle w:val="a"/>
              <w:numPr>
                <w:ilvl w:val="0"/>
                <w:numId w:val="0"/>
              </w:numPr>
              <w:spacing w:before="60" w:after="60"/>
              <w:rPr>
                <w:rFonts w:ascii="맑은 고딕" w:eastAsia="맑은 고딕" w:hAnsi="맑은 고딕"/>
                <w:b/>
                <w:bCs/>
              </w:rPr>
            </w:pPr>
            <w:r w:rsidRPr="00F63AF2">
              <w:rPr>
                <w:rFonts w:ascii="맑은 고딕" w:eastAsia="맑은 고딕" w:hAnsi="맑은 고딕" w:hint="eastAsia"/>
                <w:b/>
                <w:bCs/>
              </w:rPr>
              <w:t>데이터 관리의 일관성 및 정합성 향상</w:t>
            </w:r>
          </w:p>
        </w:tc>
        <w:tc>
          <w:tcPr>
            <w:tcW w:w="6251" w:type="dxa"/>
          </w:tcPr>
          <w:p w14:paraId="43E3F616" w14:textId="21DEEE95" w:rsidR="00F63AF2" w:rsidRPr="00F63AF2" w:rsidRDefault="00F63AF2" w:rsidP="003E36F9">
            <w:pPr>
              <w:pStyle w:val="2"/>
              <w:numPr>
                <w:ilvl w:val="0"/>
                <w:numId w:val="0"/>
              </w:numPr>
              <w:tabs>
                <w:tab w:val="left" w:pos="175"/>
              </w:tabs>
              <w:spacing w:before="60" w:after="60"/>
              <w:rPr>
                <w:szCs w:val="20"/>
              </w:rPr>
            </w:pPr>
            <w:r w:rsidRPr="00F63AF2">
              <w:rPr>
                <w:rFonts w:hint="eastAsia"/>
                <w:szCs w:val="20"/>
              </w:rPr>
              <w:t>표준 데이터와 모델정보, 데이터베이스 정보</w:t>
            </w:r>
            <w:r w:rsidR="007D0158">
              <w:rPr>
                <w:rFonts w:hint="eastAsia"/>
                <w:szCs w:val="20"/>
              </w:rPr>
              <w:t xml:space="preserve"> </w:t>
            </w:r>
            <w:r w:rsidRPr="00F63AF2">
              <w:rPr>
                <w:rFonts w:hint="eastAsia"/>
                <w:szCs w:val="20"/>
              </w:rPr>
              <w:t>간의 일관된 관리 와 정합성을</w:t>
            </w:r>
            <w:r w:rsidRPr="00F63AF2">
              <w:rPr>
                <w:szCs w:val="20"/>
              </w:rPr>
              <w:t xml:space="preserve"> 확보</w:t>
            </w:r>
            <w:r w:rsidRPr="00F63AF2">
              <w:rPr>
                <w:rFonts w:hint="eastAsia"/>
                <w:szCs w:val="20"/>
              </w:rPr>
              <w:t>한다.</w:t>
            </w:r>
          </w:p>
        </w:tc>
      </w:tr>
    </w:tbl>
    <w:p w14:paraId="7AAF2DB6" w14:textId="77777777" w:rsidR="00F63AF2" w:rsidRPr="00DA0CC2" w:rsidRDefault="00F63AF2" w:rsidP="003771D8">
      <w:pPr>
        <w:pStyle w:val="20"/>
      </w:pPr>
      <w:bookmarkStart w:id="398" w:name="_Toc124110764"/>
      <w:r>
        <w:rPr>
          <w:rFonts w:hint="eastAsia"/>
        </w:rPr>
        <w:t>데이터표준화 대상</w:t>
      </w:r>
      <w:bookmarkEnd w:id="398"/>
    </w:p>
    <w:p w14:paraId="2D7994C2" w14:textId="77777777" w:rsidR="00F63AF2" w:rsidRDefault="00F63AF2" w:rsidP="00F63AF2">
      <w:r>
        <w:rPr>
          <w:rFonts w:hint="eastAsia"/>
        </w:rPr>
        <w:t>표준화</w:t>
      </w:r>
      <w:r>
        <w:t xml:space="preserve"> 대상은 원천 시스템에서 데이터가 작성되는 것으로부터 사용자의 데이터 활용 때까지 일련의 전 과정이 포함되며, 논리 설계 단계 및 물리 설계단계에 해당하는 표준화 원칙과 오브젝트의 </w:t>
      </w:r>
    </w:p>
    <w:p w14:paraId="2C4C90D9" w14:textId="77777777" w:rsidR="00F63AF2" w:rsidRDefault="00F63AF2" w:rsidP="00F63AF2">
      <w:r>
        <w:rPr>
          <w:rFonts w:hint="eastAsia"/>
        </w:rPr>
        <w:t>명명규칙</w:t>
      </w:r>
      <w:r>
        <w:t xml:space="preserve"> 등이 포함된다.</w:t>
      </w:r>
    </w:p>
    <w:p w14:paraId="105D9B6B" w14:textId="77777777" w:rsidR="00F63AF2" w:rsidRPr="00C23FC6" w:rsidRDefault="00F63AF2" w:rsidP="00F63AF2">
      <w:pPr>
        <w:pStyle w:val="a7"/>
        <w:keepNext/>
        <w:jc w:val="left"/>
        <w:rPr>
          <w:b w:val="0"/>
          <w:bCs w:val="0"/>
        </w:rPr>
      </w:pPr>
      <w:r w:rsidRPr="00C23FC6">
        <w:rPr>
          <w:rFonts w:hint="eastAsia"/>
          <w:b w:val="0"/>
          <w:bCs w:val="0"/>
        </w:rPr>
        <w:t>[표 2</w:t>
      </w:r>
      <w:r w:rsidRPr="00C23FC6">
        <w:rPr>
          <w:b w:val="0"/>
          <w:bCs w:val="0"/>
        </w:rPr>
        <w:noBreakHyphen/>
      </w:r>
      <w:r>
        <w:rPr>
          <w:b w:val="0"/>
          <w:bCs w:val="0"/>
        </w:rPr>
        <w:t>2</w:t>
      </w:r>
      <w:r w:rsidRPr="00C23FC6">
        <w:rPr>
          <w:rFonts w:hint="eastAsia"/>
          <w:b w:val="0"/>
          <w:bCs w:val="0"/>
        </w:rPr>
        <w:t xml:space="preserve">] </w:t>
      </w:r>
      <w:r w:rsidRPr="000A1ED8">
        <w:rPr>
          <w:rFonts w:hint="eastAsia"/>
          <w:b w:val="0"/>
          <w:bCs w:val="0"/>
          <w:sz w:val="22"/>
          <w:szCs w:val="22"/>
        </w:rPr>
        <w:t>표준화</w:t>
      </w:r>
      <w:r w:rsidRPr="000A1ED8">
        <w:rPr>
          <w:b w:val="0"/>
          <w:bCs w:val="0"/>
          <w:sz w:val="22"/>
          <w:szCs w:val="22"/>
        </w:rPr>
        <w:t xml:space="preserve"> </w:t>
      </w:r>
      <w:r w:rsidRPr="000A1ED8">
        <w:rPr>
          <w:rFonts w:hint="eastAsia"/>
          <w:b w:val="0"/>
          <w:bCs w:val="0"/>
          <w:sz w:val="22"/>
          <w:szCs w:val="22"/>
        </w:rPr>
        <w:t>대상</w:t>
      </w:r>
      <w:r w:rsidRPr="000A1ED8">
        <w:rPr>
          <w:b w:val="0"/>
          <w:bCs w:val="0"/>
          <w:sz w:val="22"/>
          <w:szCs w:val="22"/>
        </w:rPr>
        <w:t xml:space="preserve"> 데이터</w:t>
      </w:r>
      <w:r w:rsidRPr="000A1ED8">
        <w:rPr>
          <w:rFonts w:hint="eastAsia"/>
          <w:b w:val="0"/>
          <w:bCs w:val="0"/>
          <w:sz w:val="22"/>
          <w:szCs w:val="22"/>
        </w:rPr>
        <w:t xml:space="preserve"> 모델 오브젝트</w:t>
      </w:r>
    </w:p>
    <w:tbl>
      <w:tblPr>
        <w:tblW w:w="9497" w:type="dxa"/>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134"/>
        <w:gridCol w:w="1843"/>
        <w:gridCol w:w="6520"/>
      </w:tblGrid>
      <w:tr w:rsidR="00F63AF2" w:rsidRPr="00F63AF2" w14:paraId="109F80DA" w14:textId="77777777" w:rsidTr="003E36F9">
        <w:tc>
          <w:tcPr>
            <w:tcW w:w="2977" w:type="dxa"/>
            <w:gridSpan w:val="2"/>
            <w:shd w:val="clear" w:color="auto" w:fill="F3F3F3"/>
          </w:tcPr>
          <w:p w14:paraId="72200F64" w14:textId="77777777" w:rsidR="00F63AF2" w:rsidRPr="00F63AF2" w:rsidRDefault="00F63AF2" w:rsidP="003E36F9">
            <w:pPr>
              <w:pStyle w:val="3"/>
              <w:numPr>
                <w:ilvl w:val="0"/>
                <w:numId w:val="0"/>
              </w:numPr>
              <w:spacing w:before="60" w:after="60"/>
              <w:jc w:val="center"/>
              <w:rPr>
                <w:rFonts w:asciiTheme="minorEastAsia" w:eastAsiaTheme="minorEastAsia" w:hAnsiTheme="minorEastAsia"/>
                <w:b/>
                <w:szCs w:val="20"/>
              </w:rPr>
            </w:pPr>
            <w:r w:rsidRPr="00F63AF2">
              <w:rPr>
                <w:rFonts w:asciiTheme="minorEastAsia" w:eastAsiaTheme="minorEastAsia" w:hAnsiTheme="minorEastAsia" w:hint="eastAsia"/>
                <w:b/>
                <w:szCs w:val="20"/>
              </w:rPr>
              <w:t>표준화 대상</w:t>
            </w:r>
          </w:p>
        </w:tc>
        <w:tc>
          <w:tcPr>
            <w:tcW w:w="6520" w:type="dxa"/>
            <w:shd w:val="clear" w:color="auto" w:fill="F3F3F3"/>
          </w:tcPr>
          <w:p w14:paraId="52FB6005" w14:textId="77777777" w:rsidR="00F63AF2" w:rsidRPr="00F63AF2" w:rsidRDefault="00F63AF2" w:rsidP="003E36F9">
            <w:pPr>
              <w:pStyle w:val="3"/>
              <w:numPr>
                <w:ilvl w:val="0"/>
                <w:numId w:val="0"/>
              </w:numPr>
              <w:spacing w:before="60" w:after="60"/>
              <w:jc w:val="center"/>
              <w:rPr>
                <w:rFonts w:asciiTheme="minorEastAsia" w:eastAsiaTheme="minorEastAsia" w:hAnsiTheme="minorEastAsia"/>
                <w:b/>
                <w:szCs w:val="20"/>
              </w:rPr>
            </w:pPr>
            <w:r w:rsidRPr="00F63AF2">
              <w:rPr>
                <w:rFonts w:asciiTheme="minorEastAsia" w:eastAsiaTheme="minorEastAsia" w:hAnsiTheme="minorEastAsia" w:hint="eastAsia"/>
                <w:b/>
                <w:szCs w:val="20"/>
              </w:rPr>
              <w:t>설명</w:t>
            </w:r>
          </w:p>
        </w:tc>
      </w:tr>
      <w:tr w:rsidR="00F63AF2" w:rsidRPr="00F63AF2" w14:paraId="373A33AC" w14:textId="77777777" w:rsidTr="003E36F9">
        <w:tc>
          <w:tcPr>
            <w:tcW w:w="1134" w:type="dxa"/>
            <w:vMerge w:val="restart"/>
            <w:vAlign w:val="center"/>
          </w:tcPr>
          <w:p w14:paraId="521EE749"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r w:rsidRPr="00F63AF2">
              <w:rPr>
                <w:rFonts w:asciiTheme="minorEastAsia" w:eastAsiaTheme="minorEastAsia" w:hAnsiTheme="minorEastAsia" w:hint="eastAsia"/>
                <w:b/>
                <w:szCs w:val="20"/>
              </w:rPr>
              <w:t>논리</w:t>
            </w:r>
          </w:p>
          <w:p w14:paraId="069BCF4A"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r w:rsidRPr="00F63AF2">
              <w:rPr>
                <w:rFonts w:asciiTheme="minorEastAsia" w:eastAsiaTheme="minorEastAsia" w:hAnsiTheme="minorEastAsia" w:hint="eastAsia"/>
                <w:b/>
                <w:szCs w:val="20"/>
              </w:rPr>
              <w:t>데이터</w:t>
            </w:r>
          </w:p>
          <w:p w14:paraId="226BEF59"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r w:rsidRPr="00F63AF2">
              <w:rPr>
                <w:rFonts w:asciiTheme="minorEastAsia" w:eastAsiaTheme="minorEastAsia" w:hAnsiTheme="minorEastAsia" w:hint="eastAsia"/>
                <w:b/>
                <w:szCs w:val="20"/>
              </w:rPr>
              <w:t>모델</w:t>
            </w:r>
          </w:p>
          <w:p w14:paraId="21C9FC48"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r w:rsidRPr="00F63AF2">
              <w:rPr>
                <w:rFonts w:asciiTheme="minorEastAsia" w:eastAsiaTheme="minorEastAsia" w:hAnsiTheme="minorEastAsia" w:hint="eastAsia"/>
                <w:b/>
                <w:szCs w:val="20"/>
              </w:rPr>
              <w:t>오브젝트</w:t>
            </w:r>
          </w:p>
        </w:tc>
        <w:tc>
          <w:tcPr>
            <w:tcW w:w="1843" w:type="dxa"/>
          </w:tcPr>
          <w:p w14:paraId="5CE00C8E"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주제영역 </w:t>
            </w:r>
          </w:p>
          <w:p w14:paraId="1A4E787B"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(Subject Area)</w:t>
            </w:r>
          </w:p>
        </w:tc>
        <w:tc>
          <w:tcPr>
            <w:tcW w:w="6520" w:type="dxa"/>
          </w:tcPr>
          <w:p w14:paraId="4F70D8CE" w14:textId="024DF08C" w:rsidR="00F63AF2" w:rsidRPr="00F63AF2" w:rsidRDefault="001E058F" w:rsidP="006534BD">
            <w:pPr>
              <w:pStyle w:val="3"/>
              <w:numPr>
                <w:ilvl w:val="0"/>
                <w:numId w:val="0"/>
              </w:numPr>
              <w:spacing w:before="60" w:after="60"/>
              <w:rPr>
                <w:rFonts w:asciiTheme="minorEastAsia" w:eastAsiaTheme="minorEastAsia" w:hAnsiTheme="minorEastAsia"/>
                <w:szCs w:val="20"/>
              </w:rPr>
            </w:pPr>
            <w:r>
              <w:rPr>
                <w:rFonts w:asciiTheme="minorEastAsia" w:eastAsiaTheme="minorEastAsia" w:hAnsiTheme="minorEastAsia" w:hint="eastAsia"/>
                <w:szCs w:val="20"/>
              </w:rPr>
              <w:t>K-CURE 운영·관리 시스템</w:t>
            </w:r>
            <w:r w:rsidR="00F63AF2" w:rsidRPr="00F63AF2">
              <w:rPr>
                <w:rFonts w:asciiTheme="minorEastAsia" w:eastAsiaTheme="minorEastAsia" w:hAnsiTheme="minorEastAsia" w:hint="eastAsia"/>
                <w:szCs w:val="20"/>
              </w:rPr>
              <w:t xml:space="preserve"> 데이터모델의 개념을 보다 관리하기 쉽도록 특정 주제를 가지고 분류한 영역으로서 그 하위에 엔티티 집합을 가짐</w:t>
            </w:r>
            <w:r w:rsidR="006534BD">
              <w:rPr>
                <w:rFonts w:asciiTheme="minorEastAsia" w:eastAsiaTheme="minorEastAsia" w:hAnsiTheme="minorEastAsia" w:hint="eastAsia"/>
                <w:szCs w:val="20"/>
              </w:rPr>
              <w:t xml:space="preserve">. </w:t>
            </w:r>
            <w:r w:rsidR="00F63AF2" w:rsidRPr="00F63AF2">
              <w:rPr>
                <w:rFonts w:asciiTheme="minorEastAsia" w:eastAsiaTheme="minorEastAsia" w:hAnsiTheme="minorEastAsia" w:hint="eastAsia"/>
                <w:szCs w:val="20"/>
              </w:rPr>
              <w:t xml:space="preserve">예를 들어 </w:t>
            </w:r>
            <w:r w:rsidR="00F63AF2" w:rsidRPr="00F63AF2">
              <w:rPr>
                <w:rFonts w:asciiTheme="minorEastAsia" w:eastAsiaTheme="minorEastAsia" w:hAnsiTheme="minorEastAsia"/>
                <w:szCs w:val="20"/>
              </w:rPr>
              <w:t>‘</w:t>
            </w:r>
            <w:r w:rsidR="006534BD">
              <w:rPr>
                <w:rFonts w:asciiTheme="minorEastAsia" w:eastAsiaTheme="minorEastAsia" w:hAnsiTheme="minorEastAsia" w:hint="eastAsia"/>
                <w:szCs w:val="20"/>
              </w:rPr>
              <w:t>의무기록</w:t>
            </w:r>
            <w:r w:rsidR="00F63AF2" w:rsidRPr="00F63AF2">
              <w:rPr>
                <w:rFonts w:asciiTheme="minorEastAsia" w:eastAsiaTheme="minorEastAsia" w:hAnsiTheme="minorEastAsia"/>
                <w:szCs w:val="20"/>
              </w:rPr>
              <w:t>’</w:t>
            </w:r>
            <w:r w:rsidR="00F63AF2" w:rsidRPr="00F63AF2">
              <w:rPr>
                <w:rFonts w:asciiTheme="minorEastAsia" w:eastAsiaTheme="minorEastAsia" w:hAnsiTheme="minorEastAsia" w:hint="eastAsia"/>
                <w:szCs w:val="20"/>
              </w:rPr>
              <w:t xml:space="preserve">이라는 주제영역은 </w:t>
            </w:r>
            <w:r w:rsidR="006534BD">
              <w:rPr>
                <w:rFonts w:asciiTheme="minorEastAsia" w:eastAsiaTheme="minorEastAsia" w:hAnsiTheme="minorEastAsia" w:hint="eastAsia"/>
                <w:szCs w:val="20"/>
              </w:rPr>
              <w:t>의무기록</w:t>
            </w:r>
            <w:r w:rsidR="00F63AF2" w:rsidRPr="00F63AF2">
              <w:rPr>
                <w:rFonts w:asciiTheme="minorEastAsia" w:eastAsiaTheme="minorEastAsia" w:hAnsiTheme="minorEastAsia" w:hint="eastAsia"/>
                <w:szCs w:val="20"/>
              </w:rPr>
              <w:t>에 관련된 엔티티들의</w:t>
            </w:r>
            <w:r w:rsidR="00F63AF2" w:rsidRPr="00F63AF2">
              <w:rPr>
                <w:rFonts w:asciiTheme="minorEastAsia" w:eastAsiaTheme="minorEastAsia" w:hAnsiTheme="minorEastAsia"/>
                <w:szCs w:val="20"/>
              </w:rPr>
              <w:t xml:space="preserve"> 집합</w:t>
            </w:r>
            <w:r w:rsidR="00F63AF2" w:rsidRPr="00F63AF2">
              <w:rPr>
                <w:rFonts w:asciiTheme="minorEastAsia" w:eastAsiaTheme="minorEastAsia" w:hAnsiTheme="minorEastAsia" w:hint="eastAsia"/>
                <w:szCs w:val="20"/>
              </w:rPr>
              <w:t>으로 구성됨</w:t>
            </w:r>
          </w:p>
        </w:tc>
      </w:tr>
      <w:tr w:rsidR="00F63AF2" w:rsidRPr="00F63AF2" w14:paraId="0C8A856D" w14:textId="77777777" w:rsidTr="003E36F9">
        <w:tc>
          <w:tcPr>
            <w:tcW w:w="1134" w:type="dxa"/>
            <w:vMerge/>
          </w:tcPr>
          <w:p w14:paraId="4EDD2959"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p>
        </w:tc>
        <w:tc>
          <w:tcPr>
            <w:tcW w:w="1843" w:type="dxa"/>
          </w:tcPr>
          <w:p w14:paraId="15880956"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엔티티 </w:t>
            </w:r>
          </w:p>
          <w:p w14:paraId="1EDADF18"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(Entity)</w:t>
            </w:r>
          </w:p>
        </w:tc>
        <w:tc>
          <w:tcPr>
            <w:tcW w:w="6520" w:type="dxa"/>
          </w:tcPr>
          <w:p w14:paraId="4DAD4DB2" w14:textId="7777777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 xml:space="preserve">데이터의 기본 단위로서 업무에서 관리하고자 하는 대상에 대한 종합적인 정보를 가지고 있는 단위이다. 예를 들어 </w:t>
            </w:r>
            <w:r w:rsidRPr="00F63AF2">
              <w:rPr>
                <w:rFonts w:asciiTheme="minorEastAsia" w:eastAsiaTheme="minorEastAsia" w:hAnsiTheme="minorEastAsia"/>
                <w:szCs w:val="20"/>
              </w:rPr>
              <w:t>‘</w:t>
            </w:r>
            <w:r w:rsidR="006534BD">
              <w:rPr>
                <w:rFonts w:asciiTheme="minorEastAsia" w:eastAsiaTheme="minorEastAsia" w:hAnsiTheme="minorEastAsia" w:hint="eastAsia"/>
                <w:szCs w:val="20"/>
              </w:rPr>
              <w:t>유방암대상</w:t>
            </w:r>
            <w:r w:rsidRPr="00F63AF2">
              <w:rPr>
                <w:rFonts w:asciiTheme="minorEastAsia" w:eastAsiaTheme="minorEastAsia" w:hAnsiTheme="minorEastAsia" w:hint="eastAsia"/>
                <w:szCs w:val="20"/>
              </w:rPr>
              <w:t>자</w:t>
            </w:r>
            <w:r w:rsidRPr="00F63AF2">
              <w:rPr>
                <w:rFonts w:asciiTheme="minorEastAsia" w:eastAsiaTheme="minorEastAsia" w:hAnsiTheme="minorEastAsia"/>
                <w:szCs w:val="20"/>
              </w:rPr>
              <w:t>’</w:t>
            </w:r>
            <w:r w:rsidRPr="00F63AF2">
              <w:rPr>
                <w:rFonts w:asciiTheme="minorEastAsia" w:eastAsiaTheme="minorEastAsia" w:hAnsiTheme="minorEastAsia" w:hint="eastAsia"/>
                <w:szCs w:val="20"/>
              </w:rPr>
              <w:t xml:space="preserve">라는 엔티티는 </w:t>
            </w:r>
            <w:r w:rsidR="006534BD">
              <w:rPr>
                <w:rFonts w:asciiTheme="minorEastAsia" w:eastAsiaTheme="minorEastAsia" w:hAnsiTheme="minorEastAsia" w:hint="eastAsia"/>
                <w:szCs w:val="20"/>
              </w:rPr>
              <w:t>유방암대상</w:t>
            </w:r>
            <w:r w:rsidRPr="00F63AF2">
              <w:rPr>
                <w:rFonts w:asciiTheme="minorEastAsia" w:eastAsiaTheme="minorEastAsia" w:hAnsiTheme="minorEastAsia" w:hint="eastAsia"/>
                <w:szCs w:val="20"/>
              </w:rPr>
              <w:t>자의 신상에 대한 정보를 가짐</w:t>
            </w:r>
          </w:p>
        </w:tc>
      </w:tr>
      <w:tr w:rsidR="00F63AF2" w:rsidRPr="00F63AF2" w14:paraId="71736130" w14:textId="77777777" w:rsidTr="003E36F9">
        <w:tc>
          <w:tcPr>
            <w:tcW w:w="1134" w:type="dxa"/>
            <w:vMerge/>
          </w:tcPr>
          <w:p w14:paraId="392D5F52"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p>
        </w:tc>
        <w:tc>
          <w:tcPr>
            <w:tcW w:w="1843" w:type="dxa"/>
          </w:tcPr>
          <w:p w14:paraId="1CAE9386"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속성 </w:t>
            </w:r>
          </w:p>
          <w:p w14:paraId="705E4123"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(Attribute)</w:t>
            </w:r>
          </w:p>
        </w:tc>
        <w:tc>
          <w:tcPr>
            <w:tcW w:w="6520" w:type="dxa"/>
          </w:tcPr>
          <w:p w14:paraId="6AF5C42A" w14:textId="6B1C5887" w:rsidR="00F63AF2" w:rsidRPr="00F63AF2" w:rsidRDefault="00F63AF2" w:rsidP="006534BD">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 xml:space="preserve">속성은 엔티티들이 가지는 특징을 분류하는 가장 작은 단위의 데이터 구성 요소이다. 예를 들어 </w:t>
            </w:r>
            <w:r w:rsidRPr="00F63AF2">
              <w:rPr>
                <w:rFonts w:asciiTheme="minorEastAsia" w:eastAsiaTheme="minorEastAsia" w:hAnsiTheme="minorEastAsia"/>
                <w:szCs w:val="20"/>
              </w:rPr>
              <w:t>‘</w:t>
            </w:r>
            <w:r w:rsidR="006534BD">
              <w:rPr>
                <w:rFonts w:asciiTheme="minorEastAsia" w:eastAsiaTheme="minorEastAsia" w:hAnsiTheme="minorEastAsia" w:hint="eastAsia"/>
                <w:szCs w:val="20"/>
              </w:rPr>
              <w:t>유방암대상</w:t>
            </w:r>
            <w:r w:rsidRPr="00F63AF2">
              <w:rPr>
                <w:rFonts w:asciiTheme="minorEastAsia" w:eastAsiaTheme="minorEastAsia" w:hAnsiTheme="minorEastAsia" w:hint="eastAsia"/>
                <w:szCs w:val="20"/>
              </w:rPr>
              <w:t>자</w:t>
            </w:r>
            <w:r w:rsidRPr="00F63AF2">
              <w:rPr>
                <w:rFonts w:asciiTheme="minorEastAsia" w:eastAsiaTheme="minorEastAsia" w:hAnsiTheme="minorEastAsia"/>
                <w:szCs w:val="20"/>
              </w:rPr>
              <w:t>’</w:t>
            </w:r>
            <w:r w:rsidRPr="00F63AF2">
              <w:rPr>
                <w:rFonts w:asciiTheme="minorEastAsia" w:eastAsiaTheme="minorEastAsia" w:hAnsiTheme="minorEastAsia" w:hint="eastAsia"/>
                <w:szCs w:val="20"/>
              </w:rPr>
              <w:t xml:space="preserve">라는 엔티티 타입은 </w:t>
            </w:r>
            <w:r w:rsidR="006534BD">
              <w:rPr>
                <w:rFonts w:asciiTheme="minorEastAsia" w:eastAsiaTheme="minorEastAsia" w:hAnsiTheme="minorEastAsia" w:hint="eastAsia"/>
                <w:szCs w:val="20"/>
              </w:rPr>
              <w:t>환자대체</w:t>
            </w:r>
            <w:r w:rsidRPr="00F63AF2">
              <w:rPr>
                <w:rFonts w:asciiTheme="minorEastAsia" w:eastAsiaTheme="minorEastAsia" w:hAnsiTheme="minorEastAsia" w:hint="eastAsia"/>
                <w:szCs w:val="20"/>
              </w:rPr>
              <w:t xml:space="preserve">번호, </w:t>
            </w:r>
            <w:r w:rsidR="006534BD">
              <w:rPr>
                <w:rFonts w:asciiTheme="minorEastAsia" w:eastAsiaTheme="minorEastAsia" w:hAnsiTheme="minorEastAsia" w:hint="eastAsia"/>
                <w:szCs w:val="20"/>
              </w:rPr>
              <w:t>생년월일</w:t>
            </w:r>
            <w:r w:rsidRPr="00F63AF2">
              <w:rPr>
                <w:rFonts w:asciiTheme="minorEastAsia" w:eastAsiaTheme="minorEastAsia" w:hAnsiTheme="minorEastAsia" w:hint="eastAsia"/>
                <w:szCs w:val="20"/>
              </w:rPr>
              <w:t xml:space="preserve">, </w:t>
            </w:r>
            <w:r w:rsidR="006534BD">
              <w:rPr>
                <w:rFonts w:asciiTheme="minorEastAsia" w:eastAsiaTheme="minorEastAsia" w:hAnsiTheme="minorEastAsia" w:hint="eastAsia"/>
                <w:szCs w:val="20"/>
              </w:rPr>
              <w:t>성별</w:t>
            </w:r>
            <w:r w:rsidRPr="00F63AF2">
              <w:rPr>
                <w:rFonts w:asciiTheme="minorEastAsia" w:eastAsiaTheme="minorEastAsia" w:hAnsiTheme="minorEastAsia" w:hint="eastAsia"/>
                <w:szCs w:val="20"/>
              </w:rPr>
              <w:t xml:space="preserve"> 등과 같은 특징을 갖게 되는데 이러한 특징이 속성에 해당됨</w:t>
            </w:r>
          </w:p>
        </w:tc>
      </w:tr>
      <w:tr w:rsidR="00F63AF2" w:rsidRPr="00F63AF2" w14:paraId="4320E174" w14:textId="77777777" w:rsidTr="003E36F9">
        <w:tc>
          <w:tcPr>
            <w:tcW w:w="1134" w:type="dxa"/>
            <w:vMerge w:val="restart"/>
            <w:vAlign w:val="center"/>
          </w:tcPr>
          <w:p w14:paraId="726457DC"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r w:rsidRPr="00F63AF2">
              <w:rPr>
                <w:rFonts w:asciiTheme="minorEastAsia" w:eastAsiaTheme="minorEastAsia" w:hAnsiTheme="minorEastAsia" w:hint="eastAsia"/>
                <w:b/>
                <w:szCs w:val="20"/>
              </w:rPr>
              <w:t>물리</w:t>
            </w:r>
          </w:p>
          <w:p w14:paraId="0E8B82A5"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r w:rsidRPr="00F63AF2">
              <w:rPr>
                <w:rFonts w:asciiTheme="minorEastAsia" w:eastAsiaTheme="minorEastAsia" w:hAnsiTheme="minorEastAsia" w:hint="eastAsia"/>
                <w:b/>
                <w:szCs w:val="20"/>
              </w:rPr>
              <w:t>데이터</w:t>
            </w:r>
          </w:p>
          <w:p w14:paraId="191FA0D3" w14:textId="77777777" w:rsidR="00F63AF2" w:rsidRPr="00F63AF2" w:rsidRDefault="00F63AF2" w:rsidP="003E36F9">
            <w:pPr>
              <w:pStyle w:val="3"/>
              <w:numPr>
                <w:ilvl w:val="0"/>
                <w:numId w:val="0"/>
              </w:numPr>
              <w:spacing w:before="60"/>
              <w:rPr>
                <w:rFonts w:asciiTheme="minorEastAsia" w:eastAsiaTheme="minorEastAsia" w:hAnsiTheme="minorEastAsia"/>
                <w:b/>
                <w:szCs w:val="20"/>
              </w:rPr>
            </w:pPr>
            <w:r w:rsidRPr="00F63AF2">
              <w:rPr>
                <w:rFonts w:asciiTheme="minorEastAsia" w:eastAsiaTheme="minorEastAsia" w:hAnsiTheme="minorEastAsia" w:hint="eastAsia"/>
                <w:b/>
                <w:szCs w:val="20"/>
              </w:rPr>
              <w:t>모델</w:t>
            </w:r>
            <w:r w:rsidRPr="00F63AF2">
              <w:rPr>
                <w:rFonts w:asciiTheme="minorEastAsia" w:eastAsiaTheme="minorEastAsia" w:hAnsiTheme="minorEastAsia"/>
                <w:b/>
                <w:szCs w:val="20"/>
              </w:rPr>
              <w:br/>
            </w:r>
            <w:r w:rsidRPr="00F63AF2">
              <w:rPr>
                <w:rFonts w:asciiTheme="minorEastAsia" w:eastAsiaTheme="minorEastAsia" w:hAnsiTheme="minorEastAsia" w:hint="eastAsia"/>
                <w:b/>
                <w:szCs w:val="20"/>
              </w:rPr>
              <w:t>오브젝트</w:t>
            </w:r>
          </w:p>
        </w:tc>
        <w:tc>
          <w:tcPr>
            <w:tcW w:w="1843" w:type="dxa"/>
          </w:tcPr>
          <w:p w14:paraId="6D6990EC"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테이블 </w:t>
            </w:r>
          </w:p>
          <w:p w14:paraId="05E99883"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(Table)</w:t>
            </w:r>
          </w:p>
        </w:tc>
        <w:tc>
          <w:tcPr>
            <w:tcW w:w="6520" w:type="dxa"/>
          </w:tcPr>
          <w:p w14:paraId="6D8C86EB" w14:textId="7777777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논리설계 단계의 엔티티명에 대응하는 물리설계 오브젝트</w:t>
            </w:r>
          </w:p>
        </w:tc>
      </w:tr>
      <w:tr w:rsidR="00F63AF2" w:rsidRPr="00F63AF2" w14:paraId="7A5A123D" w14:textId="77777777" w:rsidTr="003E36F9">
        <w:tc>
          <w:tcPr>
            <w:tcW w:w="1134" w:type="dxa"/>
            <w:vMerge/>
          </w:tcPr>
          <w:p w14:paraId="5F75F12F"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p>
        </w:tc>
        <w:tc>
          <w:tcPr>
            <w:tcW w:w="1843" w:type="dxa"/>
          </w:tcPr>
          <w:p w14:paraId="4AB2944E" w14:textId="77777777" w:rsidR="00F63AF2" w:rsidRPr="00F63AF2" w:rsidRDefault="00B83C8A" w:rsidP="003E36F9">
            <w:pPr>
              <w:pStyle w:val="3"/>
              <w:numPr>
                <w:ilvl w:val="0"/>
                <w:numId w:val="0"/>
              </w:numPr>
              <w:spacing w:before="60" w:after="60"/>
              <w:rPr>
                <w:rFonts w:asciiTheme="minorEastAsia" w:eastAsiaTheme="minorEastAsia" w:hAnsiTheme="minorEastAsia"/>
                <w:b/>
                <w:szCs w:val="20"/>
              </w:rPr>
            </w:pPr>
            <w:r>
              <w:rPr>
                <w:rFonts w:asciiTheme="minorEastAsia" w:eastAsiaTheme="minorEastAsia" w:hAnsiTheme="minorEastAsia" w:hint="eastAsia"/>
                <w:b/>
                <w:szCs w:val="20"/>
              </w:rPr>
              <w:t>컬럼</w:t>
            </w:r>
            <w:r w:rsidR="00F63AF2" w:rsidRPr="00F63AF2">
              <w:rPr>
                <w:rFonts w:asciiTheme="minorEastAsia" w:eastAsiaTheme="minorEastAsia" w:hAnsiTheme="minorEastAsia" w:hint="eastAsia"/>
                <w:b/>
                <w:szCs w:val="20"/>
              </w:rPr>
              <w:t xml:space="preserve"> </w:t>
            </w:r>
          </w:p>
          <w:p w14:paraId="3FF05452"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(Column)</w:t>
            </w:r>
          </w:p>
        </w:tc>
        <w:tc>
          <w:tcPr>
            <w:tcW w:w="6520" w:type="dxa"/>
          </w:tcPr>
          <w:p w14:paraId="01DF9B6B" w14:textId="7777777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논리설계 단계의 속성명에 대응하는 물리설계 오브젝트</w:t>
            </w:r>
          </w:p>
        </w:tc>
      </w:tr>
      <w:tr w:rsidR="00F63AF2" w:rsidRPr="00F63AF2" w14:paraId="7D62C622" w14:textId="77777777" w:rsidTr="003E36F9">
        <w:tc>
          <w:tcPr>
            <w:tcW w:w="1134" w:type="dxa"/>
            <w:vMerge/>
          </w:tcPr>
          <w:p w14:paraId="6C7A9B1B"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p>
        </w:tc>
        <w:tc>
          <w:tcPr>
            <w:tcW w:w="1843" w:type="dxa"/>
          </w:tcPr>
          <w:p w14:paraId="369D4FC6"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인덱스 </w:t>
            </w:r>
          </w:p>
          <w:p w14:paraId="4C0A273C"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(Index)</w:t>
            </w:r>
          </w:p>
        </w:tc>
        <w:tc>
          <w:tcPr>
            <w:tcW w:w="6520" w:type="dxa"/>
          </w:tcPr>
          <w:p w14:paraId="3C900D80" w14:textId="7777777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테이블에서 특정조건의 데이터를 효율적으로 검색하기 위한 색인데이터로 대표적인 인덱스 대상으로는 대표키(Primary Key), 외부키(Foreign Key)가 있음</w:t>
            </w:r>
          </w:p>
        </w:tc>
      </w:tr>
      <w:tr w:rsidR="00F63AF2" w:rsidRPr="00F63AF2" w14:paraId="181030F8" w14:textId="77777777" w:rsidTr="003E36F9">
        <w:tc>
          <w:tcPr>
            <w:tcW w:w="1134" w:type="dxa"/>
            <w:vMerge/>
          </w:tcPr>
          <w:p w14:paraId="5157F000"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p>
        </w:tc>
        <w:tc>
          <w:tcPr>
            <w:tcW w:w="1843" w:type="dxa"/>
          </w:tcPr>
          <w:p w14:paraId="359F0E56"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뷰 </w:t>
            </w:r>
          </w:p>
          <w:p w14:paraId="31F5C705"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(View)</w:t>
            </w:r>
          </w:p>
        </w:tc>
        <w:tc>
          <w:tcPr>
            <w:tcW w:w="6520" w:type="dxa"/>
          </w:tcPr>
          <w:p w14:paraId="3CE0D31F" w14:textId="51AE8B6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테이블에 대한 재정의로써 물리적으로 테이블의 특정 열(Column)과 특정 행(Row)를 뷰(view)로 정의하여 접근이 허용된 사용자만 사용</w:t>
            </w:r>
            <w:r w:rsidRPr="00F63AF2">
              <w:rPr>
                <w:rFonts w:asciiTheme="minorEastAsia" w:eastAsiaTheme="minorEastAsia" w:hAnsiTheme="minorEastAsia" w:hint="eastAsia"/>
                <w:szCs w:val="20"/>
              </w:rPr>
              <w:lastRenderedPageBreak/>
              <w:t>이 가능하도록 관리함</w:t>
            </w:r>
          </w:p>
        </w:tc>
      </w:tr>
      <w:tr w:rsidR="00F63AF2" w:rsidRPr="00F63AF2" w14:paraId="01E23883" w14:textId="77777777" w:rsidTr="003E36F9">
        <w:tc>
          <w:tcPr>
            <w:tcW w:w="1134" w:type="dxa"/>
            <w:vMerge/>
          </w:tcPr>
          <w:p w14:paraId="4033525D"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p>
        </w:tc>
        <w:tc>
          <w:tcPr>
            <w:tcW w:w="1843" w:type="dxa"/>
          </w:tcPr>
          <w:p w14:paraId="0BEBA370"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데이터베이스</w:t>
            </w:r>
          </w:p>
          <w:p w14:paraId="69E9B782"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(Database) </w:t>
            </w:r>
          </w:p>
        </w:tc>
        <w:tc>
          <w:tcPr>
            <w:tcW w:w="6520" w:type="dxa"/>
          </w:tcPr>
          <w:p w14:paraId="4631DC6E" w14:textId="7777777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szCs w:val="20"/>
              </w:rPr>
              <w:t xml:space="preserve">논리적으로 연관된 하나 이상 </w:t>
            </w:r>
            <w:r w:rsidRPr="00F63AF2">
              <w:rPr>
                <w:rFonts w:asciiTheme="minorEastAsia" w:eastAsiaTheme="minorEastAsia" w:hAnsiTheme="minorEastAsia" w:hint="eastAsia"/>
                <w:szCs w:val="20"/>
              </w:rPr>
              <w:t>테이블</w:t>
            </w:r>
            <w:r w:rsidRPr="00F63AF2">
              <w:rPr>
                <w:rFonts w:asciiTheme="minorEastAsia" w:eastAsiaTheme="minorEastAsia" w:hAnsiTheme="minorEastAsia"/>
                <w:szCs w:val="20"/>
              </w:rPr>
              <w:t xml:space="preserve">의 </w:t>
            </w:r>
            <w:r w:rsidRPr="00F63AF2">
              <w:rPr>
                <w:rFonts w:asciiTheme="minorEastAsia" w:eastAsiaTheme="minorEastAsia" w:hAnsiTheme="minorEastAsia" w:hint="eastAsia"/>
                <w:szCs w:val="20"/>
              </w:rPr>
              <w:t>집합을 저장하는 오브젝트</w:t>
            </w:r>
          </w:p>
        </w:tc>
      </w:tr>
      <w:tr w:rsidR="00F63AF2" w:rsidRPr="00F63AF2" w14:paraId="3763FFD3" w14:textId="77777777" w:rsidTr="003E36F9">
        <w:tc>
          <w:tcPr>
            <w:tcW w:w="1134" w:type="dxa"/>
            <w:vMerge/>
          </w:tcPr>
          <w:p w14:paraId="5E9EB72E"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p>
        </w:tc>
        <w:tc>
          <w:tcPr>
            <w:tcW w:w="1843" w:type="dxa"/>
          </w:tcPr>
          <w:p w14:paraId="09E64565"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테이블스페이스</w:t>
            </w:r>
          </w:p>
          <w:p w14:paraId="6200EA76"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(Table Space)  </w:t>
            </w:r>
          </w:p>
        </w:tc>
        <w:tc>
          <w:tcPr>
            <w:tcW w:w="6520" w:type="dxa"/>
          </w:tcPr>
          <w:p w14:paraId="582FA89A" w14:textId="7777777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테이블을 저장하는 물리적 공간을 지칭하는 오브젝트</w:t>
            </w:r>
          </w:p>
        </w:tc>
      </w:tr>
      <w:tr w:rsidR="00F63AF2" w:rsidRPr="00F63AF2" w14:paraId="7EA4923D" w14:textId="77777777" w:rsidTr="003E36F9">
        <w:tc>
          <w:tcPr>
            <w:tcW w:w="1134" w:type="dxa"/>
            <w:vMerge/>
          </w:tcPr>
          <w:p w14:paraId="125A205D"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p>
        </w:tc>
        <w:tc>
          <w:tcPr>
            <w:tcW w:w="1843" w:type="dxa"/>
          </w:tcPr>
          <w:p w14:paraId="26985A0A" w14:textId="77777777" w:rsidR="00F63AF2" w:rsidRPr="00F63AF2" w:rsidRDefault="00F63AF2" w:rsidP="003E36F9">
            <w:pPr>
              <w:pStyle w:val="3"/>
              <w:numPr>
                <w:ilvl w:val="0"/>
                <w:numId w:val="0"/>
              </w:numPr>
              <w:spacing w:before="60" w:after="60"/>
              <w:rPr>
                <w:rFonts w:asciiTheme="minorEastAsia" w:eastAsiaTheme="minorEastAsia" w:hAnsiTheme="minorEastAsia"/>
                <w:b/>
                <w:szCs w:val="20"/>
              </w:rPr>
            </w:pPr>
            <w:r w:rsidRPr="00F63AF2">
              <w:rPr>
                <w:rFonts w:asciiTheme="minorEastAsia" w:eastAsiaTheme="minorEastAsia" w:hAnsiTheme="minorEastAsia" w:hint="eastAsia"/>
                <w:b/>
                <w:szCs w:val="20"/>
              </w:rPr>
              <w:t xml:space="preserve">기타 </w:t>
            </w:r>
          </w:p>
        </w:tc>
        <w:tc>
          <w:tcPr>
            <w:tcW w:w="6520" w:type="dxa"/>
          </w:tcPr>
          <w:p w14:paraId="3DC30BB2" w14:textId="77777777" w:rsidR="00F63AF2" w:rsidRPr="00F63AF2" w:rsidRDefault="00F63AF2" w:rsidP="003E36F9">
            <w:pPr>
              <w:pStyle w:val="3"/>
              <w:numPr>
                <w:ilvl w:val="0"/>
                <w:numId w:val="0"/>
              </w:numPr>
              <w:spacing w:before="60" w:after="60"/>
              <w:rPr>
                <w:rFonts w:asciiTheme="minorEastAsia" w:eastAsiaTheme="minorEastAsia" w:hAnsiTheme="minorEastAsia"/>
                <w:szCs w:val="20"/>
              </w:rPr>
            </w:pPr>
            <w:r w:rsidRPr="00F63AF2">
              <w:rPr>
                <w:rFonts w:asciiTheme="minorEastAsia" w:eastAsiaTheme="minorEastAsia" w:hAnsiTheme="minorEastAsia" w:hint="eastAsia"/>
                <w:szCs w:val="20"/>
              </w:rPr>
              <w:t>기타 각 DBMS에서 사용하는 물리 오브젝트(USER NAME, Control File, Cluster, Redo log File, Sequence, Synonym, Role, Trigger, DB Link, Package, SQL Source, DataFile, Partition 등</w:t>
            </w:r>
            <w:r w:rsidRPr="00F63AF2">
              <w:rPr>
                <w:rFonts w:asciiTheme="minorEastAsia" w:eastAsiaTheme="minorEastAsia" w:hAnsiTheme="minorEastAsia"/>
                <w:szCs w:val="20"/>
              </w:rPr>
              <w:t>)</w:t>
            </w:r>
          </w:p>
        </w:tc>
      </w:tr>
    </w:tbl>
    <w:p w14:paraId="0A8B218E" w14:textId="77777777" w:rsidR="00F63AF2" w:rsidRPr="00F63AF2" w:rsidRDefault="00F63AF2" w:rsidP="00F63AF2"/>
    <w:p w14:paraId="1692ED93" w14:textId="77777777" w:rsidR="00F63AF2" w:rsidRPr="00DA0CC2" w:rsidRDefault="00F63AF2" w:rsidP="003771D8">
      <w:pPr>
        <w:pStyle w:val="20"/>
      </w:pPr>
      <w:bookmarkStart w:id="399" w:name="_Toc124110765"/>
      <w:r>
        <w:rPr>
          <w:rFonts w:hint="eastAsia"/>
        </w:rPr>
        <w:t>데이터사전에 대한 용어 정의</w:t>
      </w:r>
      <w:bookmarkEnd w:id="399"/>
    </w:p>
    <w:p w14:paraId="1DB0E198" w14:textId="77777777" w:rsidR="00F63AF2" w:rsidRPr="00C23FC6" w:rsidRDefault="00F63AF2" w:rsidP="00F63AF2">
      <w:pPr>
        <w:pStyle w:val="a7"/>
        <w:keepNext/>
        <w:jc w:val="left"/>
        <w:rPr>
          <w:b w:val="0"/>
          <w:bCs w:val="0"/>
        </w:rPr>
      </w:pPr>
      <w:r w:rsidRPr="00C23FC6">
        <w:rPr>
          <w:rFonts w:hint="eastAsia"/>
          <w:b w:val="0"/>
          <w:bCs w:val="0"/>
        </w:rPr>
        <w:t xml:space="preserve"> [표 2</w:t>
      </w:r>
      <w:r w:rsidRPr="00C23FC6">
        <w:rPr>
          <w:b w:val="0"/>
          <w:bCs w:val="0"/>
        </w:rPr>
        <w:noBreakHyphen/>
      </w:r>
      <w:r>
        <w:rPr>
          <w:b w:val="0"/>
          <w:bCs w:val="0"/>
        </w:rPr>
        <w:t>3</w:t>
      </w:r>
      <w:r w:rsidRPr="00C23FC6">
        <w:rPr>
          <w:rFonts w:hint="eastAsia"/>
          <w:b w:val="0"/>
          <w:bCs w:val="0"/>
        </w:rPr>
        <w:t xml:space="preserve">] </w:t>
      </w:r>
      <w:r>
        <w:rPr>
          <w:rFonts w:hint="eastAsia"/>
          <w:b w:val="0"/>
          <w:bCs w:val="0"/>
          <w:sz w:val="22"/>
          <w:szCs w:val="22"/>
        </w:rPr>
        <w:t>데이터 사전에 대한 용어 정의</w:t>
      </w:r>
    </w:p>
    <w:tbl>
      <w:tblPr>
        <w:tblW w:w="9588"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357"/>
        <w:gridCol w:w="906"/>
        <w:gridCol w:w="286"/>
        <w:gridCol w:w="422"/>
        <w:gridCol w:w="705"/>
        <w:gridCol w:w="6912"/>
      </w:tblGrid>
      <w:tr w:rsidR="00F63AF2" w:rsidRPr="00F63AF2" w14:paraId="1A297C1B" w14:textId="77777777" w:rsidTr="003E36F9">
        <w:trPr>
          <w:trHeight w:val="747"/>
        </w:trPr>
        <w:tc>
          <w:tcPr>
            <w:tcW w:w="2676" w:type="dxa"/>
            <w:gridSpan w:val="5"/>
            <w:tcBorders>
              <w:bottom w:val="single" w:sz="2" w:space="0" w:color="auto"/>
            </w:tcBorders>
            <w:shd w:val="clear" w:color="auto" w:fill="F3F3F3"/>
            <w:vAlign w:val="center"/>
          </w:tcPr>
          <w:p w14:paraId="25CB38BF" w14:textId="77777777" w:rsidR="00F63AF2" w:rsidRPr="00F63AF2" w:rsidRDefault="00F63AF2" w:rsidP="003E36F9">
            <w:pPr>
              <w:pStyle w:val="Tableheader"/>
              <w:jc w:val="center"/>
              <w:rPr>
                <w:rFonts w:asciiTheme="minorEastAsia" w:eastAsiaTheme="minorEastAsia" w:hAnsiTheme="minorEastAsia"/>
                <w:sz w:val="20"/>
                <w:lang w:val="fr-FR"/>
              </w:rPr>
            </w:pPr>
            <w:r w:rsidRPr="00F63AF2">
              <w:rPr>
                <w:rFonts w:asciiTheme="minorEastAsia" w:eastAsiaTheme="minorEastAsia" w:hAnsiTheme="minorEastAsia" w:hint="eastAsia"/>
                <w:sz w:val="20"/>
                <w:lang w:val="fr-FR"/>
              </w:rPr>
              <w:t>데이터 사전</w:t>
            </w:r>
          </w:p>
        </w:tc>
        <w:tc>
          <w:tcPr>
            <w:tcW w:w="6912" w:type="dxa"/>
            <w:shd w:val="clear" w:color="auto" w:fill="F3F3F3"/>
            <w:vAlign w:val="center"/>
          </w:tcPr>
          <w:p w14:paraId="004CB788" w14:textId="77777777" w:rsidR="00F63AF2" w:rsidRPr="00F63AF2" w:rsidRDefault="00F63AF2" w:rsidP="003E36F9">
            <w:pPr>
              <w:pStyle w:val="Tableheader"/>
              <w:jc w:val="center"/>
              <w:rPr>
                <w:rFonts w:asciiTheme="minorEastAsia" w:eastAsiaTheme="minorEastAsia" w:hAnsiTheme="minorEastAsia"/>
                <w:sz w:val="20"/>
                <w:lang w:val="fr-FR"/>
              </w:rPr>
            </w:pPr>
            <w:r w:rsidRPr="00F63AF2">
              <w:rPr>
                <w:rFonts w:asciiTheme="minorEastAsia" w:eastAsiaTheme="minorEastAsia" w:hAnsiTheme="minorEastAsia" w:hint="eastAsia"/>
                <w:sz w:val="20"/>
                <w:lang w:val="fr-FR"/>
              </w:rPr>
              <w:t>정의</w:t>
            </w:r>
          </w:p>
        </w:tc>
      </w:tr>
      <w:tr w:rsidR="00F63AF2" w:rsidRPr="00F63AF2" w14:paraId="13A1CF49" w14:textId="77777777" w:rsidTr="003E36F9">
        <w:trPr>
          <w:trHeight w:val="799"/>
        </w:trPr>
        <w:tc>
          <w:tcPr>
            <w:tcW w:w="357" w:type="dxa"/>
            <w:vMerge w:val="restart"/>
            <w:tcBorders>
              <w:right w:val="nil"/>
            </w:tcBorders>
          </w:tcPr>
          <w:p w14:paraId="448AC4EB"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 xml:space="preserve">단어 </w:t>
            </w:r>
          </w:p>
        </w:tc>
        <w:tc>
          <w:tcPr>
            <w:tcW w:w="2319" w:type="dxa"/>
            <w:gridSpan w:val="4"/>
            <w:tcBorders>
              <w:left w:val="nil"/>
            </w:tcBorders>
            <w:vAlign w:val="center"/>
          </w:tcPr>
          <w:p w14:paraId="1AB13A8E" w14:textId="77777777" w:rsidR="00F63AF2" w:rsidRPr="00F63AF2" w:rsidRDefault="00F63AF2" w:rsidP="003E36F9">
            <w:pPr>
              <w:rPr>
                <w:rFonts w:asciiTheme="minorEastAsia" w:eastAsiaTheme="minorEastAsia" w:hAnsiTheme="minorEastAsia"/>
                <w:b/>
                <w:bCs/>
                <w:szCs w:val="20"/>
              </w:rPr>
            </w:pPr>
          </w:p>
        </w:tc>
        <w:tc>
          <w:tcPr>
            <w:tcW w:w="6912" w:type="dxa"/>
            <w:vAlign w:val="center"/>
          </w:tcPr>
          <w:p w14:paraId="1C2014B5" w14:textId="5AC377AF"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 xml:space="preserve">단어란 </w:t>
            </w:r>
            <w:r w:rsidR="001E058F">
              <w:rPr>
                <w:rFonts w:asciiTheme="minorEastAsia" w:eastAsiaTheme="minorEastAsia" w:hAnsiTheme="minorEastAsia" w:hint="eastAsia"/>
                <w:szCs w:val="20"/>
              </w:rPr>
              <w:t>K-CURE 운영·관리 시스템</w:t>
            </w:r>
            <w:r w:rsidRPr="00F63AF2">
              <w:rPr>
                <w:rFonts w:asciiTheme="minorEastAsia" w:eastAsiaTheme="minorEastAsia" w:hAnsiTheme="minorEastAsia" w:hint="eastAsia"/>
                <w:szCs w:val="20"/>
              </w:rPr>
              <w:t xml:space="preserve">에서 사용되는 단어로 데이터모델링에서 논리/물리 오브젝트의 한글명 및 영문명을 이루는 요소를 말하며 엔티티명, 테이블명, 속성명, </w:t>
            </w:r>
            <w:r w:rsidR="00B83C8A">
              <w:rPr>
                <w:rFonts w:asciiTheme="minorEastAsia" w:eastAsiaTheme="minorEastAsia" w:hAnsiTheme="minorEastAsia" w:hint="eastAsia"/>
                <w:szCs w:val="20"/>
              </w:rPr>
              <w:t>컬럼</w:t>
            </w:r>
            <w:r w:rsidRPr="00F63AF2">
              <w:rPr>
                <w:rFonts w:asciiTheme="minorEastAsia" w:eastAsiaTheme="minorEastAsia" w:hAnsiTheme="minorEastAsia" w:hint="eastAsia"/>
                <w:szCs w:val="20"/>
              </w:rPr>
              <w:t xml:space="preserve">명 생성(조합)시 활용된다. </w:t>
            </w:r>
          </w:p>
          <w:p w14:paraId="15C7234C" w14:textId="77777777" w:rsidR="00F63AF2" w:rsidRPr="00F63AF2" w:rsidRDefault="00F63AF2" w:rsidP="003E36F9">
            <w:pPr>
              <w:pStyle w:val="a"/>
              <w:numPr>
                <w:ilvl w:val="0"/>
                <w:numId w:val="0"/>
              </w:numPr>
              <w:rPr>
                <w:rFonts w:asciiTheme="minorEastAsia" w:eastAsiaTheme="minorEastAsia" w:hAnsiTheme="minorEastAsia"/>
                <w:bCs/>
              </w:rPr>
            </w:pPr>
            <w:r w:rsidRPr="00F63AF2">
              <w:rPr>
                <w:rFonts w:asciiTheme="minorEastAsia" w:eastAsiaTheme="minorEastAsia" w:hAnsiTheme="minorEastAsia" w:hint="eastAsia"/>
                <w:bCs/>
              </w:rPr>
              <w:t xml:space="preserve">- 테이블과 </w:t>
            </w:r>
            <w:r w:rsidR="00B83C8A">
              <w:rPr>
                <w:rFonts w:asciiTheme="minorEastAsia" w:eastAsiaTheme="minorEastAsia" w:hAnsiTheme="minorEastAsia" w:hint="eastAsia"/>
                <w:bCs/>
              </w:rPr>
              <w:t>컬럼</w:t>
            </w:r>
            <w:r w:rsidRPr="00F63AF2">
              <w:rPr>
                <w:rFonts w:asciiTheme="minorEastAsia" w:eastAsiaTheme="minorEastAsia" w:hAnsiTheme="minorEastAsia" w:hint="eastAsia"/>
                <w:bCs/>
              </w:rPr>
              <w:t xml:space="preserve">의 한글 명 및 영문 명을 구성하는 최소 원소 </w:t>
            </w:r>
            <w:r w:rsidRPr="00F63AF2">
              <w:rPr>
                <w:rFonts w:asciiTheme="minorEastAsia" w:eastAsiaTheme="minorEastAsia" w:hAnsiTheme="minorEastAsia"/>
                <w:bCs/>
              </w:rPr>
              <w:br/>
            </w:r>
            <w:r w:rsidRPr="00F63AF2">
              <w:rPr>
                <w:rFonts w:asciiTheme="minorEastAsia" w:eastAsiaTheme="minorEastAsia" w:hAnsiTheme="minorEastAsia" w:hint="eastAsia"/>
                <w:bCs/>
              </w:rPr>
              <w:t>※ 하나의 단어는 동시에 용어이거나 도메인 일 수 있다.</w:t>
            </w:r>
          </w:p>
        </w:tc>
      </w:tr>
      <w:tr w:rsidR="00F63AF2" w:rsidRPr="00F63AF2" w14:paraId="0CD815E1" w14:textId="77777777" w:rsidTr="003E36F9">
        <w:trPr>
          <w:trHeight w:val="425"/>
        </w:trPr>
        <w:tc>
          <w:tcPr>
            <w:tcW w:w="357" w:type="dxa"/>
            <w:vMerge/>
            <w:tcBorders>
              <w:right w:val="single" w:sz="2" w:space="0" w:color="auto"/>
            </w:tcBorders>
          </w:tcPr>
          <w:p w14:paraId="4199F198" w14:textId="77777777" w:rsidR="00F63AF2" w:rsidRPr="00F63AF2" w:rsidRDefault="00F63AF2" w:rsidP="003E36F9">
            <w:pPr>
              <w:rPr>
                <w:rFonts w:asciiTheme="minorEastAsia" w:eastAsiaTheme="minorEastAsia" w:hAnsiTheme="minorEastAsia"/>
                <w:b/>
                <w:bCs/>
                <w:szCs w:val="20"/>
              </w:rPr>
            </w:pPr>
          </w:p>
        </w:tc>
        <w:tc>
          <w:tcPr>
            <w:tcW w:w="1192" w:type="dxa"/>
            <w:gridSpan w:val="2"/>
            <w:vMerge w:val="restart"/>
            <w:tcBorders>
              <w:left w:val="single" w:sz="2" w:space="0" w:color="auto"/>
            </w:tcBorders>
            <w:vAlign w:val="center"/>
          </w:tcPr>
          <w:p w14:paraId="49D63866"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용어생성구성분류</w:t>
            </w:r>
          </w:p>
        </w:tc>
        <w:tc>
          <w:tcPr>
            <w:tcW w:w="1127" w:type="dxa"/>
            <w:gridSpan w:val="2"/>
            <w:vAlign w:val="center"/>
          </w:tcPr>
          <w:p w14:paraId="3A3E7546"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기본단어</w:t>
            </w:r>
          </w:p>
        </w:tc>
        <w:tc>
          <w:tcPr>
            <w:tcW w:w="6912" w:type="dxa"/>
            <w:vAlign w:val="center"/>
          </w:tcPr>
          <w:p w14:paraId="0925DE91" w14:textId="77777777" w:rsidR="00F63AF2" w:rsidRPr="00F63AF2" w:rsidRDefault="00F63AF2" w:rsidP="003E36F9">
            <w:pPr>
              <w:rPr>
                <w:rFonts w:asciiTheme="minorEastAsia" w:eastAsiaTheme="minorEastAsia" w:hAnsiTheme="minorEastAsia"/>
                <w:bCs/>
                <w:szCs w:val="20"/>
              </w:rPr>
            </w:pPr>
            <w:r w:rsidRPr="00F63AF2">
              <w:rPr>
                <w:rFonts w:asciiTheme="minorEastAsia" w:eastAsiaTheme="minorEastAsia" w:hAnsiTheme="minorEastAsia"/>
                <w:bCs/>
                <w:szCs w:val="20"/>
              </w:rPr>
              <w:t>용</w:t>
            </w:r>
            <w:r w:rsidRPr="00F63AF2">
              <w:rPr>
                <w:rFonts w:asciiTheme="minorEastAsia" w:eastAsiaTheme="minorEastAsia" w:hAnsiTheme="minorEastAsia" w:hint="eastAsia"/>
                <w:bCs/>
                <w:szCs w:val="20"/>
              </w:rPr>
              <w:t>어를 구성하는 단어(주제어, 수식어)</w:t>
            </w:r>
          </w:p>
        </w:tc>
      </w:tr>
      <w:tr w:rsidR="00F63AF2" w:rsidRPr="00F63AF2" w14:paraId="186CF39C" w14:textId="77777777" w:rsidTr="003E36F9">
        <w:trPr>
          <w:trHeight w:val="827"/>
        </w:trPr>
        <w:tc>
          <w:tcPr>
            <w:tcW w:w="357" w:type="dxa"/>
            <w:vMerge/>
            <w:tcBorders>
              <w:right w:val="single" w:sz="2" w:space="0" w:color="auto"/>
            </w:tcBorders>
          </w:tcPr>
          <w:p w14:paraId="58CC0ADD" w14:textId="77777777" w:rsidR="00F63AF2" w:rsidRPr="00F63AF2" w:rsidRDefault="00F63AF2" w:rsidP="003E36F9">
            <w:pPr>
              <w:rPr>
                <w:rFonts w:asciiTheme="minorEastAsia" w:eastAsiaTheme="minorEastAsia" w:hAnsiTheme="minorEastAsia"/>
                <w:b/>
                <w:bCs/>
                <w:szCs w:val="20"/>
              </w:rPr>
            </w:pPr>
          </w:p>
        </w:tc>
        <w:tc>
          <w:tcPr>
            <w:tcW w:w="1192" w:type="dxa"/>
            <w:gridSpan w:val="2"/>
            <w:vMerge/>
            <w:tcBorders>
              <w:left w:val="single" w:sz="2" w:space="0" w:color="auto"/>
            </w:tcBorders>
            <w:vAlign w:val="center"/>
          </w:tcPr>
          <w:p w14:paraId="26C9ADFB" w14:textId="77777777" w:rsidR="00F63AF2" w:rsidRPr="00F63AF2" w:rsidRDefault="00F63AF2" w:rsidP="003E36F9">
            <w:pPr>
              <w:rPr>
                <w:rFonts w:asciiTheme="minorEastAsia" w:eastAsiaTheme="minorEastAsia" w:hAnsiTheme="minorEastAsia"/>
                <w:b/>
                <w:bCs/>
                <w:szCs w:val="20"/>
              </w:rPr>
            </w:pPr>
          </w:p>
        </w:tc>
        <w:tc>
          <w:tcPr>
            <w:tcW w:w="1127" w:type="dxa"/>
            <w:gridSpan w:val="2"/>
            <w:vAlign w:val="center"/>
          </w:tcPr>
          <w:p w14:paraId="22244D07"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분류단어</w:t>
            </w:r>
          </w:p>
        </w:tc>
        <w:tc>
          <w:tcPr>
            <w:tcW w:w="6912" w:type="dxa"/>
            <w:vAlign w:val="center"/>
          </w:tcPr>
          <w:p w14:paraId="65ABCD06" w14:textId="42C323B6" w:rsidR="00F63AF2" w:rsidRPr="00F63AF2" w:rsidRDefault="00F63AF2" w:rsidP="003E36F9">
            <w:pPr>
              <w:rPr>
                <w:rFonts w:asciiTheme="minorEastAsia" w:eastAsiaTheme="minorEastAsia" w:hAnsiTheme="minorEastAsia"/>
                <w:bCs/>
                <w:szCs w:val="20"/>
              </w:rPr>
            </w:pPr>
            <w:r w:rsidRPr="00F63AF2">
              <w:rPr>
                <w:rFonts w:asciiTheme="minorEastAsia" w:eastAsiaTheme="minorEastAsia" w:hAnsiTheme="minorEastAsia" w:hint="eastAsia"/>
                <w:bCs/>
                <w:szCs w:val="20"/>
              </w:rPr>
              <w:t>용어 생성시 최 우측에 정의 할 수 있는 도메인성 단어이다.</w:t>
            </w:r>
          </w:p>
          <w:p w14:paraId="0AE543F6" w14:textId="77777777" w:rsidR="00F63AF2" w:rsidRPr="00F63AF2" w:rsidRDefault="00F63AF2" w:rsidP="003E36F9">
            <w:pPr>
              <w:rPr>
                <w:rFonts w:asciiTheme="minorEastAsia" w:eastAsiaTheme="minorEastAsia" w:hAnsiTheme="minorEastAsia"/>
                <w:bCs/>
                <w:szCs w:val="20"/>
              </w:rPr>
            </w:pPr>
            <w:r w:rsidRPr="00F63AF2">
              <w:rPr>
                <w:rFonts w:asciiTheme="minorEastAsia" w:eastAsiaTheme="minorEastAsia" w:hAnsiTheme="minorEastAsia" w:hint="eastAsia"/>
                <w:bCs/>
                <w:szCs w:val="20"/>
              </w:rPr>
              <w:t xml:space="preserve">-도메인성 단어: 실제 데이터 값에 대한 형식(type) 이나 의미를 유추 할  수 있게 구성된 단어 </w:t>
            </w:r>
          </w:p>
        </w:tc>
      </w:tr>
      <w:tr w:rsidR="00F63AF2" w:rsidRPr="00F63AF2" w14:paraId="47F84049" w14:textId="77777777" w:rsidTr="003E36F9">
        <w:trPr>
          <w:trHeight w:val="400"/>
        </w:trPr>
        <w:tc>
          <w:tcPr>
            <w:tcW w:w="357" w:type="dxa"/>
            <w:vMerge/>
            <w:tcBorders>
              <w:right w:val="single" w:sz="2" w:space="0" w:color="auto"/>
            </w:tcBorders>
          </w:tcPr>
          <w:p w14:paraId="26CA66D7" w14:textId="77777777" w:rsidR="00F63AF2" w:rsidRPr="00F63AF2" w:rsidRDefault="00F63AF2" w:rsidP="003E36F9">
            <w:pPr>
              <w:rPr>
                <w:rFonts w:asciiTheme="minorEastAsia" w:eastAsiaTheme="minorEastAsia" w:hAnsiTheme="minorEastAsia"/>
                <w:b/>
                <w:bCs/>
                <w:szCs w:val="20"/>
              </w:rPr>
            </w:pPr>
          </w:p>
        </w:tc>
        <w:tc>
          <w:tcPr>
            <w:tcW w:w="1192" w:type="dxa"/>
            <w:gridSpan w:val="2"/>
            <w:vMerge w:val="restart"/>
            <w:tcBorders>
              <w:left w:val="single" w:sz="2" w:space="0" w:color="auto"/>
            </w:tcBorders>
            <w:vAlign w:val="center"/>
          </w:tcPr>
          <w:p w14:paraId="3DD7FE4D"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단어사용유형분류</w:t>
            </w:r>
          </w:p>
        </w:tc>
        <w:tc>
          <w:tcPr>
            <w:tcW w:w="1127" w:type="dxa"/>
            <w:gridSpan w:val="2"/>
            <w:vAlign w:val="center"/>
          </w:tcPr>
          <w:p w14:paraId="2243B2A8"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표준 단어</w:t>
            </w:r>
          </w:p>
        </w:tc>
        <w:tc>
          <w:tcPr>
            <w:tcW w:w="6912" w:type="dxa"/>
            <w:vAlign w:val="center"/>
          </w:tcPr>
          <w:p w14:paraId="1A2992FA" w14:textId="77777777" w:rsidR="00F63AF2" w:rsidRPr="00F63AF2" w:rsidRDefault="00F63AF2" w:rsidP="003E36F9">
            <w:pPr>
              <w:rPr>
                <w:rFonts w:asciiTheme="minorEastAsia" w:eastAsiaTheme="minorEastAsia" w:hAnsiTheme="minorEastAsia"/>
                <w:bCs/>
                <w:szCs w:val="20"/>
              </w:rPr>
            </w:pPr>
            <w:r w:rsidRPr="00F63AF2">
              <w:rPr>
                <w:rFonts w:asciiTheme="minorEastAsia" w:eastAsiaTheme="minorEastAsia" w:hAnsiTheme="minorEastAsia" w:hint="eastAsia"/>
                <w:bCs/>
                <w:szCs w:val="20"/>
              </w:rPr>
              <w:t>현재 표준 단어로 사용이 허용된 단어</w:t>
            </w:r>
          </w:p>
        </w:tc>
      </w:tr>
      <w:tr w:rsidR="00F63AF2" w:rsidRPr="00F63AF2" w14:paraId="71E31021" w14:textId="77777777" w:rsidTr="003E36F9">
        <w:trPr>
          <w:trHeight w:val="827"/>
        </w:trPr>
        <w:tc>
          <w:tcPr>
            <w:tcW w:w="357" w:type="dxa"/>
            <w:vMerge/>
            <w:tcBorders>
              <w:right w:val="single" w:sz="2" w:space="0" w:color="auto"/>
            </w:tcBorders>
          </w:tcPr>
          <w:p w14:paraId="19C70497" w14:textId="77777777" w:rsidR="00F63AF2" w:rsidRPr="00F63AF2" w:rsidRDefault="00F63AF2" w:rsidP="003E36F9">
            <w:pPr>
              <w:rPr>
                <w:rFonts w:asciiTheme="minorEastAsia" w:eastAsiaTheme="minorEastAsia" w:hAnsiTheme="minorEastAsia"/>
                <w:b/>
                <w:bCs/>
                <w:szCs w:val="20"/>
              </w:rPr>
            </w:pPr>
          </w:p>
        </w:tc>
        <w:tc>
          <w:tcPr>
            <w:tcW w:w="1192" w:type="dxa"/>
            <w:gridSpan w:val="2"/>
            <w:vMerge/>
            <w:tcBorders>
              <w:left w:val="single" w:sz="2" w:space="0" w:color="auto"/>
            </w:tcBorders>
            <w:vAlign w:val="center"/>
          </w:tcPr>
          <w:p w14:paraId="0307E70E" w14:textId="77777777" w:rsidR="00F63AF2" w:rsidRPr="00F63AF2" w:rsidRDefault="00F63AF2" w:rsidP="003E36F9">
            <w:pPr>
              <w:rPr>
                <w:rFonts w:asciiTheme="minorEastAsia" w:eastAsiaTheme="minorEastAsia" w:hAnsiTheme="minorEastAsia"/>
                <w:b/>
                <w:bCs/>
                <w:szCs w:val="20"/>
              </w:rPr>
            </w:pPr>
          </w:p>
        </w:tc>
        <w:tc>
          <w:tcPr>
            <w:tcW w:w="422" w:type="dxa"/>
            <w:vMerge w:val="restart"/>
            <w:tcBorders>
              <w:right w:val="single" w:sz="4" w:space="0" w:color="auto"/>
            </w:tcBorders>
            <w:vAlign w:val="center"/>
          </w:tcPr>
          <w:p w14:paraId="6137C187"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비</w:t>
            </w:r>
          </w:p>
          <w:p w14:paraId="33082FCA"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표</w:t>
            </w:r>
          </w:p>
          <w:p w14:paraId="5C1E1765"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준</w:t>
            </w:r>
          </w:p>
        </w:tc>
        <w:tc>
          <w:tcPr>
            <w:tcW w:w="705" w:type="dxa"/>
            <w:tcBorders>
              <w:left w:val="single" w:sz="4" w:space="0" w:color="auto"/>
            </w:tcBorders>
            <w:vAlign w:val="center"/>
          </w:tcPr>
          <w:p w14:paraId="097474AE"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동의단어</w:t>
            </w:r>
          </w:p>
        </w:tc>
        <w:tc>
          <w:tcPr>
            <w:tcW w:w="6912" w:type="dxa"/>
            <w:vAlign w:val="center"/>
          </w:tcPr>
          <w:p w14:paraId="53ACFBC5" w14:textId="77777777" w:rsidR="00F63AF2" w:rsidRPr="00F63AF2" w:rsidRDefault="00F63AF2" w:rsidP="003E36F9">
            <w:pPr>
              <w:rPr>
                <w:rFonts w:asciiTheme="minorEastAsia" w:eastAsiaTheme="minorEastAsia" w:hAnsiTheme="minorEastAsia"/>
                <w:bCs/>
                <w:szCs w:val="20"/>
              </w:rPr>
            </w:pPr>
            <w:r w:rsidRPr="00F63AF2">
              <w:rPr>
                <w:rFonts w:asciiTheme="minorEastAsia" w:eastAsiaTheme="minorEastAsia" w:hAnsiTheme="minorEastAsia" w:hint="eastAsia"/>
                <w:bCs/>
                <w:szCs w:val="20"/>
              </w:rPr>
              <w:t>표준 단어와 유사한 의미로 정의되어 사용 중인 단어(이음동의어)</w:t>
            </w:r>
          </w:p>
          <w:p w14:paraId="2E439620" w14:textId="77777777" w:rsidR="00F63AF2" w:rsidRPr="00F63AF2" w:rsidRDefault="00F63AF2" w:rsidP="003E36F9">
            <w:pPr>
              <w:rPr>
                <w:rFonts w:asciiTheme="minorEastAsia" w:eastAsiaTheme="minorEastAsia" w:hAnsiTheme="minorEastAsia"/>
                <w:bCs/>
                <w:szCs w:val="20"/>
              </w:rPr>
            </w:pPr>
            <w:r w:rsidRPr="00F63AF2">
              <w:rPr>
                <w:rFonts w:asciiTheme="minorEastAsia" w:eastAsiaTheme="minorEastAsia" w:hAnsiTheme="minorEastAsia" w:hint="eastAsia"/>
                <w:bCs/>
                <w:szCs w:val="20"/>
              </w:rPr>
              <w:t>단, 가급적 표준 단어를 사용하도록 권장 함</w:t>
            </w:r>
          </w:p>
        </w:tc>
      </w:tr>
      <w:tr w:rsidR="00F63AF2" w:rsidRPr="00F63AF2" w14:paraId="0DBE66E4" w14:textId="77777777" w:rsidTr="003E36F9">
        <w:trPr>
          <w:trHeight w:val="827"/>
        </w:trPr>
        <w:tc>
          <w:tcPr>
            <w:tcW w:w="357" w:type="dxa"/>
            <w:vMerge/>
            <w:tcBorders>
              <w:right w:val="single" w:sz="2" w:space="0" w:color="auto"/>
            </w:tcBorders>
          </w:tcPr>
          <w:p w14:paraId="2EEEBF45" w14:textId="77777777" w:rsidR="00F63AF2" w:rsidRPr="00F63AF2" w:rsidRDefault="00F63AF2" w:rsidP="003E36F9">
            <w:pPr>
              <w:rPr>
                <w:rFonts w:asciiTheme="minorEastAsia" w:eastAsiaTheme="minorEastAsia" w:hAnsiTheme="minorEastAsia"/>
                <w:b/>
                <w:bCs/>
                <w:szCs w:val="20"/>
              </w:rPr>
            </w:pPr>
          </w:p>
        </w:tc>
        <w:tc>
          <w:tcPr>
            <w:tcW w:w="1192" w:type="dxa"/>
            <w:gridSpan w:val="2"/>
            <w:vMerge/>
            <w:tcBorders>
              <w:left w:val="single" w:sz="2" w:space="0" w:color="auto"/>
            </w:tcBorders>
            <w:vAlign w:val="center"/>
          </w:tcPr>
          <w:p w14:paraId="182C8885" w14:textId="77777777" w:rsidR="00F63AF2" w:rsidRPr="00F63AF2" w:rsidRDefault="00F63AF2" w:rsidP="003E36F9">
            <w:pPr>
              <w:rPr>
                <w:rFonts w:asciiTheme="minorEastAsia" w:eastAsiaTheme="minorEastAsia" w:hAnsiTheme="minorEastAsia"/>
                <w:b/>
                <w:bCs/>
                <w:szCs w:val="20"/>
              </w:rPr>
            </w:pPr>
          </w:p>
        </w:tc>
        <w:tc>
          <w:tcPr>
            <w:tcW w:w="422" w:type="dxa"/>
            <w:vMerge/>
            <w:tcBorders>
              <w:right w:val="single" w:sz="4" w:space="0" w:color="auto"/>
            </w:tcBorders>
            <w:vAlign w:val="center"/>
          </w:tcPr>
          <w:p w14:paraId="7F7E109B" w14:textId="77777777" w:rsidR="00F63AF2" w:rsidRPr="00F63AF2" w:rsidRDefault="00F63AF2" w:rsidP="003E36F9">
            <w:pPr>
              <w:rPr>
                <w:rFonts w:asciiTheme="minorEastAsia" w:eastAsiaTheme="minorEastAsia" w:hAnsiTheme="minorEastAsia"/>
                <w:b/>
                <w:bCs/>
                <w:szCs w:val="20"/>
              </w:rPr>
            </w:pPr>
          </w:p>
        </w:tc>
        <w:tc>
          <w:tcPr>
            <w:tcW w:w="705" w:type="dxa"/>
            <w:tcBorders>
              <w:left w:val="single" w:sz="4" w:space="0" w:color="auto"/>
            </w:tcBorders>
            <w:vAlign w:val="center"/>
          </w:tcPr>
          <w:p w14:paraId="225016A7"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금칙단어</w:t>
            </w:r>
          </w:p>
        </w:tc>
        <w:tc>
          <w:tcPr>
            <w:tcW w:w="6912" w:type="dxa"/>
            <w:vAlign w:val="center"/>
          </w:tcPr>
          <w:p w14:paraId="7581C062" w14:textId="77777777"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사용이 허락되지 않거나 일정 기간 사용하다가 특정 시점 이후 사용이 중지된 단어</w:t>
            </w:r>
          </w:p>
        </w:tc>
      </w:tr>
      <w:tr w:rsidR="00F63AF2" w:rsidRPr="00F63AF2" w14:paraId="13C55AF8" w14:textId="77777777" w:rsidTr="003E36F9">
        <w:trPr>
          <w:trHeight w:val="648"/>
        </w:trPr>
        <w:tc>
          <w:tcPr>
            <w:tcW w:w="2676" w:type="dxa"/>
            <w:gridSpan w:val="5"/>
            <w:vAlign w:val="center"/>
          </w:tcPr>
          <w:p w14:paraId="5C7DF2E5"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 xml:space="preserve">용어        </w:t>
            </w:r>
          </w:p>
        </w:tc>
        <w:tc>
          <w:tcPr>
            <w:tcW w:w="6912" w:type="dxa"/>
            <w:vAlign w:val="center"/>
          </w:tcPr>
          <w:p w14:paraId="66DC32A0" w14:textId="5AAD4D81"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 xml:space="preserve">표준용어는 </w:t>
            </w:r>
            <w:r w:rsidR="001E058F">
              <w:rPr>
                <w:rFonts w:asciiTheme="minorEastAsia" w:eastAsiaTheme="minorEastAsia" w:hAnsiTheme="minorEastAsia" w:hint="eastAsia"/>
                <w:szCs w:val="20"/>
              </w:rPr>
              <w:t>K-CURE 운영·관리 시스템</w:t>
            </w:r>
            <w:r w:rsidRPr="00F63AF2">
              <w:rPr>
                <w:rFonts w:asciiTheme="minorEastAsia" w:eastAsiaTheme="minorEastAsia" w:hAnsiTheme="minorEastAsia" w:hint="eastAsia"/>
                <w:szCs w:val="20"/>
              </w:rPr>
              <w:t xml:space="preserve">에서 사용하는 용어로 특히 논리 데이터 모델링 시 정의하는 속성(Attribute)명에 사용하며 물리적으로 전환 시 영문 </w:t>
            </w:r>
            <w:r w:rsidR="00B83C8A">
              <w:rPr>
                <w:rFonts w:asciiTheme="minorEastAsia" w:eastAsiaTheme="minorEastAsia" w:hAnsiTheme="minorEastAsia" w:hint="eastAsia"/>
                <w:szCs w:val="20"/>
              </w:rPr>
              <w:t>컬럼</w:t>
            </w:r>
            <w:r w:rsidRPr="00F63AF2">
              <w:rPr>
                <w:rFonts w:asciiTheme="minorEastAsia" w:eastAsiaTheme="minorEastAsia" w:hAnsiTheme="minorEastAsia" w:hint="eastAsia"/>
                <w:szCs w:val="20"/>
              </w:rPr>
              <w:t xml:space="preserve"> 명을 생성하기 위한 기준이 된다. 용어 정의 시는 누구나 이해하기 쉽도록 간결하고 함축적이며 명확한 표현을 사용한다.</w:t>
            </w:r>
          </w:p>
          <w:p w14:paraId="288F127F" w14:textId="77777777" w:rsidR="00F63AF2" w:rsidRPr="00F63AF2" w:rsidRDefault="00F63AF2" w:rsidP="00B83C8A">
            <w:pPr>
              <w:rPr>
                <w:rFonts w:asciiTheme="minorEastAsia" w:eastAsiaTheme="minorEastAsia" w:hAnsiTheme="minorEastAsia"/>
                <w:szCs w:val="20"/>
              </w:rPr>
            </w:pPr>
            <w:r w:rsidRPr="00F63AF2">
              <w:rPr>
                <w:rFonts w:asciiTheme="minorEastAsia" w:eastAsiaTheme="minorEastAsia" w:hAnsiTheme="minorEastAsia" w:cs="바탕" w:hint="eastAsia"/>
                <w:szCs w:val="20"/>
              </w:rPr>
              <w:t>-단어</w:t>
            </w:r>
            <w:r w:rsidRPr="00F63AF2">
              <w:rPr>
                <w:rFonts w:asciiTheme="minorEastAsia" w:eastAsiaTheme="minorEastAsia" w:hAnsiTheme="minorEastAsia" w:hint="eastAsia"/>
                <w:szCs w:val="20"/>
              </w:rPr>
              <w:t xml:space="preserve">의 조합으로 이루어져 엔티티 속성 및 테이블 </w:t>
            </w:r>
            <w:r w:rsidR="00B83C8A">
              <w:rPr>
                <w:rFonts w:asciiTheme="minorEastAsia" w:eastAsiaTheme="minorEastAsia" w:hAnsiTheme="minorEastAsia" w:hint="eastAsia"/>
                <w:szCs w:val="20"/>
              </w:rPr>
              <w:t>컬럼</w:t>
            </w:r>
            <w:r w:rsidRPr="00F63AF2">
              <w:rPr>
                <w:rFonts w:asciiTheme="minorEastAsia" w:eastAsiaTheme="minorEastAsia" w:hAnsiTheme="minorEastAsia" w:hint="eastAsia"/>
                <w:szCs w:val="20"/>
              </w:rPr>
              <w:t>의 명칭으로 사</w:t>
            </w:r>
            <w:r w:rsidRPr="00F63AF2">
              <w:rPr>
                <w:rFonts w:asciiTheme="minorEastAsia" w:eastAsiaTheme="minorEastAsia" w:hAnsiTheme="minorEastAsia" w:hint="eastAsia"/>
                <w:szCs w:val="20"/>
              </w:rPr>
              <w:lastRenderedPageBreak/>
              <w:t>용되는 용어</w:t>
            </w:r>
          </w:p>
        </w:tc>
      </w:tr>
      <w:tr w:rsidR="00F63AF2" w:rsidRPr="00F63AF2" w14:paraId="3E94130A" w14:textId="77777777" w:rsidTr="003E36F9">
        <w:trPr>
          <w:trHeight w:val="248"/>
        </w:trPr>
        <w:tc>
          <w:tcPr>
            <w:tcW w:w="1263" w:type="dxa"/>
            <w:gridSpan w:val="2"/>
            <w:vMerge w:val="restart"/>
            <w:tcBorders>
              <w:right w:val="single" w:sz="4" w:space="0" w:color="auto"/>
            </w:tcBorders>
            <w:vAlign w:val="center"/>
          </w:tcPr>
          <w:p w14:paraId="153FA4DA"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lastRenderedPageBreak/>
              <w:t>도메인</w:t>
            </w:r>
          </w:p>
        </w:tc>
        <w:tc>
          <w:tcPr>
            <w:tcW w:w="8325" w:type="dxa"/>
            <w:gridSpan w:val="4"/>
            <w:tcBorders>
              <w:left w:val="single" w:sz="4" w:space="0" w:color="auto"/>
              <w:bottom w:val="single" w:sz="4" w:space="0" w:color="auto"/>
            </w:tcBorders>
            <w:vAlign w:val="center"/>
          </w:tcPr>
          <w:p w14:paraId="45A400FB" w14:textId="19C281BF"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szCs w:val="20"/>
              </w:rPr>
              <w:t>도메인은 각 속성의 일반적인 특징을 나타내는 데이터의 성격을 분류한 것으로써 속성이 취할 수 있는 값의 집합이라 할 수</w:t>
            </w:r>
            <w:r w:rsidR="00E175D0" w:rsidRPr="00F63AF2">
              <w:rPr>
                <w:rFonts w:asciiTheme="minorEastAsia" w:eastAsiaTheme="minorEastAsia" w:hAnsiTheme="minorEastAsia"/>
                <w:szCs w:val="20"/>
              </w:rPr>
              <w:t xml:space="preserve"> 있다. 일반적으로 엔티티에 존재하는 속성들의 실제 값들이 나타내는 공통적인 특징을 그룹화 하고 특정 값을 제한함으로써</w:t>
            </w:r>
            <w:r w:rsidRPr="00F63AF2">
              <w:rPr>
                <w:rFonts w:asciiTheme="minorEastAsia" w:eastAsiaTheme="minorEastAsia" w:hAnsiTheme="minorEastAsia"/>
                <w:szCs w:val="20"/>
              </w:rPr>
              <w:t xml:space="preserve"> 값에 대한 표준화와 명명에 대한 표준화를 준수 할 수 있다.</w:t>
            </w:r>
          </w:p>
          <w:p w14:paraId="3FC68975" w14:textId="77777777"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예) 코드, 금액, 일자, 수,</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내용, 명 등</w:t>
            </w:r>
          </w:p>
        </w:tc>
      </w:tr>
      <w:tr w:rsidR="00F63AF2" w:rsidRPr="00F63AF2" w14:paraId="6E02F5FB" w14:textId="77777777" w:rsidTr="003E36F9">
        <w:trPr>
          <w:trHeight w:val="946"/>
        </w:trPr>
        <w:tc>
          <w:tcPr>
            <w:tcW w:w="1263" w:type="dxa"/>
            <w:gridSpan w:val="2"/>
            <w:vMerge/>
            <w:tcBorders>
              <w:right w:val="single" w:sz="4" w:space="0" w:color="auto"/>
            </w:tcBorders>
            <w:vAlign w:val="center"/>
          </w:tcPr>
          <w:p w14:paraId="51AB2FB0" w14:textId="77777777" w:rsidR="00F63AF2" w:rsidRPr="00F63AF2" w:rsidRDefault="00F63AF2" w:rsidP="003E36F9">
            <w:pPr>
              <w:rPr>
                <w:rFonts w:asciiTheme="minorEastAsia" w:eastAsiaTheme="minorEastAsia" w:hAnsiTheme="minorEastAsia"/>
                <w:szCs w:val="20"/>
              </w:rPr>
            </w:pPr>
          </w:p>
        </w:tc>
        <w:tc>
          <w:tcPr>
            <w:tcW w:w="1413" w:type="dxa"/>
            <w:gridSpan w:val="3"/>
            <w:tcBorders>
              <w:top w:val="single" w:sz="4" w:space="0" w:color="auto"/>
              <w:left w:val="single" w:sz="4" w:space="0" w:color="auto"/>
            </w:tcBorders>
            <w:vAlign w:val="center"/>
          </w:tcPr>
          <w:p w14:paraId="2F515099"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도메인분류</w:t>
            </w:r>
          </w:p>
        </w:tc>
        <w:tc>
          <w:tcPr>
            <w:tcW w:w="6912" w:type="dxa"/>
            <w:tcBorders>
              <w:top w:val="single" w:sz="4" w:space="0" w:color="auto"/>
            </w:tcBorders>
            <w:vAlign w:val="center"/>
          </w:tcPr>
          <w:p w14:paraId="5D8DD95E" w14:textId="77777777"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도메인을 관리를 위해 분류 체계를 구분함</w:t>
            </w:r>
          </w:p>
          <w:p w14:paraId="25D8D88C" w14:textId="77777777" w:rsidR="00F63AF2" w:rsidRPr="00F63AF2" w:rsidRDefault="00F63AF2" w:rsidP="003E36F9">
            <w:pPr>
              <w:ind w:leftChars="220" w:left="840" w:hangingChars="200" w:hanging="400"/>
              <w:rPr>
                <w:rFonts w:asciiTheme="minorEastAsia" w:eastAsiaTheme="minorEastAsia" w:hAnsiTheme="minorEastAsia"/>
                <w:szCs w:val="20"/>
              </w:rPr>
            </w:pPr>
            <w:r w:rsidRPr="00F63AF2">
              <w:rPr>
                <w:rFonts w:asciiTheme="minorEastAsia" w:eastAsiaTheme="minorEastAsia" w:hAnsiTheme="minorEastAsia" w:hint="eastAsia"/>
                <w:szCs w:val="20"/>
              </w:rPr>
              <w:t xml:space="preserve">예) </w:t>
            </w:r>
            <w:r w:rsidR="007412A8">
              <w:rPr>
                <w:rFonts w:asciiTheme="minorEastAsia" w:eastAsiaTheme="minorEastAsia" w:hAnsiTheme="minorEastAsia" w:hint="eastAsia"/>
                <w:szCs w:val="20"/>
              </w:rPr>
              <w:t>도메인유형</w:t>
            </w:r>
            <w:r w:rsidRPr="00F63AF2">
              <w:rPr>
                <w:rFonts w:asciiTheme="minorEastAsia" w:eastAsiaTheme="minorEastAsia" w:hAnsiTheme="minorEastAsia" w:hint="eastAsia"/>
                <w:szCs w:val="20"/>
              </w:rPr>
              <w:t>(</w:t>
            </w:r>
            <w:r w:rsidR="00E7303E">
              <w:rPr>
                <w:rFonts w:asciiTheme="minorEastAsia" w:eastAsiaTheme="minorEastAsia" w:hAnsiTheme="minorEastAsia" w:hint="eastAsia"/>
                <w:szCs w:val="20"/>
              </w:rPr>
              <w:t>그룹,</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번호,</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코드)</w:t>
            </w:r>
          </w:p>
          <w:p w14:paraId="0AF82DD5" w14:textId="77777777" w:rsidR="00F63AF2" w:rsidRPr="00F63AF2" w:rsidRDefault="00F63AF2" w:rsidP="003E36F9">
            <w:pPr>
              <w:ind w:firstLineChars="354" w:firstLine="708"/>
              <w:rPr>
                <w:rFonts w:asciiTheme="minorEastAsia" w:eastAsiaTheme="minorEastAsia" w:hAnsiTheme="minorEastAsia"/>
                <w:szCs w:val="20"/>
              </w:rPr>
            </w:pPr>
            <w:r w:rsidRPr="00F63AF2">
              <w:rPr>
                <w:rFonts w:asciiTheme="minorEastAsia" w:eastAsiaTheme="minorEastAsia" w:hAnsiTheme="minorEastAsia" w:hint="eastAsia"/>
                <w:szCs w:val="20"/>
              </w:rPr>
              <w:t>도메인소분류(명,</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금액,</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날짜,</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일련번호,</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여부)</w:t>
            </w:r>
          </w:p>
        </w:tc>
      </w:tr>
      <w:tr w:rsidR="00F63AF2" w:rsidRPr="00F63AF2" w14:paraId="6ABC7E96" w14:textId="77777777" w:rsidTr="003E36F9">
        <w:trPr>
          <w:trHeight w:val="946"/>
        </w:trPr>
        <w:tc>
          <w:tcPr>
            <w:tcW w:w="1263" w:type="dxa"/>
            <w:gridSpan w:val="2"/>
            <w:vMerge/>
            <w:tcBorders>
              <w:right w:val="single" w:sz="4" w:space="0" w:color="auto"/>
            </w:tcBorders>
            <w:vAlign w:val="center"/>
          </w:tcPr>
          <w:p w14:paraId="02A38178" w14:textId="77777777" w:rsidR="00F63AF2" w:rsidRPr="00F63AF2" w:rsidRDefault="00F63AF2" w:rsidP="003E36F9">
            <w:pPr>
              <w:rPr>
                <w:rFonts w:asciiTheme="minorEastAsia" w:eastAsiaTheme="minorEastAsia" w:hAnsiTheme="minorEastAsia"/>
                <w:szCs w:val="20"/>
              </w:rPr>
            </w:pPr>
          </w:p>
        </w:tc>
        <w:tc>
          <w:tcPr>
            <w:tcW w:w="1413" w:type="dxa"/>
            <w:gridSpan w:val="3"/>
            <w:tcBorders>
              <w:top w:val="single" w:sz="4" w:space="0" w:color="auto"/>
              <w:left w:val="single" w:sz="4" w:space="0" w:color="auto"/>
            </w:tcBorders>
            <w:vAlign w:val="center"/>
          </w:tcPr>
          <w:p w14:paraId="55AA7FA1"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도메인명</w:t>
            </w:r>
          </w:p>
        </w:tc>
        <w:tc>
          <w:tcPr>
            <w:tcW w:w="6912" w:type="dxa"/>
            <w:tcBorders>
              <w:top w:val="single" w:sz="4" w:space="0" w:color="auto"/>
            </w:tcBorders>
            <w:vAlign w:val="center"/>
          </w:tcPr>
          <w:p w14:paraId="08EF35AF" w14:textId="77777777"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데이터 타입과 길이를 대표하기 위해 정의한 명칭</w:t>
            </w:r>
          </w:p>
          <w:p w14:paraId="5BEB3E28" w14:textId="77777777"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예) 금액N13, 내용</w:t>
            </w:r>
            <w:r w:rsidR="00DD1363">
              <w:rPr>
                <w:rFonts w:asciiTheme="minorEastAsia" w:eastAsiaTheme="minorEastAsia" w:hAnsiTheme="minorEastAsia" w:hint="eastAsia"/>
                <w:szCs w:val="20"/>
              </w:rPr>
              <w:t>VC</w:t>
            </w:r>
            <w:r w:rsidRPr="00F63AF2">
              <w:rPr>
                <w:rFonts w:asciiTheme="minorEastAsia" w:eastAsiaTheme="minorEastAsia" w:hAnsiTheme="minorEastAsia" w:hint="eastAsia"/>
                <w:szCs w:val="20"/>
              </w:rPr>
              <w:t>2000, 수N5</w:t>
            </w:r>
          </w:p>
        </w:tc>
      </w:tr>
      <w:tr w:rsidR="00F63AF2" w:rsidRPr="00F63AF2" w14:paraId="3A33433D" w14:textId="77777777" w:rsidTr="003E36F9">
        <w:trPr>
          <w:trHeight w:val="1226"/>
        </w:trPr>
        <w:tc>
          <w:tcPr>
            <w:tcW w:w="1263" w:type="dxa"/>
            <w:gridSpan w:val="2"/>
            <w:vMerge/>
            <w:tcBorders>
              <w:right w:val="single" w:sz="4" w:space="0" w:color="auto"/>
            </w:tcBorders>
            <w:vAlign w:val="center"/>
          </w:tcPr>
          <w:p w14:paraId="5C513C92" w14:textId="77777777" w:rsidR="00F63AF2" w:rsidRPr="00F63AF2" w:rsidRDefault="00F63AF2" w:rsidP="003E36F9">
            <w:pPr>
              <w:rPr>
                <w:rFonts w:asciiTheme="minorEastAsia" w:eastAsiaTheme="minorEastAsia" w:hAnsiTheme="minorEastAsia"/>
                <w:szCs w:val="20"/>
              </w:rPr>
            </w:pPr>
          </w:p>
        </w:tc>
        <w:tc>
          <w:tcPr>
            <w:tcW w:w="1413" w:type="dxa"/>
            <w:gridSpan w:val="3"/>
            <w:tcBorders>
              <w:left w:val="single" w:sz="4" w:space="0" w:color="auto"/>
            </w:tcBorders>
            <w:vAlign w:val="center"/>
          </w:tcPr>
          <w:p w14:paraId="338DA573"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논리타입,</w:t>
            </w:r>
          </w:p>
          <w:p w14:paraId="5C1102A5" w14:textId="77777777" w:rsidR="00F63AF2" w:rsidRPr="00F63AF2" w:rsidRDefault="00F63AF2" w:rsidP="003E36F9">
            <w:pPr>
              <w:rPr>
                <w:rFonts w:asciiTheme="minorEastAsia" w:eastAsiaTheme="minorEastAsia" w:hAnsiTheme="minorEastAsia"/>
                <w:b/>
                <w:bCs/>
                <w:szCs w:val="20"/>
              </w:rPr>
            </w:pPr>
            <w:r w:rsidRPr="00F63AF2">
              <w:rPr>
                <w:rFonts w:asciiTheme="minorEastAsia" w:eastAsiaTheme="minorEastAsia" w:hAnsiTheme="minorEastAsia" w:hint="eastAsia"/>
                <w:b/>
                <w:bCs/>
                <w:szCs w:val="20"/>
              </w:rPr>
              <w:t>물리타입</w:t>
            </w:r>
          </w:p>
        </w:tc>
        <w:tc>
          <w:tcPr>
            <w:tcW w:w="6912" w:type="dxa"/>
            <w:vAlign w:val="center"/>
          </w:tcPr>
          <w:p w14:paraId="139F53ED" w14:textId="2D42CDBA"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정의된 도메인명을</w:t>
            </w:r>
            <w:r w:rsidRPr="00F63AF2">
              <w:rPr>
                <w:rFonts w:asciiTheme="minorEastAsia" w:eastAsiaTheme="minorEastAsia" w:hAnsiTheme="minorEastAsia"/>
                <w:szCs w:val="20"/>
              </w:rPr>
              <w:t xml:space="preserve"> 물리화</w:t>
            </w:r>
            <w:r w:rsidR="00E175D0">
              <w:rPr>
                <w:rFonts w:asciiTheme="minorEastAsia" w:eastAsiaTheme="minorEastAsia" w:hAnsiTheme="minorEastAsia" w:hint="eastAsia"/>
                <w:szCs w:val="20"/>
              </w:rPr>
              <w:t xml:space="preserve"> </w:t>
            </w:r>
            <w:r w:rsidRPr="00F63AF2">
              <w:rPr>
                <w:rFonts w:asciiTheme="minorEastAsia" w:eastAsiaTheme="minorEastAsia" w:hAnsiTheme="minorEastAsia"/>
                <w:szCs w:val="20"/>
              </w:rPr>
              <w:t>하기</w:t>
            </w:r>
            <w:r w:rsidRPr="00F63AF2">
              <w:rPr>
                <w:rFonts w:asciiTheme="minorEastAsia" w:eastAsiaTheme="minorEastAsia" w:hAnsiTheme="minorEastAsia" w:hint="eastAsia"/>
                <w:szCs w:val="20"/>
              </w:rPr>
              <w:t xml:space="preserve"> 위해 DBMS별로 물리TYPE 또는 LENGTH를 정의함.</w:t>
            </w:r>
          </w:p>
          <w:p w14:paraId="626378B9" w14:textId="77777777" w:rsidR="00F63AF2" w:rsidRPr="00F63AF2" w:rsidRDefault="00F63AF2" w:rsidP="003E36F9">
            <w:pPr>
              <w:rPr>
                <w:rFonts w:asciiTheme="minorEastAsia" w:eastAsiaTheme="minorEastAsia" w:hAnsiTheme="minorEastAsia"/>
                <w:szCs w:val="20"/>
              </w:rPr>
            </w:pPr>
            <w:r w:rsidRPr="00F63AF2">
              <w:rPr>
                <w:rFonts w:asciiTheme="minorEastAsia" w:eastAsiaTheme="minorEastAsia" w:hAnsiTheme="minorEastAsia" w:hint="eastAsia"/>
                <w:szCs w:val="20"/>
              </w:rPr>
              <w:t>예)  [논리타입]VARCHAR() -&gt; [물리타입]</w:t>
            </w:r>
            <w:r w:rsidR="00CA4DB6">
              <w:rPr>
                <w:rFonts w:asciiTheme="minorEastAsia" w:eastAsiaTheme="minorEastAsia" w:hAnsiTheme="minorEastAsia" w:hint="eastAsia"/>
                <w:szCs w:val="20"/>
              </w:rPr>
              <w:t>VARCHAR</w:t>
            </w:r>
            <w:r w:rsidR="00696A47">
              <w:rPr>
                <w:rFonts w:asciiTheme="minorEastAsia" w:eastAsiaTheme="minorEastAsia" w:hAnsiTheme="minorEastAsia"/>
                <w:szCs w:val="20"/>
              </w:rPr>
              <w:t>2</w:t>
            </w:r>
            <w:r w:rsidRPr="00F63AF2">
              <w:rPr>
                <w:rFonts w:asciiTheme="minorEastAsia" w:eastAsiaTheme="minorEastAsia" w:hAnsiTheme="minorEastAsia" w:hint="eastAsia"/>
                <w:szCs w:val="20"/>
              </w:rPr>
              <w:t>()[오라클]</w:t>
            </w:r>
          </w:p>
          <w:p w14:paraId="1D1B31F1" w14:textId="77777777" w:rsidR="00F63AF2" w:rsidRPr="00F63AF2" w:rsidRDefault="00F63AF2" w:rsidP="003E36F9">
            <w:pPr>
              <w:ind w:firstLineChars="100" w:firstLine="200"/>
              <w:rPr>
                <w:rFonts w:asciiTheme="minorEastAsia" w:eastAsiaTheme="minorEastAsia" w:hAnsiTheme="minorEastAsia"/>
                <w:szCs w:val="20"/>
              </w:rPr>
            </w:pPr>
            <w:r w:rsidRPr="00F63AF2">
              <w:rPr>
                <w:rFonts w:asciiTheme="minorEastAsia" w:eastAsiaTheme="minorEastAsia" w:hAnsiTheme="minorEastAsia" w:hint="eastAsia"/>
                <w:szCs w:val="20"/>
              </w:rPr>
              <w:t xml:space="preserve">            </w:t>
            </w:r>
            <w:r w:rsidR="00CA612F">
              <w:rPr>
                <w:rFonts w:asciiTheme="minorEastAsia" w:eastAsiaTheme="minorEastAsia" w:hAnsiTheme="minorEastAsia" w:hint="eastAsia"/>
                <w:szCs w:val="20"/>
              </w:rPr>
              <w:t xml:space="preserve">NUMBER() </w:t>
            </w:r>
            <w:r w:rsidR="00CA612F">
              <w:rPr>
                <w:rFonts w:asciiTheme="minorEastAsia" w:eastAsiaTheme="minorEastAsia" w:hAnsiTheme="minorEastAsia"/>
                <w:szCs w:val="20"/>
              </w:rPr>
              <w:t xml:space="preserve"> </w:t>
            </w:r>
            <w:r w:rsidRPr="00F63AF2">
              <w:rPr>
                <w:rFonts w:asciiTheme="minorEastAsia" w:eastAsiaTheme="minorEastAsia" w:hAnsiTheme="minorEastAsia" w:hint="eastAsia"/>
                <w:szCs w:val="20"/>
              </w:rPr>
              <w:t>-&gt;</w:t>
            </w:r>
            <w:r w:rsidR="00CA612F">
              <w:rPr>
                <w:rFonts w:asciiTheme="minorEastAsia" w:eastAsiaTheme="minorEastAsia" w:hAnsiTheme="minorEastAsia" w:hint="eastAsia"/>
                <w:szCs w:val="20"/>
              </w:rPr>
              <w:t xml:space="preserve">  </w:t>
            </w:r>
            <w:r w:rsidRPr="00F63AF2">
              <w:rPr>
                <w:rFonts w:asciiTheme="minorEastAsia" w:eastAsiaTheme="minorEastAsia" w:hAnsiTheme="minorEastAsia" w:hint="eastAsia"/>
                <w:szCs w:val="20"/>
              </w:rPr>
              <w:t xml:space="preserve">        NUMBER()[오라클]</w:t>
            </w:r>
          </w:p>
          <w:p w14:paraId="3757B122" w14:textId="77777777" w:rsidR="00F63AF2" w:rsidRPr="00F63AF2" w:rsidRDefault="00CA612F" w:rsidP="00CA612F">
            <w:pPr>
              <w:ind w:firstLineChars="700" w:firstLine="1400"/>
              <w:rPr>
                <w:rFonts w:asciiTheme="minorEastAsia" w:eastAsiaTheme="minorEastAsia" w:hAnsiTheme="minorEastAsia"/>
                <w:szCs w:val="20"/>
              </w:rPr>
            </w:pPr>
            <w:r>
              <w:rPr>
                <w:rFonts w:asciiTheme="minorEastAsia" w:eastAsiaTheme="minorEastAsia" w:hAnsiTheme="minorEastAsia" w:hint="eastAsia"/>
                <w:szCs w:val="20"/>
              </w:rPr>
              <w:t xml:space="preserve">NUMBER()  </w:t>
            </w:r>
            <w:r w:rsidR="00F63AF2" w:rsidRPr="00F63AF2">
              <w:rPr>
                <w:rFonts w:asciiTheme="minorEastAsia" w:eastAsiaTheme="minorEastAsia" w:hAnsiTheme="minorEastAsia" w:hint="eastAsia"/>
                <w:szCs w:val="20"/>
              </w:rPr>
              <w:t xml:space="preserve">-&gt;      </w:t>
            </w:r>
            <w:r>
              <w:rPr>
                <w:rFonts w:asciiTheme="minorEastAsia" w:eastAsiaTheme="minorEastAsia" w:hAnsiTheme="minorEastAsia"/>
                <w:szCs w:val="20"/>
              </w:rPr>
              <w:t xml:space="preserve"> </w:t>
            </w:r>
            <w:r w:rsidR="00F63AF2" w:rsidRPr="00F63AF2">
              <w:rPr>
                <w:rFonts w:asciiTheme="minorEastAsia" w:eastAsiaTheme="minorEastAsia" w:hAnsiTheme="minorEastAsia" w:hint="eastAsia"/>
                <w:szCs w:val="20"/>
              </w:rPr>
              <w:t xml:space="preserve">   NUMERIC()[Sybase IQ]</w:t>
            </w:r>
          </w:p>
        </w:tc>
      </w:tr>
    </w:tbl>
    <w:p w14:paraId="5BA7457D" w14:textId="77777777" w:rsidR="00F63AF2" w:rsidRPr="00F63AF2" w:rsidRDefault="00F63AF2" w:rsidP="00F63AF2"/>
    <w:p w14:paraId="3B21AD71" w14:textId="77777777" w:rsidR="00E7303E" w:rsidRPr="008A59A3" w:rsidRDefault="00E7303E" w:rsidP="00997C3E">
      <w:pPr>
        <w:pStyle w:val="1"/>
        <w:numPr>
          <w:ilvl w:val="0"/>
          <w:numId w:val="0"/>
        </w:numPr>
        <w:ind w:left="426"/>
      </w:pPr>
    </w:p>
    <w:p w14:paraId="1607AA82" w14:textId="77777777" w:rsidR="00E7303E" w:rsidRDefault="00E7303E" w:rsidP="00997C3E">
      <w:pPr>
        <w:pStyle w:val="1"/>
      </w:pPr>
      <w:r w:rsidRPr="00F623F6">
        <w:br w:type="page"/>
      </w:r>
      <w:bookmarkStart w:id="400" w:name="_Toc124110766"/>
      <w:r>
        <w:rPr>
          <w:rFonts w:hint="eastAsia"/>
        </w:rPr>
        <w:lastRenderedPageBreak/>
        <w:t>표준단어</w:t>
      </w:r>
      <w:bookmarkEnd w:id="400"/>
    </w:p>
    <w:p w14:paraId="3F250AA1" w14:textId="77777777" w:rsidR="00997C3E" w:rsidRPr="00997C3E" w:rsidRDefault="00997C3E" w:rsidP="00997C3E">
      <w:pPr>
        <w:pStyle w:val="afa"/>
        <w:keepNext/>
        <w:numPr>
          <w:ilvl w:val="0"/>
          <w:numId w:val="1"/>
        </w:numPr>
        <w:spacing w:before="120"/>
        <w:ind w:leftChars="0"/>
        <w:outlineLvl w:val="1"/>
        <w:rPr>
          <w:b/>
          <w:vanish/>
          <w:sz w:val="22"/>
          <w:szCs w:val="22"/>
        </w:rPr>
      </w:pPr>
      <w:bookmarkStart w:id="401" w:name="_Toc16102455"/>
      <w:bookmarkStart w:id="402" w:name="_Toc16164269"/>
      <w:bookmarkStart w:id="403" w:name="_Toc16801032"/>
      <w:bookmarkStart w:id="404" w:name="_Toc16802422"/>
      <w:bookmarkStart w:id="405" w:name="_Toc18937495"/>
      <w:bookmarkStart w:id="406" w:name="_Toc37765677"/>
      <w:bookmarkStart w:id="407" w:name="_Toc37926526"/>
      <w:bookmarkStart w:id="408" w:name="_Toc124108013"/>
      <w:bookmarkStart w:id="409" w:name="_Toc124110767"/>
      <w:bookmarkEnd w:id="401"/>
      <w:bookmarkEnd w:id="402"/>
      <w:bookmarkEnd w:id="403"/>
      <w:bookmarkEnd w:id="404"/>
      <w:bookmarkEnd w:id="405"/>
      <w:bookmarkEnd w:id="406"/>
      <w:bookmarkEnd w:id="407"/>
      <w:bookmarkEnd w:id="408"/>
      <w:bookmarkEnd w:id="409"/>
    </w:p>
    <w:p w14:paraId="0B158E52" w14:textId="77777777" w:rsidR="00E7303E" w:rsidRPr="00DA0CC2" w:rsidRDefault="00E7303E" w:rsidP="003771D8">
      <w:pPr>
        <w:pStyle w:val="20"/>
      </w:pPr>
      <w:bookmarkStart w:id="410" w:name="_Toc124110768"/>
      <w:r>
        <w:rPr>
          <w:rFonts w:hint="eastAsia"/>
        </w:rPr>
        <w:t>개요</w:t>
      </w:r>
      <w:bookmarkEnd w:id="410"/>
    </w:p>
    <w:p w14:paraId="3772F546" w14:textId="6860AE87" w:rsidR="00E7303E" w:rsidRDefault="00E7303E" w:rsidP="00E7303E">
      <w:r>
        <w:rPr>
          <w:rFonts w:hint="eastAsia"/>
        </w:rPr>
        <w:t>단어란</w:t>
      </w:r>
      <w:r>
        <w:t xml:space="preserve"> </w:t>
      </w:r>
      <w:r w:rsidR="001E058F">
        <w:t>K-CURE 운영·관리 시스템</w:t>
      </w:r>
      <w:r>
        <w:t xml:space="preserve">에서 사용되는 단어로 데이터모델링에서 논리/물리 오브젝트의 한글명 및 </w:t>
      </w:r>
      <w:r>
        <w:rPr>
          <w:rFonts w:hint="eastAsia"/>
        </w:rPr>
        <w:t>영문명을</w:t>
      </w:r>
      <w:r>
        <w:t xml:space="preserve"> 이루는 요소를 말하며 엔티티명, 테이블명, 속성명, </w:t>
      </w:r>
      <w:r w:rsidR="00B83C8A">
        <w:t>컬럼</w:t>
      </w:r>
      <w:r>
        <w:t>명 생성(조합)시 활용된다.</w:t>
      </w:r>
    </w:p>
    <w:p w14:paraId="50385353" w14:textId="77777777" w:rsidR="00E7303E" w:rsidRDefault="00E7303E" w:rsidP="003771D8">
      <w:pPr>
        <w:pStyle w:val="20"/>
      </w:pPr>
      <w:bookmarkStart w:id="411" w:name="_Toc124110769"/>
      <w:r>
        <w:rPr>
          <w:rFonts w:hint="eastAsia"/>
        </w:rPr>
        <w:t>표준단어 관리</w:t>
      </w:r>
      <w:bookmarkEnd w:id="411"/>
    </w:p>
    <w:p w14:paraId="1BE16947" w14:textId="14BB68EF" w:rsidR="00E7303E" w:rsidRPr="00DA0CC2" w:rsidRDefault="00E7303E" w:rsidP="00611B5A">
      <w:pPr>
        <w:pStyle w:val="30"/>
      </w:pPr>
      <w:bookmarkStart w:id="412" w:name="_Toc124110770"/>
      <w:r>
        <w:rPr>
          <w:rFonts w:hint="eastAsia"/>
        </w:rPr>
        <w:t>표준단어 관리 항목</w:t>
      </w:r>
      <w:bookmarkEnd w:id="412"/>
    </w:p>
    <w:p w14:paraId="0F6F2F92" w14:textId="4D867257" w:rsidR="00E7303E" w:rsidRDefault="00E7303E" w:rsidP="00E7303E">
      <w:del w:id="413" w:author="datastreams" w:date="2023-01-08T22:23:00Z">
        <w:r w:rsidDel="00DB31EA">
          <w:rPr>
            <w:rFonts w:hint="eastAsia"/>
          </w:rPr>
          <w:delText>현행</w:delText>
        </w:r>
        <w:r w:rsidDel="00DB31EA">
          <w:delText xml:space="preserve"> </w:delText>
        </w:r>
      </w:del>
      <w:ins w:id="414" w:author="datastreams" w:date="2023-01-08T22:23:00Z">
        <w:r w:rsidR="00DB31EA" w:rsidRPr="00DB31EA">
          <w:rPr>
            <w:rFonts w:hint="eastAsia"/>
          </w:rPr>
          <w:t>현행</w:t>
        </w:r>
        <w:r w:rsidR="00DB31EA" w:rsidRPr="00DB31EA">
          <w:t xml:space="preserve"> K-CURE 운영·관리 시스템에서 관리하고 있는 단어 관리 항목의 기준은 헬스케어 플랫폼의 표준용어에서 사용하는 한글단어, 영문단어를 적용한다. 신규 단어는 행정안전부의 행정표준용어목록, 한국데이터베이스진흥센터의 데이터 관리 표준을 바탕으로 데이터 사전 관리 항목을 다음과 같이 정의 한다.</w:t>
        </w:r>
        <w:r w:rsidR="00DB31EA" w:rsidRPr="00DB31EA" w:rsidDel="00DB31EA">
          <w:t xml:space="preserve"> </w:t>
        </w:r>
      </w:ins>
      <w:del w:id="415" w:author="datastreams" w:date="2023-01-08T22:23:00Z">
        <w:r w:rsidR="001E058F" w:rsidDel="00DB31EA">
          <w:delText>K-CURE 운영·관리 시스템</w:delText>
        </w:r>
        <w:r w:rsidDel="00DB31EA">
          <w:delText xml:space="preserve">에서 관리하고 있는 단어 관리 항목을 기준으로 행정안전부의 행정표준용어목록, 한국데이터베이스진흥센터의 데이터 관리 표준 및 </w:delText>
        </w:r>
      </w:del>
      <w:del w:id="416" w:author="datastreams" w:date="2023-01-07T20:43:00Z">
        <w:r w:rsidDel="00D0724A">
          <w:delText>타 기관 표준화 사례</w:delText>
        </w:r>
      </w:del>
      <w:del w:id="417" w:author="datastreams" w:date="2023-01-08T22:23:00Z">
        <w:r w:rsidDel="00DB31EA">
          <w:delText xml:space="preserve">를 바탕으로 데이터 사전 관리 </w:delText>
        </w:r>
        <w:r w:rsidDel="00DB31EA">
          <w:rPr>
            <w:rFonts w:hint="eastAsia"/>
          </w:rPr>
          <w:delText>항목을</w:delText>
        </w:r>
        <w:r w:rsidDel="00DB31EA">
          <w:delText xml:space="preserve"> 다음과 같이 정의 한다.</w:delText>
        </w:r>
      </w:del>
    </w:p>
    <w:p w14:paraId="37809BAD" w14:textId="77777777" w:rsidR="00854486" w:rsidRPr="00C23FC6" w:rsidRDefault="00854486" w:rsidP="00854486">
      <w:pPr>
        <w:pStyle w:val="a7"/>
        <w:keepNext/>
        <w:jc w:val="left"/>
        <w:rPr>
          <w:b w:val="0"/>
          <w:bCs w:val="0"/>
        </w:rPr>
      </w:pPr>
      <w:r w:rsidRPr="00C23FC6">
        <w:rPr>
          <w:rFonts w:hint="eastAsia"/>
          <w:b w:val="0"/>
          <w:bCs w:val="0"/>
        </w:rPr>
        <w:t xml:space="preserve">[표 </w:t>
      </w:r>
      <w:r>
        <w:rPr>
          <w:b w:val="0"/>
          <w:bCs w:val="0"/>
        </w:rPr>
        <w:t>3</w:t>
      </w:r>
      <w:r w:rsidRPr="00C23FC6">
        <w:rPr>
          <w:b w:val="0"/>
          <w:bCs w:val="0"/>
        </w:rPr>
        <w:noBreakHyphen/>
      </w:r>
      <w:r>
        <w:rPr>
          <w:b w:val="0"/>
          <w:bCs w:val="0"/>
        </w:rPr>
        <w:t>1</w:t>
      </w:r>
      <w:r w:rsidRPr="00C23FC6">
        <w:rPr>
          <w:rFonts w:hint="eastAsia"/>
          <w:b w:val="0"/>
          <w:bCs w:val="0"/>
        </w:rPr>
        <w:t xml:space="preserve">] </w:t>
      </w:r>
      <w:r>
        <w:rPr>
          <w:rFonts w:hint="eastAsia"/>
          <w:b w:val="0"/>
          <w:bCs w:val="0"/>
          <w:sz w:val="22"/>
          <w:szCs w:val="22"/>
        </w:rPr>
        <w:t>표준단어 관리 항목</w:t>
      </w:r>
    </w:p>
    <w:tbl>
      <w:tblPr>
        <w:tblW w:w="9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
        <w:gridCol w:w="834"/>
        <w:gridCol w:w="1276"/>
        <w:gridCol w:w="1141"/>
        <w:gridCol w:w="2085"/>
        <w:gridCol w:w="1191"/>
        <w:gridCol w:w="893"/>
        <w:gridCol w:w="894"/>
        <w:gridCol w:w="1191"/>
      </w:tblGrid>
      <w:tr w:rsidR="00591580" w:rsidRPr="000A1ED8" w14:paraId="6365AD35" w14:textId="77777777" w:rsidTr="007976E1">
        <w:trPr>
          <w:trHeight w:val="847"/>
        </w:trPr>
        <w:tc>
          <w:tcPr>
            <w:tcW w:w="437" w:type="dxa"/>
          </w:tcPr>
          <w:p w14:paraId="5BE1190F" w14:textId="77777777" w:rsidR="00591580" w:rsidRPr="000A1ED8" w:rsidRDefault="00591580" w:rsidP="003E36F9">
            <w:pPr>
              <w:spacing w:before="60" w:after="60"/>
              <w:jc w:val="center"/>
            </w:pPr>
            <w:r w:rsidRPr="000A1ED8">
              <w:rPr>
                <w:rFonts w:hint="eastAsia"/>
              </w:rPr>
              <w:t>번호</w:t>
            </w:r>
          </w:p>
        </w:tc>
        <w:tc>
          <w:tcPr>
            <w:tcW w:w="834" w:type="dxa"/>
          </w:tcPr>
          <w:p w14:paraId="658B2CCA" w14:textId="77777777" w:rsidR="00591580" w:rsidRPr="000A1ED8" w:rsidRDefault="00591580" w:rsidP="003E36F9">
            <w:pPr>
              <w:spacing w:before="60" w:after="60"/>
              <w:jc w:val="center"/>
            </w:pPr>
            <w:r w:rsidRPr="000A1ED8">
              <w:rPr>
                <w:rFonts w:hint="eastAsia"/>
              </w:rPr>
              <w:t>단어</w:t>
            </w:r>
          </w:p>
        </w:tc>
        <w:tc>
          <w:tcPr>
            <w:tcW w:w="1276" w:type="dxa"/>
          </w:tcPr>
          <w:p w14:paraId="27422125" w14:textId="77777777" w:rsidR="00591580" w:rsidRPr="000A1ED8" w:rsidRDefault="00591580" w:rsidP="00CA612F">
            <w:pPr>
              <w:spacing w:before="60" w:after="60"/>
              <w:jc w:val="center"/>
            </w:pPr>
            <w:r w:rsidRPr="000A1ED8">
              <w:rPr>
                <w:rFonts w:hint="eastAsia"/>
              </w:rPr>
              <w:t>영문약어명</w:t>
            </w:r>
          </w:p>
        </w:tc>
        <w:tc>
          <w:tcPr>
            <w:tcW w:w="1141" w:type="dxa"/>
          </w:tcPr>
          <w:p w14:paraId="2EFE412A" w14:textId="77777777" w:rsidR="00591580" w:rsidRPr="000A1ED8" w:rsidRDefault="00591580" w:rsidP="003E36F9">
            <w:pPr>
              <w:spacing w:before="60" w:after="60"/>
              <w:jc w:val="center"/>
            </w:pPr>
            <w:r w:rsidRPr="000A1ED8">
              <w:rPr>
                <w:rFonts w:hint="eastAsia"/>
              </w:rPr>
              <w:t>영문명</w:t>
            </w:r>
          </w:p>
        </w:tc>
        <w:tc>
          <w:tcPr>
            <w:tcW w:w="2085" w:type="dxa"/>
          </w:tcPr>
          <w:p w14:paraId="6B16AEFD" w14:textId="77777777" w:rsidR="00591580" w:rsidRPr="000A1ED8" w:rsidRDefault="00591580" w:rsidP="003E36F9">
            <w:pPr>
              <w:spacing w:before="60" w:after="60"/>
              <w:jc w:val="center"/>
            </w:pPr>
            <w:r w:rsidRPr="000A1ED8">
              <w:rPr>
                <w:rFonts w:hint="eastAsia"/>
              </w:rPr>
              <w:t>정의</w:t>
            </w:r>
          </w:p>
        </w:tc>
        <w:tc>
          <w:tcPr>
            <w:tcW w:w="1191" w:type="dxa"/>
          </w:tcPr>
          <w:p w14:paraId="60440BBB" w14:textId="77777777" w:rsidR="00591580" w:rsidRPr="000A1ED8" w:rsidRDefault="00591580" w:rsidP="007976E1">
            <w:pPr>
              <w:spacing w:before="60" w:after="60"/>
              <w:jc w:val="center"/>
            </w:pPr>
            <w:r w:rsidRPr="000A1ED8">
              <w:rPr>
                <w:rFonts w:hint="eastAsia"/>
              </w:rPr>
              <w:t>표준여부</w:t>
            </w:r>
          </w:p>
        </w:tc>
        <w:tc>
          <w:tcPr>
            <w:tcW w:w="893" w:type="dxa"/>
          </w:tcPr>
          <w:p w14:paraId="2D82ED76" w14:textId="77777777" w:rsidR="00591580" w:rsidRPr="000A1ED8" w:rsidRDefault="00591580" w:rsidP="007976E1">
            <w:pPr>
              <w:spacing w:before="60" w:after="60"/>
              <w:jc w:val="center"/>
            </w:pPr>
            <w:r w:rsidRPr="000A1ED8">
              <w:rPr>
                <w:rFonts w:hint="eastAsia"/>
              </w:rPr>
              <w:t>동의단어명</w:t>
            </w:r>
          </w:p>
        </w:tc>
        <w:tc>
          <w:tcPr>
            <w:tcW w:w="894" w:type="dxa"/>
          </w:tcPr>
          <w:p w14:paraId="12DC8A42" w14:textId="77777777" w:rsidR="00591580" w:rsidRPr="000A1ED8" w:rsidRDefault="00591580" w:rsidP="007976E1">
            <w:pPr>
              <w:spacing w:before="60" w:after="60"/>
              <w:jc w:val="center"/>
            </w:pPr>
            <w:r w:rsidRPr="000A1ED8">
              <w:rPr>
                <w:rFonts w:hint="eastAsia"/>
              </w:rPr>
              <w:t>금칙단어여부</w:t>
            </w:r>
          </w:p>
        </w:tc>
        <w:tc>
          <w:tcPr>
            <w:tcW w:w="1191" w:type="dxa"/>
          </w:tcPr>
          <w:p w14:paraId="31B0B6E8" w14:textId="77777777" w:rsidR="00591580" w:rsidRPr="000A1ED8" w:rsidRDefault="00591580" w:rsidP="007976E1">
            <w:pPr>
              <w:spacing w:before="60" w:after="60"/>
              <w:jc w:val="center"/>
            </w:pPr>
            <w:r w:rsidRPr="000A1ED8">
              <w:rPr>
                <w:rFonts w:hint="eastAsia"/>
              </w:rPr>
              <w:t>기본단어/분류단어구분</w:t>
            </w:r>
          </w:p>
        </w:tc>
      </w:tr>
      <w:tr w:rsidR="00591580" w:rsidRPr="000A1ED8" w14:paraId="156CB068" w14:textId="77777777" w:rsidTr="007976E1">
        <w:trPr>
          <w:trHeight w:val="266"/>
        </w:trPr>
        <w:tc>
          <w:tcPr>
            <w:tcW w:w="437" w:type="dxa"/>
          </w:tcPr>
          <w:p w14:paraId="4EB2BCAB" w14:textId="77777777" w:rsidR="00591580" w:rsidRPr="000A1ED8" w:rsidRDefault="00591580" w:rsidP="003E36F9">
            <w:pPr>
              <w:spacing w:before="60" w:after="60"/>
            </w:pPr>
            <w:r w:rsidRPr="000A1ED8">
              <w:rPr>
                <w:rFonts w:hint="eastAsia"/>
              </w:rPr>
              <w:t>1</w:t>
            </w:r>
          </w:p>
        </w:tc>
        <w:tc>
          <w:tcPr>
            <w:tcW w:w="834" w:type="dxa"/>
          </w:tcPr>
          <w:p w14:paraId="39FCD3F9" w14:textId="77777777" w:rsidR="00591580" w:rsidRPr="000A1ED8" w:rsidRDefault="00CA612F" w:rsidP="003E36F9">
            <w:pPr>
              <w:spacing w:before="60" w:after="60"/>
            </w:pPr>
            <w:r>
              <w:rPr>
                <w:rFonts w:hint="eastAsia"/>
              </w:rPr>
              <w:t>환자</w:t>
            </w:r>
          </w:p>
        </w:tc>
        <w:tc>
          <w:tcPr>
            <w:tcW w:w="1276" w:type="dxa"/>
          </w:tcPr>
          <w:p w14:paraId="335CC7DB" w14:textId="77777777" w:rsidR="00591580" w:rsidRPr="000A1ED8" w:rsidRDefault="00CA612F" w:rsidP="003E36F9">
            <w:pPr>
              <w:spacing w:before="60" w:after="60"/>
            </w:pPr>
            <w:r>
              <w:rPr>
                <w:rFonts w:hint="eastAsia"/>
              </w:rPr>
              <w:t>PT</w:t>
            </w:r>
          </w:p>
        </w:tc>
        <w:tc>
          <w:tcPr>
            <w:tcW w:w="1141" w:type="dxa"/>
          </w:tcPr>
          <w:p w14:paraId="096BF294" w14:textId="77777777" w:rsidR="00591580" w:rsidRPr="000A1ED8" w:rsidRDefault="00CA612F" w:rsidP="003E36F9">
            <w:pPr>
              <w:spacing w:before="60" w:after="60"/>
            </w:pPr>
            <w:r>
              <w:t>PATIENT</w:t>
            </w:r>
          </w:p>
        </w:tc>
        <w:tc>
          <w:tcPr>
            <w:tcW w:w="2085" w:type="dxa"/>
          </w:tcPr>
          <w:p w14:paraId="0D45DF53" w14:textId="77777777" w:rsidR="00591580" w:rsidRPr="007976E1" w:rsidRDefault="007976E1" w:rsidP="003E36F9">
            <w:pPr>
              <w:spacing w:before="60" w:after="60"/>
              <w:rPr>
                <w:szCs w:val="20"/>
              </w:rPr>
            </w:pPr>
            <w:r w:rsidRPr="007976E1">
              <w:rPr>
                <w:rStyle w:val="uworddic"/>
                <w:rFonts w:ascii="Arial" w:hAnsi="Arial" w:cs="Arial"/>
                <w:color w:val="333333"/>
                <w:szCs w:val="20"/>
              </w:rPr>
              <w:t>병들거나</w:t>
            </w:r>
            <w:r w:rsidRPr="007976E1">
              <w:rPr>
                <w:rFonts w:ascii="Arial" w:hAnsi="Arial" w:cs="Arial"/>
                <w:color w:val="333333"/>
                <w:szCs w:val="20"/>
              </w:rPr>
              <w:t> </w:t>
            </w:r>
            <w:r w:rsidRPr="007976E1">
              <w:rPr>
                <w:rStyle w:val="uworddic"/>
                <w:rFonts w:ascii="Arial" w:hAnsi="Arial" w:cs="Arial"/>
                <w:color w:val="333333"/>
                <w:szCs w:val="20"/>
              </w:rPr>
              <w:t>다쳐서</w:t>
            </w:r>
            <w:r w:rsidRPr="007976E1">
              <w:rPr>
                <w:rFonts w:ascii="Arial" w:hAnsi="Arial" w:cs="Arial"/>
                <w:color w:val="333333"/>
                <w:szCs w:val="20"/>
              </w:rPr>
              <w:t> </w:t>
            </w:r>
            <w:r w:rsidRPr="007976E1">
              <w:rPr>
                <w:rStyle w:val="uworddic"/>
                <w:rFonts w:ascii="Arial" w:hAnsi="Arial" w:cs="Arial"/>
                <w:color w:val="333333"/>
                <w:szCs w:val="20"/>
              </w:rPr>
              <w:t>치료를</w:t>
            </w:r>
            <w:r w:rsidRPr="007976E1">
              <w:rPr>
                <w:rFonts w:ascii="Arial" w:hAnsi="Arial" w:cs="Arial"/>
                <w:color w:val="333333"/>
                <w:szCs w:val="20"/>
              </w:rPr>
              <w:t> </w:t>
            </w:r>
            <w:r w:rsidRPr="007976E1">
              <w:rPr>
                <w:rStyle w:val="uworddic"/>
                <w:rFonts w:ascii="Arial" w:hAnsi="Arial" w:cs="Arial"/>
                <w:color w:val="333333"/>
                <w:szCs w:val="20"/>
              </w:rPr>
              <w:t>받아야</w:t>
            </w:r>
            <w:r w:rsidRPr="007976E1">
              <w:rPr>
                <w:rFonts w:ascii="Arial" w:hAnsi="Arial" w:cs="Arial"/>
                <w:color w:val="333333"/>
                <w:szCs w:val="20"/>
              </w:rPr>
              <w:t> </w:t>
            </w:r>
            <w:r w:rsidRPr="007976E1">
              <w:rPr>
                <w:rStyle w:val="uworddic"/>
                <w:rFonts w:ascii="Arial" w:hAnsi="Arial" w:cs="Arial"/>
                <w:color w:val="333333"/>
                <w:szCs w:val="20"/>
              </w:rPr>
              <w:t>할</w:t>
            </w:r>
            <w:r w:rsidRPr="007976E1">
              <w:rPr>
                <w:rFonts w:ascii="Arial" w:hAnsi="Arial" w:cs="Arial"/>
                <w:color w:val="333333"/>
                <w:szCs w:val="20"/>
              </w:rPr>
              <w:t> </w:t>
            </w:r>
            <w:r w:rsidRPr="007976E1">
              <w:rPr>
                <w:rStyle w:val="uworddic"/>
                <w:rFonts w:ascii="Arial" w:hAnsi="Arial" w:cs="Arial"/>
                <w:color w:val="333333"/>
                <w:szCs w:val="20"/>
              </w:rPr>
              <w:t>사람</w:t>
            </w:r>
          </w:p>
        </w:tc>
        <w:tc>
          <w:tcPr>
            <w:tcW w:w="1191" w:type="dxa"/>
          </w:tcPr>
          <w:p w14:paraId="4C953889" w14:textId="77777777" w:rsidR="00591580" w:rsidRPr="000A1ED8" w:rsidRDefault="00591580" w:rsidP="003E36F9">
            <w:pPr>
              <w:spacing w:before="60" w:after="60"/>
            </w:pPr>
            <w:r w:rsidRPr="000A1ED8">
              <w:rPr>
                <w:rFonts w:hint="eastAsia"/>
              </w:rPr>
              <w:t>Y(표준)</w:t>
            </w:r>
          </w:p>
        </w:tc>
        <w:tc>
          <w:tcPr>
            <w:tcW w:w="893" w:type="dxa"/>
          </w:tcPr>
          <w:p w14:paraId="13A6C141" w14:textId="77777777" w:rsidR="00591580" w:rsidRPr="000A1ED8" w:rsidRDefault="00591580" w:rsidP="003E36F9">
            <w:pPr>
              <w:spacing w:before="60" w:after="60"/>
            </w:pPr>
          </w:p>
        </w:tc>
        <w:tc>
          <w:tcPr>
            <w:tcW w:w="894" w:type="dxa"/>
          </w:tcPr>
          <w:p w14:paraId="7F509A26" w14:textId="77777777" w:rsidR="00591580" w:rsidRPr="000A1ED8" w:rsidRDefault="00591580" w:rsidP="003E36F9">
            <w:pPr>
              <w:spacing w:before="60" w:after="60"/>
            </w:pPr>
          </w:p>
        </w:tc>
        <w:tc>
          <w:tcPr>
            <w:tcW w:w="1191" w:type="dxa"/>
          </w:tcPr>
          <w:p w14:paraId="5236A534" w14:textId="77777777" w:rsidR="00591580" w:rsidRPr="000A1ED8" w:rsidRDefault="00591580" w:rsidP="003E36F9">
            <w:pPr>
              <w:spacing w:before="60" w:after="60"/>
            </w:pPr>
            <w:r w:rsidRPr="000A1ED8">
              <w:rPr>
                <w:rFonts w:hint="eastAsia"/>
              </w:rPr>
              <w:t>기본단어</w:t>
            </w:r>
          </w:p>
        </w:tc>
      </w:tr>
    </w:tbl>
    <w:p w14:paraId="05B84A92" w14:textId="77777777" w:rsidR="00F63AF2" w:rsidRDefault="00591580" w:rsidP="00F63AF2">
      <w:r w:rsidRPr="00591580">
        <w:rPr>
          <w:rFonts w:hint="eastAsia"/>
        </w:rPr>
        <w:t>※</w:t>
      </w:r>
      <w:r w:rsidRPr="00591580">
        <w:t xml:space="preserve"> 이력관리 기본 항목 : 최종변경일자, 변경자, 변경사유</w:t>
      </w:r>
    </w:p>
    <w:p w14:paraId="0A116CC7" w14:textId="77777777" w:rsidR="003E61DB" w:rsidRPr="00DA0CC2" w:rsidRDefault="003E61DB" w:rsidP="00611B5A">
      <w:pPr>
        <w:pStyle w:val="30"/>
      </w:pPr>
      <w:bookmarkStart w:id="418" w:name="_Toc124110771"/>
      <w:r>
        <w:rPr>
          <w:rFonts w:hint="eastAsia"/>
        </w:rPr>
        <w:t xml:space="preserve">표준단어 </w:t>
      </w:r>
      <w:r w:rsidR="00DD6C08">
        <w:rPr>
          <w:rFonts w:hint="eastAsia"/>
        </w:rPr>
        <w:t>명명 규칙</w:t>
      </w:r>
      <w:bookmarkEnd w:id="418"/>
    </w:p>
    <w:p w14:paraId="5986C870" w14:textId="77777777" w:rsidR="003E61DB" w:rsidRDefault="00DD6C08" w:rsidP="003E61DB">
      <w:r w:rsidRPr="00DD6C08">
        <w:rPr>
          <w:rFonts w:hint="eastAsia"/>
        </w:rPr>
        <w:t>표준</w:t>
      </w:r>
      <w:r w:rsidRPr="00DD6C08">
        <w:t xml:space="preserve"> 단어는 다음과 같은 전제 사항을 적용하여 생성 관리 한다. 또한 영문약어 명명규칙을 적용하여 표준 단어 사전을 생성한다</w:t>
      </w:r>
      <w:r w:rsidR="003E61DB">
        <w:t>.</w:t>
      </w:r>
    </w:p>
    <w:p w14:paraId="22C448BB" w14:textId="77777777" w:rsidR="00DD6C08" w:rsidRDefault="00DD6C08" w:rsidP="00DD6C08">
      <w:r>
        <w:t>[전제사항]</w:t>
      </w:r>
    </w:p>
    <w:p w14:paraId="5F26F1D1" w14:textId="5C4881CF" w:rsidR="00DD6C08" w:rsidRDefault="00DD6C08" w:rsidP="00DD6C08">
      <w:r>
        <w:t>(1) 단어란 표준용어를 구성하는 단위로 단어의 의미를 잃지 않는 범위까지 분해한다.</w:t>
      </w:r>
    </w:p>
    <w:p w14:paraId="7417CE7E" w14:textId="77777777" w:rsidR="00DD6C08" w:rsidRDefault="00DD6C08" w:rsidP="00DD6C08">
      <w:r>
        <w:t>(2) 단어 구성</w:t>
      </w:r>
    </w:p>
    <w:p w14:paraId="5059A35F" w14:textId="19E6FBDE" w:rsidR="00DD6C08" w:rsidRDefault="00DD6C08" w:rsidP="00DD6C08">
      <w:r>
        <w:t xml:space="preserve">       - 사용문자는 한글, 영문 및 숫자로 구성하며, 영문자는 대문자만을 사용한다</w:t>
      </w:r>
      <w:r w:rsidR="007348FF">
        <w:rPr>
          <w:rFonts w:hint="eastAsia"/>
        </w:rPr>
        <w:t>.</w:t>
      </w:r>
    </w:p>
    <w:p w14:paraId="19DD470F" w14:textId="77777777" w:rsidR="00DD6C08" w:rsidRDefault="00DD6C08" w:rsidP="00DD6C08">
      <w:r>
        <w:t xml:space="preserve">       - 가급적 명사만 사용한다.  예) 사용할 =&gt; 사용 , 예정. </w:t>
      </w:r>
    </w:p>
    <w:p w14:paraId="58FBD23B" w14:textId="20D76F9A" w:rsidR="00DD6C08" w:rsidRDefault="00DD6C08" w:rsidP="00DD6C08">
      <w:r>
        <w:t xml:space="preserve">(3) </w:t>
      </w:r>
      <w:r w:rsidR="001E058F">
        <w:t>K-CURE 운영·관리 시스템</w:t>
      </w:r>
      <w:r>
        <w:t>에서 사용되고 있는 관용화된 단어를 최우선으로 적용한다</w:t>
      </w:r>
      <w:r w:rsidR="007348FF">
        <w:rPr>
          <w:rFonts w:hint="eastAsia"/>
        </w:rPr>
        <w:t>.</w:t>
      </w:r>
    </w:p>
    <w:p w14:paraId="4FBCFBB9" w14:textId="77777777" w:rsidR="00DD6C08" w:rsidRDefault="00DD6C08" w:rsidP="00DD6C08">
      <w:r>
        <w:t>(4) 우리나라 표준국어대사전을 준수한다.</w:t>
      </w:r>
    </w:p>
    <w:p w14:paraId="2011BD54" w14:textId="77777777" w:rsidR="00DD6C08" w:rsidRDefault="00DD6C08" w:rsidP="00DD6C08">
      <w:r>
        <w:t>(5) 우리나라 한글맞춤법을 준수한다.</w:t>
      </w:r>
    </w:p>
    <w:p w14:paraId="6399002D" w14:textId="77777777" w:rsidR="00854486" w:rsidRPr="003E61DB" w:rsidRDefault="00DD6C08" w:rsidP="00DD6C08">
      <w:r>
        <w:t>(6) 한글 문자수 : 한글은 문자수의 제한을 두지 않는다.</w:t>
      </w:r>
    </w:p>
    <w:p w14:paraId="7FA8B52E" w14:textId="77777777" w:rsidR="00DD6C08" w:rsidRPr="00C23FC6" w:rsidRDefault="00DD6C08" w:rsidP="00DD6C08">
      <w:pPr>
        <w:pStyle w:val="a7"/>
        <w:keepNext/>
        <w:jc w:val="left"/>
        <w:rPr>
          <w:b w:val="0"/>
          <w:bCs w:val="0"/>
        </w:rPr>
      </w:pPr>
      <w:r w:rsidRPr="00C23FC6">
        <w:rPr>
          <w:rFonts w:hint="eastAsia"/>
          <w:b w:val="0"/>
          <w:bCs w:val="0"/>
        </w:rPr>
        <w:lastRenderedPageBreak/>
        <w:t xml:space="preserve">[표 </w:t>
      </w:r>
      <w:r>
        <w:rPr>
          <w:b w:val="0"/>
          <w:bCs w:val="0"/>
        </w:rPr>
        <w:t>3</w:t>
      </w:r>
      <w:r w:rsidRPr="00C23FC6">
        <w:rPr>
          <w:b w:val="0"/>
          <w:bCs w:val="0"/>
        </w:rPr>
        <w:noBreakHyphen/>
      </w:r>
      <w:r>
        <w:rPr>
          <w:b w:val="0"/>
          <w:bCs w:val="0"/>
        </w:rPr>
        <w:t>2</w:t>
      </w:r>
      <w:r w:rsidRPr="00C23FC6">
        <w:rPr>
          <w:rFonts w:hint="eastAsia"/>
          <w:b w:val="0"/>
          <w:bCs w:val="0"/>
        </w:rPr>
        <w:t xml:space="preserve">] </w:t>
      </w:r>
      <w:r>
        <w:rPr>
          <w:rFonts w:hint="eastAsia"/>
          <w:b w:val="0"/>
          <w:bCs w:val="0"/>
          <w:sz w:val="22"/>
          <w:szCs w:val="22"/>
        </w:rPr>
        <w:t>표준단어 명명규칙</w:t>
      </w:r>
    </w:p>
    <w:tbl>
      <w:tblPr>
        <w:tblW w:w="965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21"/>
        <w:gridCol w:w="4672"/>
        <w:gridCol w:w="4258"/>
      </w:tblGrid>
      <w:tr w:rsidR="00DD6C08" w:rsidRPr="00DD6C08" w14:paraId="3F9FDB94" w14:textId="77777777" w:rsidTr="003E36F9">
        <w:trPr>
          <w:trHeight w:val="403"/>
          <w:jc w:val="center"/>
        </w:trPr>
        <w:tc>
          <w:tcPr>
            <w:tcW w:w="721" w:type="dxa"/>
            <w:shd w:val="clear" w:color="auto" w:fill="F3F3F3"/>
            <w:vAlign w:val="center"/>
          </w:tcPr>
          <w:p w14:paraId="063BA910" w14:textId="77777777" w:rsidR="00DD6C08" w:rsidRPr="00DD6C08" w:rsidRDefault="00DD6C08" w:rsidP="003E36F9">
            <w:pPr>
              <w:pStyle w:val="3"/>
              <w:numPr>
                <w:ilvl w:val="0"/>
                <w:numId w:val="0"/>
              </w:numPr>
              <w:spacing w:before="60" w:after="60"/>
              <w:ind w:left="360" w:hanging="360"/>
              <w:jc w:val="center"/>
              <w:rPr>
                <w:rFonts w:asciiTheme="minorEastAsia" w:eastAsiaTheme="minorEastAsia" w:hAnsiTheme="minorEastAsia"/>
                <w:b/>
                <w:szCs w:val="20"/>
              </w:rPr>
            </w:pPr>
            <w:r w:rsidRPr="00DD6C08">
              <w:rPr>
                <w:rFonts w:asciiTheme="minorEastAsia" w:eastAsiaTheme="minorEastAsia" w:hAnsiTheme="minorEastAsia" w:hint="eastAsia"/>
                <w:b/>
                <w:szCs w:val="20"/>
              </w:rPr>
              <w:t>순번</w:t>
            </w:r>
          </w:p>
        </w:tc>
        <w:tc>
          <w:tcPr>
            <w:tcW w:w="4672" w:type="dxa"/>
            <w:shd w:val="clear" w:color="auto" w:fill="F3F3F3"/>
            <w:vAlign w:val="center"/>
          </w:tcPr>
          <w:p w14:paraId="39D18E53" w14:textId="77777777" w:rsidR="00DD6C08" w:rsidRPr="00DD6C08" w:rsidRDefault="00DD6C08" w:rsidP="003E36F9">
            <w:pPr>
              <w:pStyle w:val="3"/>
              <w:numPr>
                <w:ilvl w:val="0"/>
                <w:numId w:val="0"/>
              </w:numPr>
              <w:ind w:left="360" w:hanging="360"/>
              <w:jc w:val="center"/>
              <w:rPr>
                <w:rFonts w:asciiTheme="minorEastAsia" w:eastAsiaTheme="minorEastAsia" w:hAnsiTheme="minorEastAsia"/>
                <w:b/>
                <w:szCs w:val="20"/>
              </w:rPr>
            </w:pPr>
            <w:r w:rsidRPr="00DD6C08">
              <w:rPr>
                <w:rFonts w:asciiTheme="minorEastAsia" w:eastAsiaTheme="minorEastAsia" w:hAnsiTheme="minorEastAsia" w:hint="eastAsia"/>
                <w:b/>
                <w:szCs w:val="20"/>
              </w:rPr>
              <w:t>기준</w:t>
            </w:r>
          </w:p>
        </w:tc>
        <w:tc>
          <w:tcPr>
            <w:tcW w:w="4258" w:type="dxa"/>
            <w:shd w:val="clear" w:color="auto" w:fill="F3F3F3"/>
            <w:vAlign w:val="center"/>
          </w:tcPr>
          <w:p w14:paraId="374DD2E1" w14:textId="77777777" w:rsidR="00DD6C08" w:rsidRPr="00DD6C08" w:rsidRDefault="00DD6C08" w:rsidP="003E36F9">
            <w:pPr>
              <w:pStyle w:val="3"/>
              <w:numPr>
                <w:ilvl w:val="0"/>
                <w:numId w:val="0"/>
              </w:numPr>
              <w:ind w:left="360" w:hanging="360"/>
              <w:jc w:val="center"/>
              <w:rPr>
                <w:rFonts w:asciiTheme="minorEastAsia" w:eastAsiaTheme="minorEastAsia" w:hAnsiTheme="minorEastAsia"/>
                <w:b/>
                <w:szCs w:val="20"/>
              </w:rPr>
            </w:pPr>
            <w:r w:rsidRPr="00DD6C08">
              <w:rPr>
                <w:rFonts w:asciiTheme="minorEastAsia" w:eastAsiaTheme="minorEastAsia" w:hAnsiTheme="minorEastAsia" w:hint="eastAsia"/>
                <w:b/>
                <w:szCs w:val="20"/>
              </w:rPr>
              <w:t>예시</w:t>
            </w:r>
          </w:p>
        </w:tc>
      </w:tr>
      <w:tr w:rsidR="00DD6C08" w:rsidRPr="00DD6C08" w14:paraId="4C0809FA" w14:textId="77777777" w:rsidTr="003E36F9">
        <w:trPr>
          <w:trHeight w:val="884"/>
          <w:jc w:val="center"/>
        </w:trPr>
        <w:tc>
          <w:tcPr>
            <w:tcW w:w="721" w:type="dxa"/>
            <w:vAlign w:val="center"/>
          </w:tcPr>
          <w:p w14:paraId="72B78E6F"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1</w:t>
            </w:r>
          </w:p>
        </w:tc>
        <w:tc>
          <w:tcPr>
            <w:tcW w:w="4672" w:type="dxa"/>
            <w:vAlign w:val="center"/>
          </w:tcPr>
          <w:p w14:paraId="06E03815" w14:textId="77777777" w:rsidR="00DD6C08" w:rsidRPr="00DD6C08" w:rsidRDefault="00DD6C08" w:rsidP="003E36F9">
            <w:pPr>
              <w:pStyle w:val="3"/>
              <w:numPr>
                <w:ilvl w:val="0"/>
                <w:numId w:val="0"/>
              </w:numPr>
              <w:rPr>
                <w:rFonts w:asciiTheme="minorEastAsia" w:eastAsiaTheme="minorEastAsia" w:hAnsiTheme="minorEastAsia"/>
                <w:szCs w:val="20"/>
              </w:rPr>
            </w:pPr>
            <w:r w:rsidRPr="00DD6C08">
              <w:rPr>
                <w:rFonts w:asciiTheme="minorEastAsia" w:eastAsiaTheme="minorEastAsia" w:hAnsiTheme="minorEastAsia" w:hint="eastAsia"/>
                <w:szCs w:val="20"/>
              </w:rPr>
              <w:t>명사형으로 정의하며 동사, 접속사, 복수표시 또는 소유격형태의 단어는 사용하지 않는다.</w:t>
            </w:r>
          </w:p>
          <w:p w14:paraId="62D42590" w14:textId="77777777" w:rsidR="00DD6C08" w:rsidRPr="00DD6C08" w:rsidRDefault="00DD6C08" w:rsidP="00932713">
            <w:pPr>
              <w:pStyle w:val="3"/>
              <w:numPr>
                <w:ilvl w:val="0"/>
                <w:numId w:val="0"/>
              </w:numPr>
              <w:rPr>
                <w:rFonts w:asciiTheme="minorEastAsia" w:eastAsiaTheme="minorEastAsia" w:hAnsiTheme="minorEastAsia"/>
                <w:szCs w:val="20"/>
              </w:rPr>
            </w:pPr>
          </w:p>
        </w:tc>
        <w:tc>
          <w:tcPr>
            <w:tcW w:w="4258" w:type="dxa"/>
            <w:vAlign w:val="center"/>
          </w:tcPr>
          <w:p w14:paraId="7FB1FE65" w14:textId="77777777" w:rsidR="00DD6C08" w:rsidRPr="00DD6C08" w:rsidRDefault="00DD6C08" w:rsidP="003E36F9">
            <w:pPr>
              <w:pStyle w:val="a"/>
              <w:spacing w:before="60" w:after="60"/>
              <w:rPr>
                <w:rFonts w:asciiTheme="minorEastAsia" w:eastAsiaTheme="minorEastAsia" w:hAnsiTheme="minorEastAsia"/>
              </w:rPr>
            </w:pPr>
            <w:r w:rsidRPr="00DD6C08">
              <w:rPr>
                <w:rFonts w:asciiTheme="minorEastAsia" w:eastAsiaTheme="minorEastAsia" w:hAnsiTheme="minorEastAsia" w:hint="eastAsia"/>
              </w:rPr>
              <w:t>하다, 과, 와, 물건들, 의, 에 등</w:t>
            </w:r>
          </w:p>
          <w:p w14:paraId="6A7956E9" w14:textId="77777777" w:rsidR="00DD6C08" w:rsidRPr="00DD6C08" w:rsidRDefault="00DD6C08" w:rsidP="003E36F9">
            <w:pPr>
              <w:pStyle w:val="3"/>
              <w:numPr>
                <w:ilvl w:val="0"/>
                <w:numId w:val="0"/>
              </w:numPr>
              <w:ind w:leftChars="16" w:left="32" w:firstLineChars="100" w:firstLine="200"/>
              <w:rPr>
                <w:rFonts w:asciiTheme="minorEastAsia" w:eastAsiaTheme="minorEastAsia" w:hAnsiTheme="minorEastAsia"/>
                <w:szCs w:val="20"/>
              </w:rPr>
            </w:pPr>
            <w:r w:rsidRPr="00DD6C08">
              <w:rPr>
                <w:rFonts w:asciiTheme="minorEastAsia" w:eastAsiaTheme="minorEastAsia" w:hAnsiTheme="minorEastAsia" w:hint="eastAsia"/>
                <w:szCs w:val="20"/>
              </w:rPr>
              <w:t xml:space="preserve">예) </w:t>
            </w:r>
            <w:r w:rsidR="00932713">
              <w:rPr>
                <w:rFonts w:asciiTheme="minorEastAsia" w:eastAsiaTheme="minorEastAsia" w:hAnsiTheme="minorEastAsia" w:hint="eastAsia"/>
                <w:szCs w:val="20"/>
              </w:rPr>
              <w:t>환자의신장</w:t>
            </w:r>
            <w:r w:rsidRPr="00DD6C08">
              <w:rPr>
                <w:rFonts w:asciiTheme="minorEastAsia" w:eastAsiaTheme="minorEastAsia" w:hAnsiTheme="minorEastAsia" w:hint="eastAsia"/>
                <w:szCs w:val="20"/>
              </w:rPr>
              <w:t>(X) -&gt;</w:t>
            </w:r>
            <w:r w:rsidR="00932713">
              <w:rPr>
                <w:rFonts w:asciiTheme="minorEastAsia" w:eastAsiaTheme="minorEastAsia" w:hAnsiTheme="minorEastAsia" w:hint="eastAsia"/>
                <w:szCs w:val="20"/>
              </w:rPr>
              <w:t>환자신장</w:t>
            </w:r>
            <w:r w:rsidRPr="00DD6C08">
              <w:rPr>
                <w:rFonts w:asciiTheme="minorEastAsia" w:eastAsiaTheme="minorEastAsia" w:hAnsiTheme="minorEastAsia" w:hint="eastAsia"/>
                <w:szCs w:val="20"/>
              </w:rPr>
              <w:t>(O)</w:t>
            </w:r>
          </w:p>
        </w:tc>
      </w:tr>
      <w:tr w:rsidR="00DD6C08" w:rsidRPr="00DD6C08" w14:paraId="30353AB4" w14:textId="77777777" w:rsidTr="003E36F9">
        <w:trPr>
          <w:jc w:val="center"/>
        </w:trPr>
        <w:tc>
          <w:tcPr>
            <w:tcW w:w="721" w:type="dxa"/>
            <w:vAlign w:val="center"/>
          </w:tcPr>
          <w:p w14:paraId="6B7393C9"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2</w:t>
            </w:r>
          </w:p>
        </w:tc>
        <w:tc>
          <w:tcPr>
            <w:tcW w:w="4672" w:type="dxa"/>
            <w:vAlign w:val="center"/>
          </w:tcPr>
          <w:p w14:paraId="4BF9694D" w14:textId="77777777" w:rsidR="00DD6C08" w:rsidRPr="00DD6C08" w:rsidRDefault="00DD6C08" w:rsidP="003E36F9">
            <w:pPr>
              <w:pStyle w:val="3"/>
              <w:numPr>
                <w:ilvl w:val="0"/>
                <w:numId w:val="0"/>
              </w:numPr>
              <w:rPr>
                <w:rFonts w:asciiTheme="minorEastAsia" w:eastAsiaTheme="minorEastAsia" w:hAnsiTheme="minorEastAsia"/>
                <w:szCs w:val="20"/>
              </w:rPr>
            </w:pPr>
            <w:r w:rsidRPr="00DD6C08">
              <w:rPr>
                <w:rFonts w:asciiTheme="minorEastAsia" w:eastAsiaTheme="minorEastAsia" w:hAnsiTheme="minorEastAsia" w:hint="eastAsia"/>
                <w:szCs w:val="20"/>
              </w:rPr>
              <w:t>띄어쓰기는 허용하지 않는다</w:t>
            </w:r>
          </w:p>
        </w:tc>
        <w:tc>
          <w:tcPr>
            <w:tcW w:w="4258" w:type="dxa"/>
            <w:vAlign w:val="center"/>
          </w:tcPr>
          <w:p w14:paraId="3A497C60" w14:textId="77777777" w:rsidR="00DD6C08" w:rsidRPr="00DD6C08" w:rsidRDefault="00DD6C08" w:rsidP="002302A0">
            <w:pPr>
              <w:pStyle w:val="3"/>
              <w:numPr>
                <w:ilvl w:val="0"/>
                <w:numId w:val="0"/>
              </w:numPr>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 xml:space="preserve">예) </w:t>
            </w:r>
            <w:r w:rsidR="00932713">
              <w:rPr>
                <w:rFonts w:asciiTheme="minorEastAsia" w:eastAsiaTheme="minorEastAsia" w:hAnsiTheme="minorEastAsia" w:hint="eastAsia"/>
                <w:szCs w:val="20"/>
              </w:rPr>
              <w:t>전이 치료명</w:t>
            </w:r>
            <w:r w:rsidRPr="00DD6C08">
              <w:rPr>
                <w:rFonts w:asciiTheme="minorEastAsia" w:eastAsiaTheme="minorEastAsia" w:hAnsiTheme="minorEastAsia" w:hint="eastAsia"/>
                <w:szCs w:val="20"/>
              </w:rPr>
              <w:t xml:space="preserve">(X) -&gt; </w:t>
            </w:r>
            <w:r w:rsidR="00932713">
              <w:rPr>
                <w:rFonts w:asciiTheme="minorEastAsia" w:eastAsiaTheme="minorEastAsia" w:hAnsiTheme="minorEastAsia" w:hint="eastAsia"/>
                <w:szCs w:val="20"/>
              </w:rPr>
              <w:t>전이치료명</w:t>
            </w:r>
            <w:r w:rsidRPr="00DD6C08">
              <w:rPr>
                <w:rFonts w:asciiTheme="minorEastAsia" w:eastAsiaTheme="minorEastAsia" w:hAnsiTheme="minorEastAsia" w:hint="eastAsia"/>
                <w:szCs w:val="20"/>
              </w:rPr>
              <w:t>(O)</w:t>
            </w:r>
          </w:p>
        </w:tc>
      </w:tr>
      <w:tr w:rsidR="00DD6C08" w:rsidRPr="00DD6C08" w14:paraId="2EF8FB19" w14:textId="77777777" w:rsidTr="003E36F9">
        <w:trPr>
          <w:jc w:val="center"/>
        </w:trPr>
        <w:tc>
          <w:tcPr>
            <w:tcW w:w="721" w:type="dxa"/>
            <w:vAlign w:val="center"/>
          </w:tcPr>
          <w:p w14:paraId="0519DE57"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3</w:t>
            </w:r>
          </w:p>
        </w:tc>
        <w:tc>
          <w:tcPr>
            <w:tcW w:w="4672" w:type="dxa"/>
            <w:vAlign w:val="center"/>
          </w:tcPr>
          <w:p w14:paraId="4C736601" w14:textId="77777777" w:rsidR="00DD6C08" w:rsidRPr="00DD6C08" w:rsidRDefault="00DD6C08" w:rsidP="003E36F9">
            <w:pPr>
              <w:pStyle w:val="3"/>
              <w:numPr>
                <w:ilvl w:val="0"/>
                <w:numId w:val="0"/>
              </w:numPr>
              <w:rPr>
                <w:rFonts w:asciiTheme="minorEastAsia" w:eastAsiaTheme="minorEastAsia" w:hAnsiTheme="minorEastAsia"/>
                <w:szCs w:val="20"/>
              </w:rPr>
            </w:pPr>
            <w:r w:rsidRPr="00DD6C08">
              <w:rPr>
                <w:rFonts w:asciiTheme="minorEastAsia" w:eastAsiaTheme="minorEastAsia" w:hAnsiTheme="minorEastAsia" w:hint="eastAsia"/>
                <w:szCs w:val="20"/>
              </w:rPr>
              <w:t>특수문자(/, _, -, +, (, ))는 사용하지 않는다.</w:t>
            </w:r>
          </w:p>
        </w:tc>
        <w:tc>
          <w:tcPr>
            <w:tcW w:w="4258" w:type="dxa"/>
            <w:vAlign w:val="center"/>
          </w:tcPr>
          <w:p w14:paraId="021D0943" w14:textId="77777777" w:rsidR="00DD6C08" w:rsidRPr="00DD6C08" w:rsidRDefault="00DD6C08" w:rsidP="002302A0">
            <w:pPr>
              <w:pStyle w:val="3"/>
              <w:numPr>
                <w:ilvl w:val="0"/>
                <w:numId w:val="0"/>
              </w:numPr>
              <w:ind w:leftChars="165" w:left="356" w:hangingChars="13" w:hanging="26"/>
              <w:rPr>
                <w:rFonts w:asciiTheme="minorEastAsia" w:eastAsiaTheme="minorEastAsia" w:hAnsiTheme="minorEastAsia"/>
                <w:szCs w:val="20"/>
              </w:rPr>
            </w:pPr>
            <w:r w:rsidRPr="00DD6C08">
              <w:rPr>
                <w:rFonts w:asciiTheme="minorEastAsia" w:eastAsiaTheme="minorEastAsia" w:hAnsiTheme="minorEastAsia" w:cs="굴림" w:hint="eastAsia"/>
                <w:szCs w:val="20"/>
              </w:rPr>
              <w:t xml:space="preserve">예) </w:t>
            </w:r>
            <w:r w:rsidR="00932713">
              <w:rPr>
                <w:rFonts w:asciiTheme="minorEastAsia" w:eastAsiaTheme="minorEastAsia" w:hAnsiTheme="minorEastAsia" w:cs="굴림" w:hint="eastAsia"/>
                <w:szCs w:val="20"/>
              </w:rPr>
              <w:t>외부/내부</w:t>
            </w:r>
            <w:r w:rsidRPr="00DD6C08">
              <w:rPr>
                <w:rFonts w:asciiTheme="minorEastAsia" w:eastAsiaTheme="minorEastAsia" w:hAnsiTheme="minorEastAsia" w:cs="굴림" w:hint="eastAsia"/>
                <w:szCs w:val="20"/>
              </w:rPr>
              <w:t>(X)</w:t>
            </w:r>
            <w:r w:rsidR="00932713">
              <w:rPr>
                <w:rFonts w:asciiTheme="minorEastAsia" w:eastAsiaTheme="minorEastAsia" w:hAnsiTheme="minorEastAsia" w:hint="eastAsia"/>
                <w:szCs w:val="20"/>
              </w:rPr>
              <w:t xml:space="preserve">, </w:t>
            </w:r>
            <w:r w:rsidR="00932713" w:rsidRPr="00932713">
              <w:rPr>
                <w:rFonts w:asciiTheme="minorEastAsia" w:eastAsiaTheme="minorEastAsia" w:hAnsiTheme="minorEastAsia" w:hint="eastAsia"/>
                <w:szCs w:val="20"/>
              </w:rPr>
              <w:t>흡연기간</w:t>
            </w:r>
            <w:r w:rsidR="00932713" w:rsidRPr="00932713">
              <w:rPr>
                <w:rFonts w:asciiTheme="minorEastAsia" w:eastAsiaTheme="minorEastAsia" w:hAnsiTheme="minorEastAsia"/>
                <w:szCs w:val="20"/>
              </w:rPr>
              <w:t>(년)</w:t>
            </w:r>
            <w:r w:rsidRPr="00DD6C08">
              <w:rPr>
                <w:rFonts w:asciiTheme="minorEastAsia" w:eastAsiaTheme="minorEastAsia" w:hAnsiTheme="minorEastAsia" w:hint="eastAsia"/>
                <w:szCs w:val="20"/>
              </w:rPr>
              <w:t xml:space="preserve"> (X)</w:t>
            </w:r>
          </w:p>
        </w:tc>
      </w:tr>
      <w:tr w:rsidR="00DD6C08" w:rsidRPr="00DD6C08" w14:paraId="06624F62" w14:textId="77777777" w:rsidTr="003E36F9">
        <w:trPr>
          <w:jc w:val="center"/>
        </w:trPr>
        <w:tc>
          <w:tcPr>
            <w:tcW w:w="721" w:type="dxa"/>
            <w:vAlign w:val="center"/>
          </w:tcPr>
          <w:p w14:paraId="20C5CAEC"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4</w:t>
            </w:r>
          </w:p>
        </w:tc>
        <w:tc>
          <w:tcPr>
            <w:tcW w:w="4672" w:type="dxa"/>
            <w:vAlign w:val="center"/>
          </w:tcPr>
          <w:p w14:paraId="5F068C3C" w14:textId="32DFA4BE" w:rsidR="00DD6C08" w:rsidRPr="00DD6C08" w:rsidRDefault="001E058F" w:rsidP="003E36F9">
            <w:pPr>
              <w:pStyle w:val="3"/>
              <w:numPr>
                <w:ilvl w:val="0"/>
                <w:numId w:val="0"/>
              </w:numPr>
              <w:rPr>
                <w:rFonts w:asciiTheme="minorEastAsia" w:eastAsiaTheme="minorEastAsia" w:hAnsiTheme="minorEastAsia"/>
                <w:szCs w:val="20"/>
              </w:rPr>
            </w:pPr>
            <w:r>
              <w:rPr>
                <w:rFonts w:asciiTheme="minorEastAsia" w:eastAsiaTheme="minorEastAsia" w:hAnsiTheme="minorEastAsia" w:hint="eastAsia"/>
                <w:szCs w:val="20"/>
              </w:rPr>
              <w:t>K-CURE 운영·관리 시스템</w:t>
            </w:r>
            <w:r w:rsidR="00DD6C08" w:rsidRPr="00DD6C08">
              <w:rPr>
                <w:rFonts w:asciiTheme="minorEastAsia" w:eastAsiaTheme="minorEastAsia" w:hAnsiTheme="minorEastAsia" w:hint="eastAsia"/>
                <w:szCs w:val="20"/>
              </w:rPr>
              <w:t>에서 사용하는 관용어를 우선 적용</w:t>
            </w:r>
          </w:p>
          <w:p w14:paraId="193EC519" w14:textId="77777777" w:rsidR="00DD6C08" w:rsidRPr="00DD6C08" w:rsidRDefault="00DD6C08" w:rsidP="003E36F9">
            <w:pPr>
              <w:pStyle w:val="3"/>
              <w:numPr>
                <w:ilvl w:val="0"/>
                <w:numId w:val="0"/>
              </w:numPr>
              <w:rPr>
                <w:rFonts w:asciiTheme="minorEastAsia" w:eastAsiaTheme="minorEastAsia" w:hAnsiTheme="minorEastAsia"/>
                <w:szCs w:val="20"/>
              </w:rPr>
            </w:pPr>
            <w:r w:rsidRPr="00DD6C08">
              <w:rPr>
                <w:rFonts w:asciiTheme="minorEastAsia" w:eastAsiaTheme="minorEastAsia" w:hAnsiTheme="minorEastAsia" w:hint="eastAsia"/>
                <w:szCs w:val="20"/>
              </w:rPr>
              <w:t xml:space="preserve"> (법률용어, 업무적 경험 고려)  </w:t>
            </w:r>
          </w:p>
        </w:tc>
        <w:tc>
          <w:tcPr>
            <w:tcW w:w="4258" w:type="dxa"/>
            <w:vAlign w:val="center"/>
          </w:tcPr>
          <w:p w14:paraId="181C07C2" w14:textId="77777777" w:rsidR="00DD6C08" w:rsidRPr="00DD6C08" w:rsidRDefault="00DD6C08" w:rsidP="003E36F9">
            <w:pPr>
              <w:pStyle w:val="3"/>
              <w:numPr>
                <w:ilvl w:val="0"/>
                <w:numId w:val="0"/>
              </w:numPr>
              <w:ind w:hanging="43"/>
              <w:rPr>
                <w:rFonts w:asciiTheme="minorEastAsia" w:eastAsiaTheme="minorEastAsia" w:hAnsiTheme="minorEastAsia"/>
                <w:szCs w:val="20"/>
              </w:rPr>
            </w:pPr>
          </w:p>
        </w:tc>
      </w:tr>
      <w:tr w:rsidR="00DD6C08" w:rsidRPr="00DD6C08" w14:paraId="1AB42730" w14:textId="77777777" w:rsidTr="003E36F9">
        <w:trPr>
          <w:trHeight w:val="3209"/>
          <w:jc w:val="center"/>
        </w:trPr>
        <w:tc>
          <w:tcPr>
            <w:tcW w:w="721" w:type="dxa"/>
            <w:vAlign w:val="center"/>
          </w:tcPr>
          <w:p w14:paraId="048C1508"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5</w:t>
            </w:r>
          </w:p>
        </w:tc>
        <w:tc>
          <w:tcPr>
            <w:tcW w:w="4672" w:type="dxa"/>
            <w:vAlign w:val="center"/>
          </w:tcPr>
          <w:p w14:paraId="0D0F90C0" w14:textId="77777777" w:rsidR="00DD6C08" w:rsidRPr="00DD6C08" w:rsidRDefault="00DD6C08" w:rsidP="003E36F9">
            <w:pPr>
              <w:pStyle w:val="3"/>
              <w:numPr>
                <w:ilvl w:val="0"/>
                <w:numId w:val="0"/>
              </w:numPr>
              <w:rPr>
                <w:rFonts w:asciiTheme="minorEastAsia" w:eastAsiaTheme="minorEastAsia" w:hAnsiTheme="minorEastAsia"/>
                <w:b/>
                <w:bCs/>
                <w:szCs w:val="20"/>
              </w:rPr>
            </w:pPr>
            <w:r w:rsidRPr="00DD6C08">
              <w:rPr>
                <w:rFonts w:asciiTheme="minorEastAsia" w:eastAsiaTheme="minorEastAsia" w:hAnsiTheme="minorEastAsia" w:hint="eastAsia"/>
                <w:b/>
                <w:bCs/>
                <w:szCs w:val="20"/>
              </w:rPr>
              <w:t>동음이의어는 허용하지 않는다.</w:t>
            </w:r>
          </w:p>
          <w:p w14:paraId="2930DC1C" w14:textId="77777777" w:rsidR="00DD6C08" w:rsidRPr="00DD6C08" w:rsidRDefault="00DD6C08" w:rsidP="003E36F9">
            <w:pPr>
              <w:pStyle w:val="3"/>
              <w:numPr>
                <w:ilvl w:val="0"/>
                <w:numId w:val="0"/>
              </w:numPr>
              <w:ind w:firstLineChars="100" w:firstLine="200"/>
              <w:rPr>
                <w:rFonts w:asciiTheme="minorEastAsia" w:eastAsiaTheme="minorEastAsia" w:hAnsiTheme="minorEastAsia"/>
                <w:szCs w:val="20"/>
              </w:rPr>
            </w:pPr>
            <w:r w:rsidRPr="00DD6C08">
              <w:rPr>
                <w:rFonts w:asciiTheme="minorEastAsia" w:eastAsiaTheme="minorEastAsia" w:hAnsiTheme="minorEastAsia" w:hint="eastAsia"/>
                <w:szCs w:val="20"/>
              </w:rPr>
              <w:t>-한글단어가 두 개의 서로 다른 영문명으로 정의 되는 경우</w:t>
            </w:r>
          </w:p>
          <w:p w14:paraId="5278E727" w14:textId="77777777" w:rsidR="00DD6C08" w:rsidRPr="00DD6C08" w:rsidRDefault="00DD6C08" w:rsidP="003E36F9">
            <w:pPr>
              <w:pStyle w:val="3"/>
              <w:numPr>
                <w:ilvl w:val="0"/>
                <w:numId w:val="0"/>
              </w:numPr>
              <w:ind w:firstLineChars="100" w:firstLine="200"/>
              <w:rPr>
                <w:rFonts w:asciiTheme="minorEastAsia" w:eastAsiaTheme="minorEastAsia" w:hAnsiTheme="minorEastAsia"/>
                <w:szCs w:val="20"/>
              </w:rPr>
            </w:pPr>
          </w:p>
          <w:p w14:paraId="034899DD" w14:textId="77777777" w:rsidR="00DD6C08" w:rsidRPr="00DD6C08" w:rsidRDefault="00DD6C08" w:rsidP="003E36F9">
            <w:pPr>
              <w:pStyle w:val="3"/>
              <w:numPr>
                <w:ilvl w:val="0"/>
                <w:numId w:val="0"/>
              </w:numPr>
              <w:ind w:firstLineChars="100" w:firstLine="200"/>
              <w:rPr>
                <w:rFonts w:asciiTheme="minorEastAsia" w:eastAsiaTheme="minorEastAsia" w:hAnsiTheme="minorEastAsia"/>
                <w:szCs w:val="20"/>
              </w:rPr>
            </w:pPr>
          </w:p>
          <w:p w14:paraId="13436CD5" w14:textId="77777777" w:rsidR="00DD6C08" w:rsidRPr="00DD6C08" w:rsidRDefault="00DD6C08" w:rsidP="003E36F9">
            <w:pPr>
              <w:pStyle w:val="3"/>
              <w:numPr>
                <w:ilvl w:val="0"/>
                <w:numId w:val="0"/>
              </w:numPr>
              <w:ind w:firstLineChars="100" w:firstLine="200"/>
              <w:rPr>
                <w:rFonts w:asciiTheme="minorEastAsia" w:eastAsiaTheme="minorEastAsia" w:hAnsiTheme="minorEastAsia"/>
                <w:szCs w:val="20"/>
              </w:rPr>
            </w:pPr>
          </w:p>
          <w:p w14:paraId="1CB2EE0B" w14:textId="77777777" w:rsidR="00DD6C08" w:rsidRPr="00DD6C08" w:rsidRDefault="00DD6C08" w:rsidP="003E36F9">
            <w:pPr>
              <w:pStyle w:val="3"/>
              <w:numPr>
                <w:ilvl w:val="0"/>
                <w:numId w:val="0"/>
              </w:numPr>
              <w:ind w:firstLineChars="100" w:firstLine="200"/>
              <w:rPr>
                <w:rFonts w:asciiTheme="minorEastAsia" w:eastAsiaTheme="minorEastAsia" w:hAnsiTheme="minorEastAsia"/>
                <w:szCs w:val="20"/>
              </w:rPr>
            </w:pPr>
          </w:p>
          <w:p w14:paraId="1762CB21" w14:textId="77777777" w:rsidR="00DD6C08" w:rsidRPr="00DD6C08" w:rsidRDefault="00DD6C08" w:rsidP="003E36F9">
            <w:pPr>
              <w:pStyle w:val="3"/>
              <w:numPr>
                <w:ilvl w:val="0"/>
                <w:numId w:val="0"/>
              </w:numPr>
              <w:ind w:firstLineChars="100" w:firstLine="200"/>
              <w:rPr>
                <w:rFonts w:asciiTheme="minorEastAsia" w:eastAsiaTheme="minorEastAsia" w:hAnsiTheme="minorEastAsia"/>
                <w:szCs w:val="20"/>
              </w:rPr>
            </w:pPr>
          </w:p>
          <w:p w14:paraId="44176E21" w14:textId="77777777" w:rsidR="00DD6C08" w:rsidRPr="00DD6C08" w:rsidRDefault="00DD6C08" w:rsidP="003E36F9">
            <w:pPr>
              <w:pStyle w:val="3"/>
              <w:numPr>
                <w:ilvl w:val="0"/>
                <w:numId w:val="0"/>
              </w:numPr>
              <w:ind w:firstLineChars="100" w:firstLine="200"/>
              <w:rPr>
                <w:rFonts w:asciiTheme="minorEastAsia" w:eastAsiaTheme="minorEastAsia" w:hAnsiTheme="minorEastAsia"/>
                <w:szCs w:val="20"/>
              </w:rPr>
            </w:pPr>
          </w:p>
          <w:p w14:paraId="51E8CA38" w14:textId="77777777" w:rsidR="00DD6C08" w:rsidRPr="00DD6C08" w:rsidRDefault="00DD6C08" w:rsidP="003E36F9">
            <w:pPr>
              <w:pStyle w:val="3"/>
              <w:numPr>
                <w:ilvl w:val="0"/>
                <w:numId w:val="0"/>
              </w:numPr>
              <w:rPr>
                <w:rFonts w:asciiTheme="minorEastAsia" w:eastAsiaTheme="minorEastAsia" w:hAnsiTheme="minorEastAsia"/>
                <w:szCs w:val="20"/>
              </w:rPr>
            </w:pPr>
          </w:p>
        </w:tc>
        <w:tc>
          <w:tcPr>
            <w:tcW w:w="4258" w:type="dxa"/>
            <w:vAlign w:val="center"/>
          </w:tcPr>
          <w:p w14:paraId="6AA2A533"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대체방안1)  다른 한글단어로 교체하여 표준 단어로 등록하여 사용한다.</w:t>
            </w:r>
          </w:p>
          <w:p w14:paraId="7CA89414" w14:textId="77777777" w:rsidR="00DD6C08" w:rsidRPr="00DD6C08" w:rsidRDefault="00DD6C08" w:rsidP="003E36F9">
            <w:pPr>
              <w:pStyle w:val="3"/>
              <w:numPr>
                <w:ilvl w:val="0"/>
                <w:numId w:val="0"/>
              </w:numPr>
              <w:spacing w:before="60" w:after="60" w:line="120" w:lineRule="auto"/>
              <w:rPr>
                <w:rFonts w:asciiTheme="minorEastAsia" w:eastAsiaTheme="minorEastAsia" w:hAnsiTheme="minorEastAsia"/>
                <w:szCs w:val="20"/>
              </w:rPr>
            </w:pPr>
            <w:r w:rsidRPr="00DD6C08">
              <w:rPr>
                <w:rFonts w:asciiTheme="minorEastAsia" w:eastAsiaTheme="minorEastAsia" w:hAnsiTheme="minorEastAsia" w:hint="eastAsia"/>
                <w:szCs w:val="20"/>
              </w:rPr>
              <w:t>예) 다리(leg) : 다리</w:t>
            </w:r>
          </w:p>
          <w:p w14:paraId="6A45BB73" w14:textId="77777777" w:rsidR="00DD6C08" w:rsidRPr="00DD6C08" w:rsidRDefault="00DD6C08" w:rsidP="003E36F9">
            <w:pPr>
              <w:pStyle w:val="3"/>
              <w:numPr>
                <w:ilvl w:val="0"/>
                <w:numId w:val="0"/>
              </w:numPr>
              <w:spacing w:before="60" w:after="60" w:line="120" w:lineRule="auto"/>
              <w:ind w:leftChars="90" w:left="180" w:firstLineChars="73" w:firstLine="146"/>
              <w:rPr>
                <w:rFonts w:asciiTheme="minorEastAsia" w:eastAsiaTheme="minorEastAsia" w:hAnsiTheme="minorEastAsia"/>
                <w:szCs w:val="20"/>
              </w:rPr>
            </w:pPr>
            <w:r w:rsidRPr="00DD6C08">
              <w:rPr>
                <w:rFonts w:asciiTheme="minorEastAsia" w:eastAsiaTheme="minorEastAsia" w:hAnsiTheme="minorEastAsia" w:hint="eastAsia"/>
                <w:szCs w:val="20"/>
              </w:rPr>
              <w:t>다리(bridge) : 교량</w:t>
            </w:r>
          </w:p>
          <w:p w14:paraId="1035121B"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대체방안2)  어감상 동</w:t>
            </w:r>
            <w:r w:rsidR="009F006C">
              <w:rPr>
                <w:rFonts w:asciiTheme="minorEastAsia" w:eastAsiaTheme="minorEastAsia" w:hAnsiTheme="minorEastAsia" w:hint="eastAsia"/>
                <w:szCs w:val="20"/>
              </w:rPr>
              <w:t>음</w:t>
            </w:r>
            <w:r w:rsidRPr="00DD6C08">
              <w:rPr>
                <w:rFonts w:asciiTheme="minorEastAsia" w:eastAsiaTheme="minorEastAsia" w:hAnsiTheme="minorEastAsia" w:hint="eastAsia"/>
                <w:szCs w:val="20"/>
              </w:rPr>
              <w:t>이의어인데도 불구하고 ‘의사’라는 단어를 꼭 써야 하는 경우는 ‘의사결정’식의 복합단어를 표준단어로 등록하여 사용 한다.</w:t>
            </w:r>
          </w:p>
          <w:p w14:paraId="5F045BCA"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 xml:space="preserve">예) 의사(doctor):의사, </w:t>
            </w:r>
          </w:p>
          <w:p w14:paraId="4542473F"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의사(idea )결정(</w:t>
            </w:r>
            <w:r w:rsidRPr="00DD6C08">
              <w:rPr>
                <w:rFonts w:asciiTheme="minorEastAsia" w:eastAsiaTheme="minorEastAsia" w:hAnsiTheme="minorEastAsia"/>
                <w:szCs w:val="20"/>
              </w:rPr>
              <w:t>Decision</w:t>
            </w:r>
            <w:r w:rsidRPr="00DD6C08">
              <w:rPr>
                <w:rFonts w:asciiTheme="minorEastAsia" w:eastAsiaTheme="minorEastAsia" w:hAnsiTheme="minorEastAsia" w:hint="eastAsia"/>
                <w:szCs w:val="20"/>
              </w:rPr>
              <w:t>) : 의사결정</w:t>
            </w:r>
          </w:p>
        </w:tc>
      </w:tr>
      <w:tr w:rsidR="00DD6C08" w:rsidRPr="00DD6C08" w14:paraId="466084B6" w14:textId="77777777" w:rsidTr="003E36F9">
        <w:trPr>
          <w:trHeight w:val="2408"/>
          <w:jc w:val="center"/>
        </w:trPr>
        <w:tc>
          <w:tcPr>
            <w:tcW w:w="721" w:type="dxa"/>
            <w:vMerge w:val="restart"/>
            <w:vAlign w:val="center"/>
          </w:tcPr>
          <w:p w14:paraId="0C50141D"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6</w:t>
            </w:r>
          </w:p>
          <w:p w14:paraId="77204E6F" w14:textId="77777777" w:rsidR="00DD6C08" w:rsidRPr="00DD6C08" w:rsidRDefault="00DD6C08" w:rsidP="00DD6C08">
            <w:pPr>
              <w:pStyle w:val="3"/>
              <w:tabs>
                <w:tab w:val="clear" w:pos="1212"/>
                <w:tab w:val="num" w:pos="360"/>
              </w:tabs>
              <w:autoSpaceDE/>
              <w:autoSpaceDN/>
              <w:adjustRightInd w:val="0"/>
              <w:spacing w:before="60" w:after="60"/>
              <w:ind w:leftChars="0" w:left="760" w:firstLineChars="0"/>
              <w:contextualSpacing w:val="0"/>
              <w:textAlignment w:val="baseline"/>
              <w:rPr>
                <w:rFonts w:asciiTheme="minorEastAsia" w:eastAsiaTheme="minorEastAsia" w:hAnsiTheme="minorEastAsia"/>
                <w:szCs w:val="20"/>
              </w:rPr>
            </w:pPr>
          </w:p>
        </w:tc>
        <w:tc>
          <w:tcPr>
            <w:tcW w:w="4672" w:type="dxa"/>
            <w:vMerge w:val="restart"/>
            <w:vAlign w:val="center"/>
          </w:tcPr>
          <w:p w14:paraId="2D6DF77B" w14:textId="77777777" w:rsidR="00DD6C08" w:rsidRPr="00DD6C08" w:rsidRDefault="00DD6C08" w:rsidP="003E36F9">
            <w:pPr>
              <w:pStyle w:val="3"/>
              <w:numPr>
                <w:ilvl w:val="0"/>
                <w:numId w:val="0"/>
              </w:numPr>
              <w:rPr>
                <w:rFonts w:asciiTheme="minorEastAsia" w:eastAsiaTheme="minorEastAsia" w:hAnsiTheme="minorEastAsia"/>
                <w:szCs w:val="20"/>
              </w:rPr>
            </w:pPr>
            <w:r w:rsidRPr="00DD6C08">
              <w:rPr>
                <w:rFonts w:asciiTheme="minorEastAsia" w:eastAsiaTheme="minorEastAsia" w:hAnsiTheme="minorEastAsia" w:hint="eastAsia"/>
                <w:b/>
                <w:bCs/>
                <w:szCs w:val="20"/>
              </w:rPr>
              <w:t>이음동의어는 용어의 혼돈과 용어생성시 중복발생가능성 때문에 가급적 사용하지 않는다.</w:t>
            </w:r>
          </w:p>
          <w:p w14:paraId="6EBBE699"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(단, 불가피 한 경우 예외로 허용한다)</w:t>
            </w:r>
          </w:p>
        </w:tc>
        <w:tc>
          <w:tcPr>
            <w:tcW w:w="4258" w:type="dxa"/>
            <w:vAlign w:val="center"/>
          </w:tcPr>
          <w:p w14:paraId="398A6F46" w14:textId="77777777" w:rsidR="00DD6C08" w:rsidRPr="00DD6C08" w:rsidRDefault="00DD6C08" w:rsidP="003E36F9">
            <w:pPr>
              <w:pStyle w:val="a"/>
              <w:spacing w:before="60" w:after="60"/>
              <w:rPr>
                <w:rFonts w:asciiTheme="minorEastAsia" w:eastAsiaTheme="minorEastAsia" w:hAnsiTheme="minorEastAsia"/>
              </w:rPr>
            </w:pPr>
            <w:r w:rsidRPr="00DD6C08">
              <w:rPr>
                <w:rFonts w:asciiTheme="minorEastAsia" w:eastAsiaTheme="minorEastAsia" w:hAnsiTheme="minorEastAsia" w:hint="eastAsia"/>
              </w:rPr>
              <w:t>불가한 경우</w:t>
            </w:r>
          </w:p>
          <w:p w14:paraId="0EDB954B" w14:textId="77777777" w:rsidR="00DD6C08" w:rsidRPr="00DD6C08" w:rsidRDefault="00DD6C08" w:rsidP="003E36F9">
            <w:pPr>
              <w:pStyle w:val="3"/>
              <w:numPr>
                <w:ilvl w:val="0"/>
                <w:numId w:val="0"/>
              </w:numPr>
              <w:spacing w:before="60" w:after="60" w:line="144" w:lineRule="auto"/>
              <w:ind w:firstLineChars="100" w:firstLine="200"/>
              <w:rPr>
                <w:rFonts w:asciiTheme="minorEastAsia" w:eastAsiaTheme="minorEastAsia" w:hAnsiTheme="minorEastAsia"/>
                <w:szCs w:val="20"/>
              </w:rPr>
            </w:pPr>
            <w:r w:rsidRPr="00DD6C08">
              <w:rPr>
                <w:rFonts w:asciiTheme="minorEastAsia" w:eastAsiaTheme="minorEastAsia" w:hAnsiTheme="minorEastAsia" w:hint="eastAsia"/>
                <w:szCs w:val="20"/>
              </w:rPr>
              <w:t>예) 패스워드/비밀번호-&gt;비밀번호(표준),</w:t>
            </w:r>
          </w:p>
          <w:p w14:paraId="18FB0EF4" w14:textId="77777777" w:rsidR="00DD6C08" w:rsidRPr="00DD6C08" w:rsidRDefault="00DD6C08" w:rsidP="002302A0">
            <w:pPr>
              <w:pStyle w:val="3"/>
              <w:numPr>
                <w:ilvl w:val="0"/>
                <w:numId w:val="0"/>
              </w:numPr>
              <w:spacing w:before="60" w:after="60" w:line="144" w:lineRule="auto"/>
              <w:ind w:leftChars="60" w:left="446" w:hangingChars="163" w:hanging="326"/>
              <w:rPr>
                <w:rFonts w:asciiTheme="minorEastAsia" w:eastAsiaTheme="minorEastAsia" w:hAnsiTheme="minorEastAsia"/>
              </w:rPr>
            </w:pPr>
            <w:r w:rsidRPr="00DD6C08">
              <w:rPr>
                <w:rFonts w:asciiTheme="minorEastAsia" w:eastAsiaTheme="minorEastAsia" w:hAnsiTheme="minorEastAsia" w:hint="eastAsia"/>
                <w:szCs w:val="20"/>
              </w:rPr>
              <w:t xml:space="preserve">  </w:t>
            </w:r>
            <w:r w:rsidRPr="00DD6C08">
              <w:rPr>
                <w:rFonts w:asciiTheme="minorEastAsia" w:eastAsiaTheme="minorEastAsia" w:hAnsiTheme="minorEastAsia" w:hint="eastAsia"/>
              </w:rPr>
              <w:t>허용한</w:t>
            </w:r>
            <w:r w:rsidRPr="00DD6C08">
              <w:rPr>
                <w:rFonts w:asciiTheme="minorEastAsia" w:eastAsiaTheme="minorEastAsia" w:hAnsiTheme="minorEastAsia"/>
              </w:rPr>
              <w:t xml:space="preserve"> 경우</w:t>
            </w:r>
          </w:p>
          <w:p w14:paraId="72795CA9" w14:textId="77777777" w:rsidR="00DD6C08" w:rsidRPr="00DD6C08" w:rsidRDefault="00DD6C08" w:rsidP="003E36F9">
            <w:pPr>
              <w:pStyle w:val="a"/>
              <w:numPr>
                <w:ilvl w:val="0"/>
                <w:numId w:val="0"/>
              </w:numPr>
              <w:spacing w:before="60" w:after="60"/>
              <w:ind w:firstLineChars="144" w:firstLine="288"/>
              <w:rPr>
                <w:rFonts w:asciiTheme="minorEastAsia" w:eastAsiaTheme="minorEastAsia" w:hAnsiTheme="minorEastAsia"/>
              </w:rPr>
            </w:pPr>
            <w:r w:rsidRPr="00DD6C08">
              <w:rPr>
                <w:rFonts w:asciiTheme="minorEastAsia" w:eastAsiaTheme="minorEastAsia" w:hAnsiTheme="minorEastAsia" w:hint="eastAsia"/>
              </w:rPr>
              <w:t>단, 줄인 말이거나 맞춤법상 변형되는 것은 허용한다.</w:t>
            </w:r>
          </w:p>
          <w:p w14:paraId="34E4BE2D" w14:textId="77777777" w:rsidR="00DD6C08" w:rsidRPr="00DD6C08" w:rsidRDefault="00DD6C08" w:rsidP="003E36F9">
            <w:pPr>
              <w:pStyle w:val="3"/>
              <w:numPr>
                <w:ilvl w:val="0"/>
                <w:numId w:val="0"/>
              </w:numPr>
              <w:spacing w:before="60" w:after="60"/>
              <w:ind w:leftChars="60" w:left="452" w:hangingChars="166" w:hanging="332"/>
              <w:rPr>
                <w:rFonts w:asciiTheme="minorEastAsia" w:eastAsiaTheme="minorEastAsia" w:hAnsiTheme="minorEastAsia"/>
                <w:szCs w:val="20"/>
              </w:rPr>
            </w:pPr>
            <w:r w:rsidRPr="00DD6C08">
              <w:rPr>
                <w:rFonts w:asciiTheme="minorEastAsia" w:eastAsiaTheme="minorEastAsia" w:hAnsiTheme="minorEastAsia" w:hint="eastAsia"/>
                <w:szCs w:val="20"/>
              </w:rPr>
              <w:t xml:space="preserve">    예) 년/</w:t>
            </w:r>
            <w:r w:rsidR="002302A0">
              <w:rPr>
                <w:rFonts w:asciiTheme="minorEastAsia" w:eastAsiaTheme="minorEastAsia" w:hAnsiTheme="minorEastAsia" w:hint="eastAsia"/>
                <w:szCs w:val="20"/>
              </w:rPr>
              <w:t>년</w:t>
            </w:r>
            <w:r w:rsidRPr="00DD6C08">
              <w:rPr>
                <w:rFonts w:asciiTheme="minorEastAsia" w:eastAsiaTheme="minorEastAsia" w:hAnsiTheme="minorEastAsia" w:hint="eastAsia"/>
                <w:szCs w:val="20"/>
              </w:rPr>
              <w:t>도, 금/금액/액</w:t>
            </w:r>
          </w:p>
        </w:tc>
      </w:tr>
      <w:tr w:rsidR="00DD6C08" w:rsidRPr="00DD6C08" w14:paraId="000FDEF4" w14:textId="77777777" w:rsidTr="003E36F9">
        <w:trPr>
          <w:trHeight w:val="2408"/>
          <w:jc w:val="center"/>
        </w:trPr>
        <w:tc>
          <w:tcPr>
            <w:tcW w:w="721" w:type="dxa"/>
            <w:vMerge/>
            <w:vAlign w:val="center"/>
          </w:tcPr>
          <w:p w14:paraId="7FD01514"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p>
        </w:tc>
        <w:tc>
          <w:tcPr>
            <w:tcW w:w="4672" w:type="dxa"/>
            <w:vMerge/>
            <w:vAlign w:val="center"/>
          </w:tcPr>
          <w:p w14:paraId="6CC58DBC" w14:textId="77777777" w:rsidR="00DD6C08" w:rsidRPr="00DD6C08" w:rsidRDefault="00DD6C08" w:rsidP="003E36F9">
            <w:pPr>
              <w:pStyle w:val="3"/>
              <w:numPr>
                <w:ilvl w:val="0"/>
                <w:numId w:val="0"/>
              </w:numPr>
              <w:spacing w:before="60" w:after="60"/>
              <w:ind w:left="200" w:hangingChars="100" w:hanging="200"/>
              <w:rPr>
                <w:rFonts w:asciiTheme="minorEastAsia" w:eastAsiaTheme="minorEastAsia" w:hAnsiTheme="minorEastAsia"/>
                <w:szCs w:val="20"/>
              </w:rPr>
            </w:pPr>
          </w:p>
        </w:tc>
        <w:tc>
          <w:tcPr>
            <w:tcW w:w="4258" w:type="dxa"/>
            <w:vAlign w:val="center"/>
          </w:tcPr>
          <w:p w14:paraId="71DB4DAB"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대체방법)</w:t>
            </w:r>
          </w:p>
          <w:p w14:paraId="053F9A60" w14:textId="77777777" w:rsidR="00DD6C08" w:rsidRPr="00DD6C08" w:rsidRDefault="00DD6C08" w:rsidP="003E36F9">
            <w:pPr>
              <w:pStyle w:val="3"/>
              <w:numPr>
                <w:ilvl w:val="0"/>
                <w:numId w:val="0"/>
              </w:numPr>
              <w:spacing w:before="60" w:after="60"/>
              <w:ind w:leftChars="179" w:left="358"/>
              <w:rPr>
                <w:rFonts w:asciiTheme="minorEastAsia" w:eastAsiaTheme="minorEastAsia" w:hAnsiTheme="minorEastAsia"/>
                <w:szCs w:val="20"/>
              </w:rPr>
            </w:pPr>
            <w:r w:rsidRPr="00DD6C08">
              <w:rPr>
                <w:rFonts w:asciiTheme="minorEastAsia" w:eastAsiaTheme="minorEastAsia" w:hAnsiTheme="minorEastAsia" w:hint="eastAsia"/>
                <w:szCs w:val="20"/>
              </w:rPr>
              <w:t xml:space="preserve">영문정식명이 동일함에도 불구하고 </w:t>
            </w:r>
            <w:r w:rsidRPr="00DD6C08">
              <w:rPr>
                <w:rFonts w:asciiTheme="minorEastAsia" w:eastAsiaTheme="minorEastAsia" w:hAnsiTheme="minorEastAsia"/>
                <w:szCs w:val="20"/>
              </w:rPr>
              <w:br/>
            </w:r>
            <w:r w:rsidRPr="00DD6C08">
              <w:rPr>
                <w:rFonts w:asciiTheme="minorEastAsia" w:eastAsiaTheme="minorEastAsia" w:hAnsiTheme="minorEastAsia" w:hint="eastAsia"/>
                <w:szCs w:val="20"/>
              </w:rPr>
              <w:t>영문의 뜻이 여러 의미로 다르게 사용되는 경우는 이음동의어를 회피하여 개별 단어로 구분한다.</w:t>
            </w:r>
          </w:p>
          <w:p w14:paraId="74121516" w14:textId="77777777" w:rsidR="00DD6C08" w:rsidRPr="00DD6C08" w:rsidRDefault="00DD6C08" w:rsidP="003E36F9">
            <w:pPr>
              <w:pStyle w:val="3"/>
              <w:numPr>
                <w:ilvl w:val="0"/>
                <w:numId w:val="0"/>
              </w:numPr>
              <w:spacing w:before="60" w:after="60"/>
              <w:ind w:leftChars="90" w:left="380" w:hangingChars="100" w:hanging="200"/>
              <w:rPr>
                <w:rFonts w:asciiTheme="minorEastAsia" w:eastAsiaTheme="minorEastAsia" w:hAnsiTheme="minorEastAsia"/>
                <w:szCs w:val="20"/>
              </w:rPr>
            </w:pPr>
            <w:r w:rsidRPr="00DD6C08">
              <w:rPr>
                <w:rFonts w:asciiTheme="minorEastAsia" w:eastAsiaTheme="minorEastAsia" w:hAnsiTheme="minorEastAsia" w:hint="eastAsia"/>
                <w:szCs w:val="20"/>
              </w:rPr>
              <w:t>- 영문 약어 생성 시 일부변경(기준예외)하여 구별 생성 한다.</w:t>
            </w:r>
          </w:p>
          <w:p w14:paraId="74BFE061" w14:textId="77777777" w:rsidR="00DD6C08" w:rsidRPr="00DD6C08" w:rsidRDefault="00DD6C08" w:rsidP="003E36F9">
            <w:pPr>
              <w:pStyle w:val="3"/>
              <w:numPr>
                <w:ilvl w:val="0"/>
                <w:numId w:val="0"/>
              </w:numPr>
              <w:spacing w:before="60" w:after="60"/>
              <w:ind w:leftChars="60" w:left="452" w:hangingChars="166" w:hanging="332"/>
              <w:rPr>
                <w:rFonts w:asciiTheme="minorEastAsia" w:eastAsiaTheme="minorEastAsia" w:hAnsiTheme="minorEastAsia"/>
                <w:szCs w:val="20"/>
              </w:rPr>
            </w:pPr>
            <w:r w:rsidRPr="00DD6C08">
              <w:rPr>
                <w:rFonts w:asciiTheme="minorEastAsia" w:eastAsiaTheme="minorEastAsia" w:hAnsiTheme="minorEastAsia" w:cs="굴림" w:hint="eastAsia"/>
                <w:szCs w:val="20"/>
              </w:rPr>
              <w:lastRenderedPageBreak/>
              <w:t xml:space="preserve">예) </w:t>
            </w:r>
            <w:r w:rsidRPr="00DD6C08">
              <w:rPr>
                <w:rFonts w:asciiTheme="minorEastAsia" w:eastAsiaTheme="minorEastAsia" w:hAnsiTheme="minorEastAsia" w:cs="굴림"/>
                <w:szCs w:val="20"/>
              </w:rPr>
              <w:t>accounts</w:t>
            </w:r>
            <w:r w:rsidRPr="00DD6C08">
              <w:rPr>
                <w:rFonts w:asciiTheme="minorEastAsia" w:eastAsiaTheme="minorEastAsia" w:hAnsiTheme="minorEastAsia"/>
                <w:szCs w:val="20"/>
              </w:rPr>
              <w:t>:</w:t>
            </w:r>
            <w:r w:rsidRPr="00DD6C08">
              <w:rPr>
                <w:rFonts w:asciiTheme="minorEastAsia" w:eastAsiaTheme="minorEastAsia" w:hAnsiTheme="minorEastAsia" w:hint="eastAsia"/>
                <w:szCs w:val="20"/>
              </w:rPr>
              <w:t>회계(ACCNT),계정(ACNTS)</w:t>
            </w:r>
          </w:p>
        </w:tc>
      </w:tr>
      <w:tr w:rsidR="00DD6C08" w:rsidRPr="00DD6C08" w14:paraId="7845CBB2" w14:textId="77777777" w:rsidTr="003E36F9">
        <w:trPr>
          <w:jc w:val="center"/>
        </w:trPr>
        <w:tc>
          <w:tcPr>
            <w:tcW w:w="721" w:type="dxa"/>
            <w:vAlign w:val="center"/>
          </w:tcPr>
          <w:p w14:paraId="7BE8F7E6"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lastRenderedPageBreak/>
              <w:t>7</w:t>
            </w:r>
          </w:p>
        </w:tc>
        <w:tc>
          <w:tcPr>
            <w:tcW w:w="4672" w:type="dxa"/>
            <w:vAlign w:val="center"/>
          </w:tcPr>
          <w:p w14:paraId="337B3AC7" w14:textId="77777777" w:rsidR="00DD6C08" w:rsidRPr="00DD6C08" w:rsidRDefault="00DD6C08" w:rsidP="003E36F9">
            <w:pPr>
              <w:pStyle w:val="3"/>
              <w:numPr>
                <w:ilvl w:val="0"/>
                <w:numId w:val="0"/>
              </w:numPr>
              <w:rPr>
                <w:rFonts w:asciiTheme="minorEastAsia" w:eastAsiaTheme="minorEastAsia" w:hAnsiTheme="minorEastAsia"/>
                <w:szCs w:val="20"/>
                <w:u w:val="single"/>
              </w:rPr>
            </w:pPr>
            <w:r w:rsidRPr="00DD6C08">
              <w:rPr>
                <w:rFonts w:asciiTheme="minorEastAsia" w:eastAsiaTheme="minorEastAsia" w:hAnsiTheme="minorEastAsia" w:hint="eastAsia"/>
                <w:szCs w:val="20"/>
              </w:rPr>
              <w:t>동일한 의미의 단어를 한글과 영문으로 중복해서 정의하지 않는다</w:t>
            </w:r>
          </w:p>
        </w:tc>
        <w:tc>
          <w:tcPr>
            <w:tcW w:w="4258" w:type="dxa"/>
            <w:vAlign w:val="center"/>
          </w:tcPr>
          <w:p w14:paraId="198AAE1A" w14:textId="77777777" w:rsidR="00DD6C08" w:rsidRPr="00DD6C08" w:rsidRDefault="00DD6C08" w:rsidP="000E1D9C">
            <w:pPr>
              <w:pStyle w:val="3"/>
              <w:numPr>
                <w:ilvl w:val="0"/>
                <w:numId w:val="0"/>
              </w:numPr>
              <w:ind w:left="34" w:hanging="42"/>
              <w:rPr>
                <w:rFonts w:asciiTheme="minorEastAsia" w:eastAsiaTheme="minorEastAsia" w:hAnsiTheme="minorEastAsia"/>
                <w:szCs w:val="20"/>
              </w:rPr>
            </w:pPr>
            <w:r w:rsidRPr="00DD6C08">
              <w:rPr>
                <w:rFonts w:asciiTheme="minorEastAsia" w:eastAsiaTheme="minorEastAsia" w:hAnsiTheme="minorEastAsia" w:hint="eastAsia"/>
                <w:szCs w:val="20"/>
              </w:rPr>
              <w:t xml:space="preserve">예) </w:t>
            </w:r>
            <w:r w:rsidR="00876C6C">
              <w:rPr>
                <w:rFonts w:asciiTheme="minorEastAsia" w:eastAsiaTheme="minorEastAsia" w:hAnsiTheme="minorEastAsia" w:hint="eastAsia"/>
                <w:szCs w:val="20"/>
              </w:rPr>
              <w:t>국립암센터</w:t>
            </w:r>
            <w:r w:rsidRPr="00DD6C08">
              <w:rPr>
                <w:rFonts w:asciiTheme="minorEastAsia" w:eastAsiaTheme="minorEastAsia" w:hAnsiTheme="minorEastAsia" w:hint="eastAsia"/>
                <w:szCs w:val="20"/>
              </w:rPr>
              <w:t>(</w:t>
            </w:r>
            <w:r w:rsidR="000E1D9C">
              <w:rPr>
                <w:rFonts w:asciiTheme="minorEastAsia" w:eastAsiaTheme="minorEastAsia" w:hAnsiTheme="minorEastAsia"/>
                <w:szCs w:val="20"/>
              </w:rPr>
              <w:t>X</w:t>
            </w:r>
            <w:r w:rsidRPr="00DD6C08">
              <w:rPr>
                <w:rFonts w:asciiTheme="minorEastAsia" w:eastAsiaTheme="minorEastAsia" w:hAnsiTheme="minorEastAsia" w:hint="eastAsia"/>
                <w:szCs w:val="20"/>
              </w:rPr>
              <w:t xml:space="preserve">), </w:t>
            </w:r>
            <w:r w:rsidR="00876C6C">
              <w:rPr>
                <w:rFonts w:asciiTheme="minorEastAsia" w:eastAsiaTheme="minorEastAsia" w:hAnsiTheme="minorEastAsia"/>
                <w:szCs w:val="20"/>
              </w:rPr>
              <w:t>NCC</w:t>
            </w:r>
            <w:r w:rsidRPr="00DD6C08">
              <w:rPr>
                <w:rFonts w:asciiTheme="minorEastAsia" w:eastAsiaTheme="minorEastAsia" w:hAnsiTheme="minorEastAsia" w:hint="eastAsia"/>
                <w:szCs w:val="20"/>
              </w:rPr>
              <w:t xml:space="preserve"> (</w:t>
            </w:r>
            <w:r w:rsidR="000E1D9C">
              <w:rPr>
                <w:rFonts w:asciiTheme="minorEastAsia" w:eastAsiaTheme="minorEastAsia" w:hAnsiTheme="minorEastAsia" w:hint="eastAsia"/>
                <w:szCs w:val="20"/>
              </w:rPr>
              <w:t>O</w:t>
            </w:r>
            <w:r w:rsidRPr="00DD6C08">
              <w:rPr>
                <w:rFonts w:asciiTheme="minorEastAsia" w:eastAsiaTheme="minorEastAsia" w:hAnsiTheme="minorEastAsia" w:hint="eastAsia"/>
                <w:szCs w:val="20"/>
              </w:rPr>
              <w:t>)</w:t>
            </w:r>
          </w:p>
        </w:tc>
      </w:tr>
      <w:tr w:rsidR="00DD6C08" w:rsidRPr="00DD6C08" w14:paraId="2C556E65" w14:textId="77777777" w:rsidTr="003E36F9">
        <w:trPr>
          <w:trHeight w:val="707"/>
          <w:jc w:val="center"/>
        </w:trPr>
        <w:tc>
          <w:tcPr>
            <w:tcW w:w="721" w:type="dxa"/>
            <w:vAlign w:val="center"/>
          </w:tcPr>
          <w:p w14:paraId="28A46AF8"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8</w:t>
            </w:r>
          </w:p>
        </w:tc>
        <w:tc>
          <w:tcPr>
            <w:tcW w:w="4672" w:type="dxa"/>
            <w:vAlign w:val="center"/>
          </w:tcPr>
          <w:p w14:paraId="46A876F2" w14:textId="77777777" w:rsidR="00DD6C08" w:rsidRPr="00DD6C08" w:rsidRDefault="00DD6C08" w:rsidP="003E36F9">
            <w:pPr>
              <w:pStyle w:val="3"/>
              <w:numPr>
                <w:ilvl w:val="0"/>
                <w:numId w:val="0"/>
              </w:numPr>
              <w:rPr>
                <w:rFonts w:asciiTheme="minorEastAsia" w:eastAsiaTheme="minorEastAsia" w:hAnsiTheme="minorEastAsia"/>
                <w:szCs w:val="20"/>
              </w:rPr>
            </w:pPr>
            <w:r w:rsidRPr="00DD6C08">
              <w:rPr>
                <w:rFonts w:asciiTheme="minorEastAsia" w:eastAsiaTheme="minorEastAsia" w:hAnsiTheme="minorEastAsia" w:hint="eastAsia"/>
                <w:szCs w:val="20"/>
              </w:rPr>
              <w:t xml:space="preserve">한글약어는 되도록 피하고 표준 명으로 사용한다. </w:t>
            </w:r>
          </w:p>
        </w:tc>
        <w:tc>
          <w:tcPr>
            <w:tcW w:w="4258" w:type="dxa"/>
            <w:vAlign w:val="center"/>
          </w:tcPr>
          <w:p w14:paraId="47E80D5C" w14:textId="77777777" w:rsidR="00DD6C08" w:rsidRPr="00DD6C08" w:rsidRDefault="00DD6C08" w:rsidP="003E36F9">
            <w:pPr>
              <w:pStyle w:val="3"/>
              <w:numPr>
                <w:ilvl w:val="0"/>
                <w:numId w:val="0"/>
              </w:numPr>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예) 주민번호(X) -&gt; 주민등록번호(O)</w:t>
            </w:r>
          </w:p>
        </w:tc>
      </w:tr>
      <w:tr w:rsidR="00DD6C08" w:rsidRPr="00DD6C08" w14:paraId="600F2DB1" w14:textId="77777777" w:rsidTr="003E36F9">
        <w:trPr>
          <w:trHeight w:val="707"/>
          <w:jc w:val="center"/>
        </w:trPr>
        <w:tc>
          <w:tcPr>
            <w:tcW w:w="721" w:type="dxa"/>
            <w:vAlign w:val="center"/>
          </w:tcPr>
          <w:p w14:paraId="6478E8B7"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9</w:t>
            </w:r>
          </w:p>
        </w:tc>
        <w:tc>
          <w:tcPr>
            <w:tcW w:w="4672" w:type="dxa"/>
            <w:vAlign w:val="center"/>
          </w:tcPr>
          <w:p w14:paraId="0D848E06"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 xml:space="preserve">과거 단어와 현대 단어를 함께 사용하고 있는 경우 </w:t>
            </w:r>
            <w:r w:rsidRPr="00DD6C08">
              <w:rPr>
                <w:rFonts w:asciiTheme="minorEastAsia" w:eastAsiaTheme="minorEastAsia" w:hAnsiTheme="minorEastAsia" w:hint="eastAsia"/>
                <w:b/>
                <w:bCs/>
                <w:szCs w:val="20"/>
              </w:rPr>
              <w:t>가급적 현대 단어를</w:t>
            </w:r>
            <w:r w:rsidRPr="00DD6C08">
              <w:rPr>
                <w:rFonts w:asciiTheme="minorEastAsia" w:eastAsiaTheme="minorEastAsia" w:hAnsiTheme="minorEastAsia" w:hint="eastAsia"/>
                <w:szCs w:val="20"/>
              </w:rPr>
              <w:t xml:space="preserve"> 사용한다.</w:t>
            </w:r>
          </w:p>
        </w:tc>
        <w:tc>
          <w:tcPr>
            <w:tcW w:w="4258" w:type="dxa"/>
            <w:vAlign w:val="center"/>
          </w:tcPr>
          <w:p w14:paraId="314931FB"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예) 구좌 -&gt; 계좌, 원부 -&gt; 원장</w:t>
            </w:r>
          </w:p>
        </w:tc>
      </w:tr>
      <w:tr w:rsidR="00DD6C08" w:rsidRPr="00DD6C08" w14:paraId="3CFEFC51" w14:textId="77777777" w:rsidTr="003E36F9">
        <w:trPr>
          <w:trHeight w:val="707"/>
          <w:jc w:val="center"/>
        </w:trPr>
        <w:tc>
          <w:tcPr>
            <w:tcW w:w="721" w:type="dxa"/>
            <w:vAlign w:val="center"/>
          </w:tcPr>
          <w:p w14:paraId="4158D264"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10</w:t>
            </w:r>
          </w:p>
        </w:tc>
        <w:tc>
          <w:tcPr>
            <w:tcW w:w="4672" w:type="dxa"/>
            <w:vAlign w:val="center"/>
          </w:tcPr>
          <w:p w14:paraId="078C202C"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b/>
                <w:bCs/>
                <w:szCs w:val="20"/>
              </w:rPr>
              <w:t>한글 축약어</w:t>
            </w:r>
            <w:r w:rsidRPr="00DD6C08">
              <w:rPr>
                <w:rFonts w:asciiTheme="minorEastAsia" w:eastAsiaTheme="minorEastAsia" w:hAnsiTheme="minorEastAsia" w:hint="eastAsia"/>
                <w:szCs w:val="20"/>
              </w:rPr>
              <w:t xml:space="preserve">는 다른 단어와 붙여서 쓸 경우 혼동이 될 우려가 있으므로 </w:t>
            </w:r>
            <w:r w:rsidRPr="00DD6C08">
              <w:rPr>
                <w:rFonts w:asciiTheme="minorEastAsia" w:eastAsiaTheme="minorEastAsia" w:hAnsiTheme="minorEastAsia" w:hint="eastAsia"/>
                <w:b/>
                <w:bCs/>
                <w:szCs w:val="20"/>
              </w:rPr>
              <w:t>가급적 풀어 쓴 단어를</w:t>
            </w:r>
            <w:r w:rsidRPr="00DD6C08">
              <w:rPr>
                <w:rFonts w:asciiTheme="minorEastAsia" w:eastAsiaTheme="minorEastAsia" w:hAnsiTheme="minorEastAsia" w:hint="eastAsia"/>
                <w:szCs w:val="20"/>
              </w:rPr>
              <w:t xml:space="preserve"> 사용한다. 단. 어감상 필요 시는 예외로 적용 할 수 있다.(이음동의어)</w:t>
            </w:r>
          </w:p>
        </w:tc>
        <w:tc>
          <w:tcPr>
            <w:tcW w:w="4258" w:type="dxa"/>
            <w:vAlign w:val="center"/>
          </w:tcPr>
          <w:p w14:paraId="25BAE34B"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예)  가(假)-&gt; 임시(표준)</w:t>
            </w:r>
          </w:p>
          <w:p w14:paraId="0DAE8DA4" w14:textId="77777777" w:rsidR="00DD6C08" w:rsidRPr="00DD6C08" w:rsidRDefault="00DD6C08" w:rsidP="003E36F9">
            <w:pPr>
              <w:pStyle w:val="3"/>
              <w:numPr>
                <w:ilvl w:val="0"/>
                <w:numId w:val="0"/>
              </w:numPr>
              <w:spacing w:before="60" w:after="60"/>
              <w:ind w:leftChars="179" w:left="358" w:firstLineChars="45" w:firstLine="90"/>
              <w:rPr>
                <w:rFonts w:asciiTheme="minorEastAsia" w:eastAsiaTheme="minorEastAsia" w:hAnsiTheme="minorEastAsia"/>
                <w:szCs w:val="20"/>
              </w:rPr>
            </w:pPr>
            <w:r w:rsidRPr="00DD6C08">
              <w:rPr>
                <w:rFonts w:asciiTheme="minorEastAsia" w:eastAsiaTheme="minorEastAsia" w:hAnsiTheme="minorEastAsia" w:hint="eastAsia"/>
                <w:szCs w:val="20"/>
              </w:rPr>
              <w:t>현 -&gt; 현재(표준)</w:t>
            </w:r>
          </w:p>
          <w:p w14:paraId="7C7C7470" w14:textId="77777777" w:rsidR="00DD6C08" w:rsidRPr="00DD6C08" w:rsidRDefault="00DD6C08" w:rsidP="003E36F9">
            <w:pPr>
              <w:pStyle w:val="3"/>
              <w:numPr>
                <w:ilvl w:val="0"/>
                <w:numId w:val="0"/>
              </w:numPr>
              <w:spacing w:before="60" w:after="60"/>
              <w:ind w:leftChars="179" w:left="358"/>
              <w:rPr>
                <w:rFonts w:asciiTheme="minorEastAsia" w:eastAsiaTheme="minorEastAsia" w:hAnsiTheme="minorEastAsia"/>
                <w:szCs w:val="20"/>
              </w:rPr>
            </w:pPr>
            <w:r w:rsidRPr="00DD6C08">
              <w:rPr>
                <w:rFonts w:asciiTheme="minorEastAsia" w:eastAsiaTheme="minorEastAsia" w:hAnsiTheme="minorEastAsia" w:hint="eastAsia"/>
                <w:szCs w:val="20"/>
              </w:rPr>
              <w:t xml:space="preserve"> 전 -&gt; 이전(표준)</w:t>
            </w:r>
          </w:p>
          <w:p w14:paraId="4D8BDECE" w14:textId="77777777" w:rsidR="00DD6C08" w:rsidRPr="00DD6C08" w:rsidRDefault="00DD6C08" w:rsidP="003E36F9">
            <w:pPr>
              <w:pStyle w:val="3"/>
              <w:numPr>
                <w:ilvl w:val="0"/>
                <w:numId w:val="0"/>
              </w:numPr>
              <w:spacing w:before="60" w:after="60"/>
              <w:ind w:leftChars="179" w:left="358"/>
              <w:rPr>
                <w:rFonts w:asciiTheme="minorEastAsia" w:eastAsiaTheme="minorEastAsia" w:hAnsiTheme="minorEastAsia"/>
                <w:szCs w:val="20"/>
              </w:rPr>
            </w:pPr>
            <w:r w:rsidRPr="00DD6C08">
              <w:rPr>
                <w:rFonts w:asciiTheme="minorEastAsia" w:eastAsiaTheme="minorEastAsia" w:hAnsiTheme="minorEastAsia" w:hint="eastAsia"/>
                <w:szCs w:val="20"/>
              </w:rPr>
              <w:t xml:space="preserve"> 후 -&gt; 이후(표준)</w:t>
            </w:r>
          </w:p>
          <w:p w14:paraId="09EF50E4" w14:textId="77777777" w:rsidR="00DD6C08" w:rsidRPr="00DD6C08" w:rsidRDefault="00DD6C08" w:rsidP="003E36F9">
            <w:pPr>
              <w:pStyle w:val="3"/>
              <w:numPr>
                <w:ilvl w:val="0"/>
                <w:numId w:val="0"/>
              </w:numPr>
              <w:spacing w:before="60" w:after="60"/>
              <w:ind w:leftChars="179" w:left="358"/>
              <w:rPr>
                <w:rFonts w:asciiTheme="minorEastAsia" w:eastAsiaTheme="minorEastAsia" w:hAnsiTheme="minorEastAsia"/>
                <w:szCs w:val="20"/>
              </w:rPr>
            </w:pPr>
            <w:r w:rsidRPr="00DD6C08">
              <w:rPr>
                <w:rFonts w:asciiTheme="minorEastAsia" w:eastAsiaTheme="minorEastAsia" w:hAnsiTheme="minorEastAsia" w:hint="eastAsia"/>
                <w:szCs w:val="20"/>
              </w:rPr>
              <w:t xml:space="preserve"> 실 -&gt; 실제(표준) </w:t>
            </w:r>
          </w:p>
        </w:tc>
      </w:tr>
      <w:tr w:rsidR="00DD6C08" w:rsidRPr="00DD6C08" w14:paraId="5B7F5DD0" w14:textId="77777777" w:rsidTr="003E36F9">
        <w:trPr>
          <w:trHeight w:val="707"/>
          <w:jc w:val="center"/>
        </w:trPr>
        <w:tc>
          <w:tcPr>
            <w:tcW w:w="721" w:type="dxa"/>
            <w:vAlign w:val="center"/>
          </w:tcPr>
          <w:p w14:paraId="1D227FD4"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11</w:t>
            </w:r>
          </w:p>
        </w:tc>
        <w:tc>
          <w:tcPr>
            <w:tcW w:w="4672" w:type="dxa"/>
            <w:vAlign w:val="center"/>
          </w:tcPr>
          <w:p w14:paraId="4F8E97AB" w14:textId="77777777" w:rsidR="00DD6C08" w:rsidRPr="00DD6C08" w:rsidRDefault="00DD6C08" w:rsidP="003E36F9">
            <w:pPr>
              <w:widowControl/>
              <w:wordWrap/>
              <w:spacing w:before="60" w:after="60"/>
              <w:jc w:val="left"/>
              <w:rPr>
                <w:rFonts w:asciiTheme="minorEastAsia" w:eastAsiaTheme="minorEastAsia" w:hAnsiTheme="minorEastAsia" w:cs="굴림"/>
                <w:color w:val="000000"/>
                <w:szCs w:val="20"/>
              </w:rPr>
            </w:pPr>
            <w:r w:rsidRPr="00DD6C08">
              <w:rPr>
                <w:rFonts w:asciiTheme="minorEastAsia" w:eastAsiaTheme="minorEastAsia" w:hAnsiTheme="minorEastAsia" w:cs="굴림" w:hint="eastAsia"/>
                <w:color w:val="000000"/>
                <w:szCs w:val="20"/>
              </w:rPr>
              <w:t xml:space="preserve">필요 시 둘 이상의 단어를 결합한 </w:t>
            </w:r>
            <w:r w:rsidRPr="00DD6C08">
              <w:rPr>
                <w:rFonts w:asciiTheme="minorEastAsia" w:eastAsiaTheme="minorEastAsia" w:hAnsiTheme="minorEastAsia" w:cs="굴림" w:hint="eastAsia"/>
                <w:b/>
                <w:bCs/>
                <w:color w:val="000000"/>
                <w:szCs w:val="20"/>
              </w:rPr>
              <w:t>복합 단어</w:t>
            </w:r>
            <w:r w:rsidRPr="00DD6C08">
              <w:rPr>
                <w:rFonts w:asciiTheme="minorEastAsia" w:eastAsiaTheme="minorEastAsia" w:hAnsiTheme="minorEastAsia" w:cs="굴림"/>
                <w:b/>
                <w:bCs/>
                <w:color w:val="000000"/>
                <w:szCs w:val="20"/>
              </w:rPr>
              <w:t>를</w:t>
            </w:r>
            <w:r w:rsidRPr="00DD6C08">
              <w:rPr>
                <w:rFonts w:asciiTheme="minorEastAsia" w:eastAsiaTheme="minorEastAsia" w:hAnsiTheme="minorEastAsia" w:cs="굴림" w:hint="eastAsia"/>
                <w:color w:val="000000"/>
                <w:szCs w:val="20"/>
              </w:rPr>
              <w:t xml:space="preserve"> 표준 단어로 정의할 수 있다.</w:t>
            </w:r>
          </w:p>
          <w:p w14:paraId="2C5D690B"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cs="굴림" w:hint="eastAsia"/>
                <w:color w:val="000000"/>
                <w:szCs w:val="20"/>
              </w:rPr>
              <w:t>- 사용 빈도가 높거나 관용화된 단어는 가독성 및 추후 복합단어를 만드는 경우를 최소화하는 경우를 고려하여 초기에 복합 단어 처리 한다.</w:t>
            </w:r>
          </w:p>
        </w:tc>
        <w:tc>
          <w:tcPr>
            <w:tcW w:w="4258" w:type="dxa"/>
            <w:vAlign w:val="center"/>
          </w:tcPr>
          <w:p w14:paraId="16939062"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관용어, 법률용어</w:t>
            </w:r>
          </w:p>
          <w:p w14:paraId="3616BAB9"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예) 출원_번호(APP</w:t>
            </w:r>
            <w:r w:rsidR="00A43849">
              <w:rPr>
                <w:rFonts w:asciiTheme="minorEastAsia" w:eastAsiaTheme="minorEastAsia" w:hAnsiTheme="minorEastAsia"/>
                <w:szCs w:val="20"/>
              </w:rPr>
              <w:t>_</w:t>
            </w:r>
            <w:r w:rsidRPr="00DD6C08">
              <w:rPr>
                <w:rFonts w:asciiTheme="minorEastAsia" w:eastAsiaTheme="minorEastAsia" w:hAnsiTheme="minorEastAsia" w:hint="eastAsia"/>
                <w:szCs w:val="20"/>
              </w:rPr>
              <w:t>NO) (X) -&gt;</w:t>
            </w:r>
          </w:p>
          <w:p w14:paraId="21060AC0" w14:textId="77777777" w:rsidR="00DD6C08" w:rsidRPr="00DD6C08" w:rsidRDefault="00DD6C08" w:rsidP="003E36F9">
            <w:pPr>
              <w:pStyle w:val="3"/>
              <w:numPr>
                <w:ilvl w:val="0"/>
                <w:numId w:val="0"/>
              </w:numPr>
              <w:spacing w:before="60" w:after="60"/>
              <w:ind w:leftChars="179" w:left="358"/>
              <w:rPr>
                <w:rFonts w:asciiTheme="minorEastAsia" w:eastAsiaTheme="minorEastAsia" w:hAnsiTheme="minorEastAsia"/>
                <w:szCs w:val="20"/>
              </w:rPr>
            </w:pPr>
            <w:r w:rsidRPr="00DD6C08">
              <w:rPr>
                <w:rFonts w:asciiTheme="minorEastAsia" w:eastAsiaTheme="minorEastAsia" w:hAnsiTheme="minorEastAsia" w:hint="eastAsia"/>
                <w:szCs w:val="20"/>
              </w:rPr>
              <w:t>출원번호(APPNO)</w:t>
            </w:r>
          </w:p>
          <w:p w14:paraId="7FD71C6C" w14:textId="77777777" w:rsidR="00DD6C08" w:rsidRPr="00DD6C08" w:rsidRDefault="00DD6C08" w:rsidP="003E36F9">
            <w:pPr>
              <w:spacing w:before="60" w:after="60"/>
              <w:rPr>
                <w:rFonts w:asciiTheme="minorEastAsia" w:eastAsiaTheme="minorEastAsia" w:hAnsiTheme="minorEastAsia" w:cs="굴림"/>
                <w:szCs w:val="20"/>
              </w:rPr>
            </w:pPr>
            <w:r w:rsidRPr="00DD6C08">
              <w:rPr>
                <w:rFonts w:asciiTheme="minorEastAsia" w:eastAsiaTheme="minorEastAsia" w:hAnsiTheme="minorEastAsia" w:cs="굴림" w:hint="eastAsia"/>
                <w:szCs w:val="20"/>
              </w:rPr>
              <w:t xml:space="preserve">     상태_코드(X)  -&gt; 상태코드(O)</w:t>
            </w:r>
          </w:p>
          <w:p w14:paraId="7A6A4FAB"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cs="굴림" w:hint="eastAsia"/>
                <w:szCs w:val="20"/>
              </w:rPr>
              <w:t xml:space="preserve">     구분_코드(X)  -&gt; 구분코드(O)</w:t>
            </w:r>
          </w:p>
        </w:tc>
      </w:tr>
      <w:tr w:rsidR="00DD6C08" w:rsidRPr="00DD6C08" w14:paraId="0CEFD253" w14:textId="77777777" w:rsidTr="003E36F9">
        <w:trPr>
          <w:trHeight w:val="707"/>
          <w:jc w:val="center"/>
        </w:trPr>
        <w:tc>
          <w:tcPr>
            <w:tcW w:w="721" w:type="dxa"/>
            <w:vAlign w:val="center"/>
          </w:tcPr>
          <w:p w14:paraId="403ED6CB"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13</w:t>
            </w:r>
          </w:p>
        </w:tc>
        <w:tc>
          <w:tcPr>
            <w:tcW w:w="4672" w:type="dxa"/>
            <w:vAlign w:val="center"/>
          </w:tcPr>
          <w:p w14:paraId="45C3089B" w14:textId="77777777" w:rsidR="00DD6C08" w:rsidRPr="00DD6C08" w:rsidRDefault="00DD6C08" w:rsidP="003E36F9">
            <w:pPr>
              <w:pStyle w:val="3"/>
              <w:numPr>
                <w:ilvl w:val="0"/>
                <w:numId w:val="0"/>
              </w:numPr>
              <w:spacing w:before="60" w:after="60"/>
              <w:rPr>
                <w:rFonts w:asciiTheme="minorEastAsia" w:eastAsiaTheme="minorEastAsia" w:hAnsiTheme="minorEastAsia"/>
                <w:b/>
                <w:bCs/>
                <w:szCs w:val="20"/>
              </w:rPr>
            </w:pPr>
            <w:r w:rsidRPr="00DD6C08">
              <w:rPr>
                <w:rFonts w:asciiTheme="minorEastAsia" w:eastAsiaTheme="minorEastAsia" w:hAnsiTheme="minorEastAsia" w:hint="eastAsia"/>
                <w:szCs w:val="20"/>
              </w:rPr>
              <w:t xml:space="preserve">업무적으로 의미 있는 숫자는 표준 단어로 </w:t>
            </w:r>
            <w:r w:rsidRPr="00DD6C08">
              <w:rPr>
                <w:rFonts w:asciiTheme="minorEastAsia" w:eastAsiaTheme="minorEastAsia" w:hAnsiTheme="minorEastAsia"/>
                <w:szCs w:val="20"/>
              </w:rPr>
              <w:br/>
            </w:r>
            <w:r w:rsidRPr="00DD6C08">
              <w:rPr>
                <w:rFonts w:asciiTheme="minorEastAsia" w:eastAsiaTheme="minorEastAsia" w:hAnsiTheme="minorEastAsia" w:hint="eastAsia"/>
                <w:szCs w:val="20"/>
              </w:rPr>
              <w:t xml:space="preserve">허용한다. </w:t>
            </w:r>
          </w:p>
        </w:tc>
        <w:tc>
          <w:tcPr>
            <w:tcW w:w="4258" w:type="dxa"/>
            <w:vAlign w:val="center"/>
          </w:tcPr>
          <w:p w14:paraId="662DFA7F"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예) 1, 12, 31</w:t>
            </w:r>
          </w:p>
        </w:tc>
      </w:tr>
      <w:tr w:rsidR="00DD6C08" w:rsidRPr="00DD6C08" w14:paraId="3725048F" w14:textId="77777777" w:rsidTr="003E36F9">
        <w:trPr>
          <w:trHeight w:val="82"/>
          <w:jc w:val="center"/>
        </w:trPr>
        <w:tc>
          <w:tcPr>
            <w:tcW w:w="721" w:type="dxa"/>
            <w:vAlign w:val="center"/>
          </w:tcPr>
          <w:p w14:paraId="67647B1D"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14</w:t>
            </w:r>
          </w:p>
        </w:tc>
        <w:tc>
          <w:tcPr>
            <w:tcW w:w="4672" w:type="dxa"/>
            <w:vAlign w:val="center"/>
          </w:tcPr>
          <w:p w14:paraId="14D3F3E2"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업무적으로 의미 있는 숫자+문자도 표준 단어로 허용한다</w:t>
            </w:r>
          </w:p>
        </w:tc>
        <w:tc>
          <w:tcPr>
            <w:tcW w:w="4258" w:type="dxa"/>
            <w:vAlign w:val="center"/>
          </w:tcPr>
          <w:p w14:paraId="223FF19B"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예: 1월, 2월, 3월, …</w:t>
            </w:r>
          </w:p>
          <w:p w14:paraId="0A248C3F"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 xml:space="preserve">    1개월전, 2개월전,…</w:t>
            </w:r>
          </w:p>
        </w:tc>
      </w:tr>
      <w:tr w:rsidR="00DD6C08" w:rsidRPr="00DD6C08" w14:paraId="497639DD" w14:textId="77777777" w:rsidTr="003E36F9">
        <w:trPr>
          <w:trHeight w:val="707"/>
          <w:jc w:val="center"/>
        </w:trPr>
        <w:tc>
          <w:tcPr>
            <w:tcW w:w="721" w:type="dxa"/>
            <w:vAlign w:val="center"/>
          </w:tcPr>
          <w:p w14:paraId="222CBA38"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15</w:t>
            </w:r>
          </w:p>
        </w:tc>
        <w:tc>
          <w:tcPr>
            <w:tcW w:w="4672" w:type="dxa"/>
            <w:vAlign w:val="center"/>
          </w:tcPr>
          <w:p w14:paraId="28F0A8C6" w14:textId="77777777" w:rsidR="00DD6C08" w:rsidRPr="00DD6C08" w:rsidRDefault="00DD6C08" w:rsidP="003E36F9">
            <w:pPr>
              <w:pStyle w:val="3"/>
              <w:numPr>
                <w:ilvl w:val="0"/>
                <w:numId w:val="0"/>
              </w:numPr>
              <w:spacing w:before="60" w:after="60"/>
              <w:rPr>
                <w:rFonts w:asciiTheme="minorEastAsia" w:eastAsiaTheme="minorEastAsia" w:hAnsiTheme="minorEastAsia"/>
                <w:szCs w:val="20"/>
              </w:rPr>
            </w:pPr>
            <w:r w:rsidRPr="00DD6C08">
              <w:rPr>
                <w:rFonts w:asciiTheme="minorEastAsia" w:eastAsiaTheme="minorEastAsia" w:hAnsiTheme="minorEastAsia" w:hint="eastAsia"/>
                <w:szCs w:val="20"/>
              </w:rPr>
              <w:t xml:space="preserve">숫자는 반드시 아라비아숫자로만 표기한다. 일, 이, 삼과 같이 한글로 표기하지 않는다. </w:t>
            </w:r>
          </w:p>
        </w:tc>
        <w:tc>
          <w:tcPr>
            <w:tcW w:w="4258" w:type="dxa"/>
            <w:vAlign w:val="center"/>
          </w:tcPr>
          <w:p w14:paraId="338770C6" w14:textId="77777777" w:rsidR="00DD6C08" w:rsidRPr="00DD6C08" w:rsidRDefault="00DD6C08" w:rsidP="003E36F9">
            <w:pPr>
              <w:pStyle w:val="3"/>
              <w:numPr>
                <w:ilvl w:val="0"/>
                <w:numId w:val="0"/>
              </w:numPr>
              <w:spacing w:before="60" w:after="60"/>
              <w:ind w:left="360" w:hanging="360"/>
              <w:rPr>
                <w:rFonts w:asciiTheme="minorEastAsia" w:eastAsiaTheme="minorEastAsia" w:hAnsiTheme="minorEastAsia"/>
                <w:szCs w:val="20"/>
              </w:rPr>
            </w:pPr>
            <w:r w:rsidRPr="00DD6C08">
              <w:rPr>
                <w:rFonts w:asciiTheme="minorEastAsia" w:eastAsiaTheme="minorEastAsia" w:hAnsiTheme="minorEastAsia" w:hint="eastAsia"/>
                <w:szCs w:val="20"/>
              </w:rPr>
              <w:t xml:space="preserve">예) 제삼자 -&gt; 제3자, </w:t>
            </w:r>
          </w:p>
          <w:p w14:paraId="6DFE2249" w14:textId="78F1BC80" w:rsidR="00DD6C08" w:rsidRPr="00DD6C08" w:rsidRDefault="00DD6C08" w:rsidP="003E36F9">
            <w:pPr>
              <w:pStyle w:val="3"/>
              <w:numPr>
                <w:ilvl w:val="0"/>
                <w:numId w:val="0"/>
              </w:numPr>
              <w:spacing w:before="60" w:after="60"/>
              <w:ind w:leftChars="179" w:left="358"/>
              <w:rPr>
                <w:rFonts w:asciiTheme="minorEastAsia" w:eastAsiaTheme="minorEastAsia" w:hAnsiTheme="minorEastAsia"/>
                <w:szCs w:val="20"/>
              </w:rPr>
            </w:pPr>
            <w:r w:rsidRPr="00DD6C08">
              <w:rPr>
                <w:rFonts w:asciiTheme="minorEastAsia" w:eastAsiaTheme="minorEastAsia" w:hAnsiTheme="minorEastAsia" w:hint="eastAsia"/>
                <w:szCs w:val="20"/>
              </w:rPr>
              <w:t xml:space="preserve">이차이율 </w:t>
            </w:r>
            <w:r w:rsidR="00B27EEE" w:rsidRPr="00DD6C08">
              <w:rPr>
                <w:rFonts w:asciiTheme="minorEastAsia" w:eastAsiaTheme="minorEastAsia" w:hAnsiTheme="minorEastAsia" w:hint="eastAsia"/>
                <w:szCs w:val="20"/>
              </w:rPr>
              <w:t>-&gt;</w:t>
            </w:r>
            <w:r w:rsidRPr="00DD6C08">
              <w:rPr>
                <w:rFonts w:asciiTheme="minorEastAsia" w:eastAsiaTheme="minorEastAsia" w:hAnsiTheme="minorEastAsia" w:hint="eastAsia"/>
                <w:szCs w:val="20"/>
              </w:rPr>
              <w:t xml:space="preserve"> 2차이율</w:t>
            </w:r>
            <w:r w:rsidR="00B27EEE">
              <w:rPr>
                <w:rFonts w:asciiTheme="minorEastAsia" w:eastAsiaTheme="minorEastAsia" w:hAnsiTheme="minorEastAsia" w:hint="eastAsia"/>
                <w:szCs w:val="20"/>
              </w:rPr>
              <w:t xml:space="preserve"> </w:t>
            </w:r>
          </w:p>
        </w:tc>
      </w:tr>
    </w:tbl>
    <w:p w14:paraId="5796AA20" w14:textId="77777777" w:rsidR="00854486" w:rsidRPr="00DD6C08" w:rsidRDefault="00854486" w:rsidP="00F63AF2"/>
    <w:p w14:paraId="4A097B78" w14:textId="77777777" w:rsidR="00854486" w:rsidRPr="00854486" w:rsidRDefault="00854486" w:rsidP="00F63AF2"/>
    <w:p w14:paraId="68D28F5F" w14:textId="77777777" w:rsidR="008333F5" w:rsidRPr="00DA0CC2" w:rsidRDefault="008333F5" w:rsidP="00611B5A">
      <w:pPr>
        <w:pStyle w:val="30"/>
      </w:pPr>
      <w:bookmarkStart w:id="419" w:name="_Toc124110772"/>
      <w:r>
        <w:rPr>
          <w:rFonts w:hint="eastAsia"/>
        </w:rPr>
        <w:t>복합단어 명명 규칙</w:t>
      </w:r>
      <w:bookmarkEnd w:id="419"/>
    </w:p>
    <w:p w14:paraId="70D3151D" w14:textId="77777777" w:rsidR="008333F5" w:rsidRDefault="008333F5" w:rsidP="008333F5">
      <w:r w:rsidRPr="008333F5">
        <w:rPr>
          <w:rFonts w:hint="eastAsia"/>
        </w:rPr>
        <w:t>단독으로</w:t>
      </w:r>
      <w:r w:rsidRPr="008333F5">
        <w:t xml:space="preserve"> 사용 가능한 단일어들의 조합에 의해 생성된 단어를 복합 단어라 한다</w:t>
      </w:r>
      <w:r>
        <w:t>.</w:t>
      </w:r>
    </w:p>
    <w:p w14:paraId="6CDDDF10" w14:textId="77777777" w:rsidR="008333F5" w:rsidRPr="00C23FC6" w:rsidRDefault="008333F5" w:rsidP="008333F5">
      <w:pPr>
        <w:pStyle w:val="a7"/>
        <w:keepNext/>
        <w:jc w:val="left"/>
        <w:rPr>
          <w:b w:val="0"/>
          <w:bCs w:val="0"/>
        </w:rPr>
      </w:pPr>
      <w:r w:rsidRPr="00C23FC6">
        <w:rPr>
          <w:rFonts w:hint="eastAsia"/>
          <w:b w:val="0"/>
          <w:bCs w:val="0"/>
        </w:rPr>
        <w:lastRenderedPageBreak/>
        <w:t xml:space="preserve">[표 </w:t>
      </w:r>
      <w:r>
        <w:rPr>
          <w:b w:val="0"/>
          <w:bCs w:val="0"/>
        </w:rPr>
        <w:t>3</w:t>
      </w:r>
      <w:r w:rsidRPr="00C23FC6">
        <w:rPr>
          <w:b w:val="0"/>
          <w:bCs w:val="0"/>
        </w:rPr>
        <w:noBreakHyphen/>
      </w:r>
      <w:r>
        <w:rPr>
          <w:b w:val="0"/>
          <w:bCs w:val="0"/>
        </w:rPr>
        <w:t>3</w:t>
      </w:r>
      <w:r w:rsidRPr="00C23FC6">
        <w:rPr>
          <w:rFonts w:hint="eastAsia"/>
          <w:b w:val="0"/>
          <w:bCs w:val="0"/>
        </w:rPr>
        <w:t xml:space="preserve">] </w:t>
      </w:r>
      <w:r>
        <w:rPr>
          <w:rFonts w:hint="eastAsia"/>
          <w:b w:val="0"/>
          <w:bCs w:val="0"/>
          <w:sz w:val="22"/>
          <w:szCs w:val="22"/>
        </w:rPr>
        <w:t>복합단어 명명규칙</w:t>
      </w:r>
    </w:p>
    <w:tbl>
      <w:tblPr>
        <w:tblW w:w="995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2"/>
        <w:gridCol w:w="2780"/>
        <w:gridCol w:w="6439"/>
      </w:tblGrid>
      <w:tr w:rsidR="008333F5" w:rsidRPr="008333F5" w14:paraId="590F77BA" w14:textId="77777777" w:rsidTr="003E36F9">
        <w:trPr>
          <w:trHeight w:val="464"/>
        </w:trPr>
        <w:tc>
          <w:tcPr>
            <w:tcW w:w="732" w:type="dxa"/>
            <w:shd w:val="clear" w:color="auto" w:fill="F3F3F3"/>
          </w:tcPr>
          <w:p w14:paraId="16C34773" w14:textId="77777777" w:rsidR="008333F5" w:rsidRPr="008333F5" w:rsidRDefault="008333F5" w:rsidP="003E36F9">
            <w:pPr>
              <w:pStyle w:val="a"/>
              <w:numPr>
                <w:ilvl w:val="0"/>
                <w:numId w:val="0"/>
              </w:numPr>
              <w:spacing w:before="60" w:after="60"/>
              <w:rPr>
                <w:rFonts w:asciiTheme="minorEastAsia" w:eastAsiaTheme="minorEastAsia" w:hAnsiTheme="minorEastAsia"/>
                <w:b/>
              </w:rPr>
            </w:pPr>
            <w:r w:rsidRPr="008333F5">
              <w:rPr>
                <w:rFonts w:asciiTheme="minorEastAsia" w:eastAsiaTheme="minorEastAsia" w:hAnsiTheme="minorEastAsia" w:hint="eastAsia"/>
                <w:b/>
              </w:rPr>
              <w:t>순번</w:t>
            </w:r>
          </w:p>
        </w:tc>
        <w:tc>
          <w:tcPr>
            <w:tcW w:w="2780" w:type="dxa"/>
            <w:shd w:val="clear" w:color="auto" w:fill="F3F3F3"/>
          </w:tcPr>
          <w:p w14:paraId="5C98CA23" w14:textId="77777777" w:rsidR="008333F5" w:rsidRPr="008333F5" w:rsidRDefault="008333F5" w:rsidP="003E36F9">
            <w:pPr>
              <w:pStyle w:val="a"/>
              <w:numPr>
                <w:ilvl w:val="0"/>
                <w:numId w:val="0"/>
              </w:numPr>
              <w:spacing w:before="60" w:after="60"/>
              <w:jc w:val="center"/>
              <w:rPr>
                <w:rFonts w:asciiTheme="minorEastAsia" w:eastAsiaTheme="minorEastAsia" w:hAnsiTheme="minorEastAsia"/>
                <w:b/>
              </w:rPr>
            </w:pPr>
            <w:r w:rsidRPr="008333F5">
              <w:rPr>
                <w:rFonts w:asciiTheme="minorEastAsia" w:eastAsiaTheme="minorEastAsia" w:hAnsiTheme="minorEastAsia" w:hint="eastAsia"/>
                <w:b/>
              </w:rPr>
              <w:t>기준</w:t>
            </w:r>
          </w:p>
        </w:tc>
        <w:tc>
          <w:tcPr>
            <w:tcW w:w="6439" w:type="dxa"/>
            <w:shd w:val="clear" w:color="auto" w:fill="F3F3F3"/>
          </w:tcPr>
          <w:p w14:paraId="6C8F85DE" w14:textId="77777777" w:rsidR="008333F5" w:rsidRPr="008333F5" w:rsidRDefault="008333F5" w:rsidP="003E36F9">
            <w:pPr>
              <w:pStyle w:val="a"/>
              <w:numPr>
                <w:ilvl w:val="0"/>
                <w:numId w:val="0"/>
              </w:numPr>
              <w:spacing w:before="60" w:after="60"/>
              <w:jc w:val="center"/>
              <w:rPr>
                <w:rFonts w:asciiTheme="minorEastAsia" w:eastAsiaTheme="minorEastAsia" w:hAnsiTheme="minorEastAsia"/>
                <w:b/>
              </w:rPr>
            </w:pPr>
            <w:r w:rsidRPr="008333F5">
              <w:rPr>
                <w:rFonts w:asciiTheme="minorEastAsia" w:eastAsiaTheme="minorEastAsia" w:hAnsiTheme="minorEastAsia" w:hint="eastAsia"/>
                <w:b/>
              </w:rPr>
              <w:t>예시</w:t>
            </w:r>
          </w:p>
        </w:tc>
      </w:tr>
      <w:tr w:rsidR="008333F5" w:rsidRPr="008333F5" w14:paraId="4D0D8ECE" w14:textId="77777777" w:rsidTr="003E36F9">
        <w:trPr>
          <w:trHeight w:val="444"/>
        </w:trPr>
        <w:tc>
          <w:tcPr>
            <w:tcW w:w="732" w:type="dxa"/>
          </w:tcPr>
          <w:p w14:paraId="417111EE" w14:textId="77777777" w:rsidR="008333F5" w:rsidRPr="008333F5" w:rsidRDefault="008333F5" w:rsidP="003E36F9">
            <w:pPr>
              <w:pStyle w:val="a"/>
              <w:numPr>
                <w:ilvl w:val="0"/>
                <w:numId w:val="0"/>
              </w:numPr>
              <w:spacing w:before="60" w:after="60"/>
              <w:rPr>
                <w:rFonts w:asciiTheme="minorEastAsia" w:eastAsiaTheme="minorEastAsia" w:hAnsiTheme="minorEastAsia"/>
              </w:rPr>
            </w:pPr>
            <w:r w:rsidRPr="008333F5">
              <w:rPr>
                <w:rFonts w:asciiTheme="minorEastAsia" w:eastAsiaTheme="minorEastAsia" w:hAnsiTheme="minorEastAsia" w:hint="eastAsia"/>
              </w:rPr>
              <w:t>1</w:t>
            </w:r>
          </w:p>
        </w:tc>
        <w:tc>
          <w:tcPr>
            <w:tcW w:w="2780" w:type="dxa"/>
          </w:tcPr>
          <w:p w14:paraId="29C9BEDD" w14:textId="77777777" w:rsidR="008333F5" w:rsidRPr="008333F5" w:rsidRDefault="008333F5" w:rsidP="003E36F9">
            <w:pPr>
              <w:spacing w:before="60" w:after="60"/>
              <w:rPr>
                <w:rFonts w:asciiTheme="minorEastAsia" w:eastAsiaTheme="minorEastAsia" w:hAnsiTheme="minorEastAsia" w:cs="굴림"/>
                <w:szCs w:val="20"/>
              </w:rPr>
            </w:pPr>
            <w:r w:rsidRPr="008333F5">
              <w:rPr>
                <w:rFonts w:asciiTheme="minorEastAsia" w:eastAsiaTheme="minorEastAsia" w:hAnsiTheme="minorEastAsia" w:cs="굴림" w:hint="eastAsia"/>
                <w:szCs w:val="20"/>
              </w:rPr>
              <w:t>접두사:</w:t>
            </w:r>
            <w:r w:rsidRPr="008333F5">
              <w:rPr>
                <w:rFonts w:asciiTheme="minorEastAsia" w:eastAsiaTheme="minorEastAsia" w:hAnsiTheme="minorEastAsia" w:cs="굴림"/>
                <w:szCs w:val="20"/>
              </w:rPr>
              <w:br/>
            </w:r>
            <w:r w:rsidRPr="008333F5">
              <w:rPr>
                <w:rFonts w:asciiTheme="minorEastAsia" w:eastAsiaTheme="minorEastAsia" w:hAnsiTheme="minorEastAsia" w:cs="굴림" w:hint="eastAsia"/>
                <w:szCs w:val="20"/>
              </w:rPr>
              <w:t>단어의 앞에 붙여 복합 단어로 정의</w:t>
            </w:r>
          </w:p>
        </w:tc>
        <w:tc>
          <w:tcPr>
            <w:tcW w:w="6439" w:type="dxa"/>
            <w:vAlign w:val="center"/>
          </w:tcPr>
          <w:p w14:paraId="3BABF13D" w14:textId="77777777" w:rsidR="008333F5" w:rsidRPr="008333F5" w:rsidRDefault="008333F5" w:rsidP="003E36F9">
            <w:pPr>
              <w:spacing w:before="60" w:after="60"/>
              <w:ind w:firstLineChars="100" w:firstLine="200"/>
              <w:rPr>
                <w:rFonts w:asciiTheme="minorEastAsia" w:eastAsiaTheme="minorEastAsia" w:hAnsiTheme="minorEastAsia"/>
                <w:szCs w:val="20"/>
              </w:rPr>
            </w:pPr>
            <w:r w:rsidRPr="008333F5">
              <w:rPr>
                <w:rFonts w:asciiTheme="minorEastAsia" w:eastAsiaTheme="minorEastAsia" w:hAnsiTheme="minorEastAsia" w:hint="eastAsia"/>
                <w:szCs w:val="20"/>
              </w:rPr>
              <w:t xml:space="preserve">부(不), 재(再), 미(未), 비(非), 선(先),신(新), 구(舊), 전(前), 후(後), 모(母), 자(子), 유(有), 무(無), 별(別), 총(總), 원(原), 대(大), 중(中), 소(小), 주(主), 부(副) </w:t>
            </w:r>
          </w:p>
          <w:p w14:paraId="4E52798A" w14:textId="77777777" w:rsidR="008333F5" w:rsidRPr="008333F5" w:rsidRDefault="008333F5" w:rsidP="003E36F9">
            <w:pPr>
              <w:spacing w:before="60" w:after="60"/>
              <w:rPr>
                <w:rFonts w:asciiTheme="minorEastAsia" w:eastAsiaTheme="minorEastAsia" w:hAnsiTheme="minorEastAsia" w:cs="굴림"/>
                <w:szCs w:val="20"/>
              </w:rPr>
            </w:pPr>
            <w:r w:rsidRPr="008333F5">
              <w:rPr>
                <w:rFonts w:asciiTheme="minorEastAsia" w:eastAsiaTheme="minorEastAsia" w:hAnsiTheme="minorEastAsia" w:hint="eastAsia"/>
                <w:szCs w:val="20"/>
              </w:rPr>
              <w:t xml:space="preserve">예) </w:t>
            </w:r>
            <w:r w:rsidR="008F61E9">
              <w:rPr>
                <w:rFonts w:asciiTheme="minorEastAsia" w:eastAsiaTheme="minorEastAsia" w:hAnsiTheme="minorEastAsia" w:hint="eastAsia"/>
                <w:szCs w:val="20"/>
              </w:rPr>
              <w:t>주</w:t>
            </w:r>
            <w:r w:rsidRPr="008333F5">
              <w:rPr>
                <w:rFonts w:asciiTheme="minorEastAsia" w:eastAsiaTheme="minorEastAsia" w:hAnsiTheme="minorEastAsia" w:hint="eastAsia"/>
                <w:szCs w:val="20"/>
              </w:rPr>
              <w:t>_</w:t>
            </w:r>
            <w:r w:rsidR="008F61E9">
              <w:rPr>
                <w:rFonts w:asciiTheme="minorEastAsia" w:eastAsiaTheme="minorEastAsia" w:hAnsiTheme="minorEastAsia" w:hint="eastAsia"/>
                <w:szCs w:val="20"/>
              </w:rPr>
              <w:t>채취</w:t>
            </w:r>
            <w:r w:rsidRPr="008333F5">
              <w:rPr>
                <w:rFonts w:asciiTheme="minorEastAsia" w:eastAsiaTheme="minorEastAsia" w:hAnsiTheme="minorEastAsia" w:hint="eastAsia"/>
                <w:szCs w:val="20"/>
              </w:rPr>
              <w:t xml:space="preserve">(X) -&gt; </w:t>
            </w:r>
            <w:r w:rsidR="008F61E9">
              <w:rPr>
                <w:rFonts w:asciiTheme="minorEastAsia" w:eastAsiaTheme="minorEastAsia" w:hAnsiTheme="minorEastAsia" w:hint="eastAsia"/>
                <w:szCs w:val="20"/>
              </w:rPr>
              <w:t>주채취</w:t>
            </w:r>
            <w:r w:rsidRPr="008333F5">
              <w:rPr>
                <w:rFonts w:asciiTheme="minorEastAsia" w:eastAsiaTheme="minorEastAsia" w:hAnsiTheme="minorEastAsia" w:hint="eastAsia"/>
                <w:szCs w:val="20"/>
              </w:rPr>
              <w:t xml:space="preserve">(O),   </w:t>
            </w:r>
            <w:r w:rsidR="008F61E9">
              <w:rPr>
                <w:rFonts w:asciiTheme="minorEastAsia" w:eastAsiaTheme="minorEastAsia" w:hAnsiTheme="minorEastAsia" w:hint="eastAsia"/>
                <w:szCs w:val="20"/>
              </w:rPr>
              <w:t>주</w:t>
            </w:r>
            <w:r w:rsidRPr="008333F5">
              <w:rPr>
                <w:rFonts w:asciiTheme="minorEastAsia" w:eastAsiaTheme="minorEastAsia" w:hAnsiTheme="minorEastAsia" w:hint="eastAsia"/>
                <w:szCs w:val="20"/>
              </w:rPr>
              <w:t>_</w:t>
            </w:r>
            <w:r w:rsidR="008F61E9">
              <w:rPr>
                <w:rFonts w:asciiTheme="minorEastAsia" w:eastAsiaTheme="minorEastAsia" w:hAnsiTheme="minorEastAsia" w:hint="eastAsia"/>
                <w:szCs w:val="20"/>
              </w:rPr>
              <w:t>사망원인</w:t>
            </w:r>
            <w:r w:rsidRPr="008333F5">
              <w:rPr>
                <w:rFonts w:asciiTheme="minorEastAsia" w:eastAsiaTheme="minorEastAsia" w:hAnsiTheme="minorEastAsia" w:hint="eastAsia"/>
                <w:szCs w:val="20"/>
              </w:rPr>
              <w:t xml:space="preserve">(X) -&gt; </w:t>
            </w:r>
            <w:r w:rsidR="008F61E9">
              <w:rPr>
                <w:rFonts w:asciiTheme="minorEastAsia" w:eastAsiaTheme="minorEastAsia" w:hAnsiTheme="minorEastAsia" w:hint="eastAsia"/>
                <w:szCs w:val="20"/>
              </w:rPr>
              <w:t>주사망원인</w:t>
            </w:r>
            <w:r w:rsidRPr="008333F5">
              <w:rPr>
                <w:rFonts w:asciiTheme="minorEastAsia" w:eastAsiaTheme="minorEastAsia" w:hAnsiTheme="minorEastAsia" w:hint="eastAsia"/>
                <w:szCs w:val="20"/>
              </w:rPr>
              <w:t>(O)</w:t>
            </w:r>
          </w:p>
        </w:tc>
      </w:tr>
      <w:tr w:rsidR="008333F5" w:rsidRPr="008333F5" w14:paraId="13F57700" w14:textId="77777777" w:rsidTr="003E36F9">
        <w:trPr>
          <w:trHeight w:val="1109"/>
        </w:trPr>
        <w:tc>
          <w:tcPr>
            <w:tcW w:w="732" w:type="dxa"/>
          </w:tcPr>
          <w:p w14:paraId="1C2C4F5A" w14:textId="77777777" w:rsidR="008333F5" w:rsidRPr="008333F5" w:rsidRDefault="008333F5" w:rsidP="003E36F9">
            <w:pPr>
              <w:pStyle w:val="a"/>
              <w:numPr>
                <w:ilvl w:val="0"/>
                <w:numId w:val="0"/>
              </w:numPr>
              <w:spacing w:before="60" w:after="60"/>
              <w:rPr>
                <w:rFonts w:asciiTheme="minorEastAsia" w:eastAsiaTheme="minorEastAsia" w:hAnsiTheme="minorEastAsia"/>
              </w:rPr>
            </w:pPr>
            <w:r w:rsidRPr="008333F5">
              <w:rPr>
                <w:rFonts w:asciiTheme="minorEastAsia" w:eastAsiaTheme="minorEastAsia" w:hAnsiTheme="minorEastAsia" w:hint="eastAsia"/>
              </w:rPr>
              <w:t>2</w:t>
            </w:r>
          </w:p>
        </w:tc>
        <w:tc>
          <w:tcPr>
            <w:tcW w:w="2780" w:type="dxa"/>
          </w:tcPr>
          <w:p w14:paraId="6AECF35A" w14:textId="77777777" w:rsidR="008333F5" w:rsidRPr="008333F5" w:rsidRDefault="008333F5" w:rsidP="003E36F9">
            <w:pPr>
              <w:spacing w:before="60" w:after="60"/>
              <w:rPr>
                <w:rFonts w:asciiTheme="minorEastAsia" w:eastAsiaTheme="minorEastAsia" w:hAnsiTheme="minorEastAsia" w:cs="굴림"/>
                <w:szCs w:val="20"/>
              </w:rPr>
            </w:pPr>
            <w:r w:rsidRPr="008333F5">
              <w:rPr>
                <w:rFonts w:asciiTheme="minorEastAsia" w:eastAsiaTheme="minorEastAsia" w:hAnsiTheme="minorEastAsia" w:cs="굴림" w:hint="eastAsia"/>
                <w:szCs w:val="20"/>
              </w:rPr>
              <w:t>접미사:</w:t>
            </w:r>
            <w:r w:rsidRPr="008333F5">
              <w:rPr>
                <w:rFonts w:asciiTheme="minorEastAsia" w:eastAsiaTheme="minorEastAsia" w:hAnsiTheme="minorEastAsia" w:cs="굴림"/>
                <w:szCs w:val="20"/>
              </w:rPr>
              <w:br/>
            </w:r>
            <w:r w:rsidRPr="008333F5">
              <w:rPr>
                <w:rFonts w:asciiTheme="minorEastAsia" w:eastAsiaTheme="minorEastAsia" w:hAnsiTheme="minorEastAsia" w:cs="굴림" w:hint="eastAsia"/>
                <w:szCs w:val="20"/>
              </w:rPr>
              <w:t>단어의 뒤에 붙여 복합 단어로 정의</w:t>
            </w:r>
          </w:p>
        </w:tc>
        <w:tc>
          <w:tcPr>
            <w:tcW w:w="6439" w:type="dxa"/>
            <w:vAlign w:val="center"/>
          </w:tcPr>
          <w:p w14:paraId="1F40C4B9" w14:textId="77777777" w:rsidR="008333F5" w:rsidRPr="008333F5" w:rsidRDefault="008333F5" w:rsidP="003E36F9">
            <w:pPr>
              <w:spacing w:before="60" w:after="60"/>
              <w:rPr>
                <w:rFonts w:asciiTheme="minorEastAsia" w:eastAsiaTheme="minorEastAsia" w:hAnsiTheme="minorEastAsia"/>
                <w:szCs w:val="20"/>
              </w:rPr>
            </w:pPr>
            <w:r w:rsidRPr="008333F5">
              <w:rPr>
                <w:rFonts w:asciiTheme="minorEastAsia" w:eastAsiaTheme="minorEastAsia" w:hAnsiTheme="minorEastAsia" w:hint="eastAsia"/>
                <w:szCs w:val="20"/>
              </w:rPr>
              <w:t>용(用), 사(社), 처(處), 자(者), 인(人), 자(者), 증(證), 지(地), 료(料), 서(書), 장(長), 금(金), 비(賁), 권(權), 성(性), 소(所), 형(型), 표(表), 식(式), 화(化), 도(度)</w:t>
            </w:r>
          </w:p>
          <w:p w14:paraId="12C7BEF5" w14:textId="77777777" w:rsidR="008333F5" w:rsidRPr="008333F5" w:rsidRDefault="008333F5" w:rsidP="003E36F9">
            <w:pPr>
              <w:spacing w:before="60" w:after="60"/>
              <w:rPr>
                <w:rFonts w:asciiTheme="minorEastAsia" w:eastAsiaTheme="minorEastAsia" w:hAnsiTheme="minorEastAsia" w:cs="굴림"/>
                <w:szCs w:val="20"/>
              </w:rPr>
            </w:pPr>
            <w:r w:rsidRPr="008333F5">
              <w:rPr>
                <w:rFonts w:asciiTheme="minorEastAsia" w:eastAsiaTheme="minorEastAsia" w:hAnsiTheme="minorEastAsia" w:hint="eastAsia"/>
                <w:szCs w:val="20"/>
              </w:rPr>
              <w:t>(예)‘보험료’,‘임대인’,</w:t>
            </w:r>
            <w:r w:rsidRPr="008333F5">
              <w:rPr>
                <w:rFonts w:asciiTheme="minorEastAsia" w:eastAsiaTheme="minorEastAsia" w:hAnsiTheme="minorEastAsia"/>
                <w:szCs w:val="20"/>
              </w:rPr>
              <w:t>‘</w:t>
            </w:r>
            <w:r w:rsidRPr="008333F5">
              <w:rPr>
                <w:rFonts w:asciiTheme="minorEastAsia" w:eastAsiaTheme="minorEastAsia" w:hAnsiTheme="minorEastAsia" w:hint="eastAsia"/>
                <w:szCs w:val="20"/>
              </w:rPr>
              <w:t>대리인</w:t>
            </w:r>
            <w:r w:rsidRPr="008333F5">
              <w:rPr>
                <w:rFonts w:asciiTheme="minorEastAsia" w:eastAsiaTheme="minorEastAsia" w:hAnsiTheme="minorEastAsia"/>
                <w:szCs w:val="20"/>
              </w:rPr>
              <w:t>’</w:t>
            </w:r>
            <w:r w:rsidRPr="008333F5">
              <w:rPr>
                <w:rFonts w:asciiTheme="minorEastAsia" w:eastAsiaTheme="minorEastAsia" w:hAnsiTheme="minorEastAsia" w:hint="eastAsia"/>
                <w:szCs w:val="20"/>
              </w:rPr>
              <w:t>,</w:t>
            </w:r>
            <w:r w:rsidRPr="008333F5">
              <w:rPr>
                <w:rFonts w:asciiTheme="minorEastAsia" w:eastAsiaTheme="minorEastAsia" w:hAnsiTheme="minorEastAsia"/>
                <w:szCs w:val="20"/>
              </w:rPr>
              <w:t>‘</w:t>
            </w:r>
            <w:r w:rsidRPr="008333F5">
              <w:rPr>
                <w:rFonts w:asciiTheme="minorEastAsia" w:eastAsiaTheme="minorEastAsia" w:hAnsiTheme="minorEastAsia" w:hint="eastAsia"/>
                <w:szCs w:val="20"/>
              </w:rPr>
              <w:t>사용자</w:t>
            </w:r>
            <w:r w:rsidRPr="008333F5">
              <w:rPr>
                <w:rFonts w:asciiTheme="minorEastAsia" w:eastAsiaTheme="minorEastAsia" w:hAnsiTheme="minorEastAsia"/>
                <w:szCs w:val="20"/>
              </w:rPr>
              <w:t>’</w:t>
            </w:r>
            <w:r w:rsidRPr="008333F5">
              <w:rPr>
                <w:rFonts w:asciiTheme="minorEastAsia" w:eastAsiaTheme="minorEastAsia" w:hAnsiTheme="minorEastAsia" w:hint="eastAsia"/>
                <w:szCs w:val="20"/>
              </w:rPr>
              <w:t>등을 단일어로 등록한다.</w:t>
            </w:r>
          </w:p>
        </w:tc>
      </w:tr>
      <w:tr w:rsidR="008333F5" w:rsidRPr="008333F5" w14:paraId="5F8A3EBD" w14:textId="77777777" w:rsidTr="003E36F9">
        <w:trPr>
          <w:trHeight w:val="928"/>
        </w:trPr>
        <w:tc>
          <w:tcPr>
            <w:tcW w:w="732" w:type="dxa"/>
          </w:tcPr>
          <w:p w14:paraId="4AE3051B" w14:textId="77777777" w:rsidR="008333F5" w:rsidRPr="008333F5" w:rsidRDefault="008333F5" w:rsidP="003E36F9">
            <w:pPr>
              <w:pStyle w:val="a"/>
              <w:numPr>
                <w:ilvl w:val="0"/>
                <w:numId w:val="0"/>
              </w:numPr>
              <w:spacing w:before="60" w:after="60"/>
              <w:rPr>
                <w:rFonts w:asciiTheme="minorEastAsia" w:eastAsiaTheme="minorEastAsia" w:hAnsiTheme="minorEastAsia"/>
              </w:rPr>
            </w:pPr>
            <w:r w:rsidRPr="008333F5">
              <w:rPr>
                <w:rFonts w:asciiTheme="minorEastAsia" w:eastAsiaTheme="minorEastAsia" w:hAnsiTheme="minorEastAsia" w:hint="eastAsia"/>
              </w:rPr>
              <w:t>3</w:t>
            </w:r>
          </w:p>
        </w:tc>
        <w:tc>
          <w:tcPr>
            <w:tcW w:w="2780" w:type="dxa"/>
          </w:tcPr>
          <w:p w14:paraId="0247A8F1" w14:textId="77777777" w:rsidR="008333F5" w:rsidRPr="008333F5" w:rsidRDefault="008333F5" w:rsidP="003E36F9">
            <w:pPr>
              <w:spacing w:before="60" w:after="60"/>
              <w:rPr>
                <w:rFonts w:asciiTheme="minorEastAsia" w:eastAsiaTheme="minorEastAsia" w:hAnsiTheme="minorEastAsia" w:cs="굴림"/>
                <w:szCs w:val="20"/>
              </w:rPr>
            </w:pPr>
            <w:r w:rsidRPr="008333F5">
              <w:rPr>
                <w:rFonts w:asciiTheme="minorEastAsia" w:eastAsiaTheme="minorEastAsia" w:hAnsiTheme="minorEastAsia" w:hint="eastAsia"/>
                <w:szCs w:val="20"/>
              </w:rPr>
              <w:t xml:space="preserve">단일어+단일어가 복합의미가 아닌 독립적인 의미 가진 경우 </w:t>
            </w:r>
          </w:p>
        </w:tc>
        <w:tc>
          <w:tcPr>
            <w:tcW w:w="6439" w:type="dxa"/>
          </w:tcPr>
          <w:p w14:paraId="1228C7A5" w14:textId="77777777" w:rsidR="008333F5" w:rsidRPr="008333F5" w:rsidRDefault="008333F5" w:rsidP="003E36F9">
            <w:pPr>
              <w:spacing w:before="60" w:after="60"/>
              <w:rPr>
                <w:rFonts w:asciiTheme="minorEastAsia" w:eastAsiaTheme="minorEastAsia" w:hAnsiTheme="minorEastAsia"/>
                <w:szCs w:val="20"/>
              </w:rPr>
            </w:pPr>
            <w:r w:rsidRPr="008333F5">
              <w:rPr>
                <w:rFonts w:asciiTheme="minorEastAsia" w:eastAsiaTheme="minorEastAsia" w:hAnsiTheme="minorEastAsia" w:hint="eastAsia"/>
                <w:szCs w:val="20"/>
              </w:rPr>
              <w:t>정확한 사용 의미를 인식하기 위하여 단어로 등록한다.</w:t>
            </w:r>
          </w:p>
          <w:p w14:paraId="417FD139" w14:textId="42D83DE3" w:rsidR="008333F5" w:rsidRPr="008333F5" w:rsidRDefault="008333F5" w:rsidP="003E36F9">
            <w:pPr>
              <w:spacing w:before="60" w:after="60"/>
              <w:rPr>
                <w:rFonts w:asciiTheme="minorEastAsia" w:eastAsiaTheme="minorEastAsia" w:hAnsiTheme="minorEastAsia" w:cs="굴림"/>
                <w:szCs w:val="20"/>
              </w:rPr>
            </w:pPr>
            <w:r w:rsidRPr="008333F5">
              <w:rPr>
                <w:rFonts w:asciiTheme="minorEastAsia" w:eastAsiaTheme="minorEastAsia" w:hAnsiTheme="minorEastAsia" w:hint="eastAsia"/>
                <w:szCs w:val="20"/>
              </w:rPr>
              <w:t>예</w:t>
            </w:r>
            <w:r w:rsidRPr="008333F5">
              <w:rPr>
                <w:rFonts w:asciiTheme="minorEastAsia" w:eastAsiaTheme="minorEastAsia" w:hAnsiTheme="minorEastAsia"/>
                <w:szCs w:val="20"/>
              </w:rPr>
              <w:t>)</w:t>
            </w:r>
            <w:r w:rsidRPr="008333F5">
              <w:rPr>
                <w:rFonts w:asciiTheme="minorEastAsia" w:eastAsiaTheme="minorEastAsia" w:hAnsiTheme="minorEastAsia" w:hint="eastAsia"/>
                <w:szCs w:val="20"/>
              </w:rPr>
              <w:t>의사</w:t>
            </w:r>
            <w:r w:rsidRPr="008333F5">
              <w:rPr>
                <w:rFonts w:asciiTheme="minorEastAsia" w:eastAsiaTheme="minorEastAsia" w:hAnsiTheme="minorEastAsia"/>
                <w:szCs w:val="20"/>
              </w:rPr>
              <w:t>(idea )</w:t>
            </w:r>
            <w:r w:rsidRPr="008333F5">
              <w:rPr>
                <w:rFonts w:asciiTheme="minorEastAsia" w:eastAsiaTheme="minorEastAsia" w:hAnsiTheme="minorEastAsia" w:hint="eastAsia"/>
                <w:szCs w:val="20"/>
              </w:rPr>
              <w:t>결정(</w:t>
            </w:r>
            <w:r w:rsidRPr="008333F5">
              <w:rPr>
                <w:rFonts w:asciiTheme="minorEastAsia" w:eastAsiaTheme="minorEastAsia" w:hAnsiTheme="minorEastAsia"/>
                <w:szCs w:val="20"/>
              </w:rPr>
              <w:t>Decision</w:t>
            </w:r>
            <w:r w:rsidRPr="008333F5">
              <w:rPr>
                <w:rFonts w:asciiTheme="minorEastAsia" w:eastAsiaTheme="minorEastAsia" w:hAnsiTheme="minorEastAsia" w:hint="eastAsia"/>
                <w:szCs w:val="20"/>
              </w:rPr>
              <w:t>)</w:t>
            </w:r>
            <w:r w:rsidRPr="008333F5">
              <w:rPr>
                <w:rFonts w:asciiTheme="minorEastAsia" w:eastAsiaTheme="minorEastAsia" w:hAnsiTheme="minorEastAsia"/>
                <w:szCs w:val="20"/>
              </w:rPr>
              <w:t xml:space="preserve"> : </w:t>
            </w:r>
            <w:r w:rsidRPr="008333F5">
              <w:rPr>
                <w:rFonts w:asciiTheme="minorEastAsia" w:eastAsiaTheme="minorEastAsia" w:hAnsiTheme="minorEastAsia" w:hint="eastAsia"/>
                <w:szCs w:val="20"/>
              </w:rPr>
              <w:t>의사결정(</w:t>
            </w:r>
            <w:r w:rsidRPr="008333F5">
              <w:rPr>
                <w:rFonts w:asciiTheme="minorEastAsia" w:eastAsiaTheme="minorEastAsia" w:hAnsiTheme="minorEastAsia" w:cs="굴림"/>
                <w:color w:val="000000"/>
                <w:szCs w:val="20"/>
              </w:rPr>
              <w:t>decision</w:t>
            </w:r>
            <w:r w:rsidRPr="008333F5">
              <w:rPr>
                <w:rFonts w:asciiTheme="minorEastAsia" w:eastAsiaTheme="minorEastAsia" w:hAnsiTheme="minorEastAsia" w:cs="굴림" w:hint="eastAsia"/>
                <w:color w:val="000000"/>
                <w:szCs w:val="20"/>
              </w:rPr>
              <w:t xml:space="preserve"> </w:t>
            </w:r>
            <w:r w:rsidRPr="008333F5">
              <w:rPr>
                <w:rFonts w:asciiTheme="minorEastAsia" w:eastAsiaTheme="minorEastAsia" w:hAnsiTheme="minorEastAsia" w:cs="굴림"/>
                <w:color w:val="000000"/>
                <w:szCs w:val="20"/>
              </w:rPr>
              <w:t>making</w:t>
            </w:r>
            <w:r w:rsidRPr="008333F5">
              <w:rPr>
                <w:rFonts w:asciiTheme="minorEastAsia" w:eastAsiaTheme="minorEastAsia" w:hAnsiTheme="minorEastAsia" w:cs="굴림" w:hint="eastAsia"/>
                <w:color w:val="000000"/>
                <w:szCs w:val="20"/>
              </w:rPr>
              <w:t>)</w:t>
            </w:r>
          </w:p>
        </w:tc>
      </w:tr>
      <w:tr w:rsidR="008333F5" w:rsidRPr="008333F5" w14:paraId="1140C20B" w14:textId="77777777" w:rsidTr="003E36F9">
        <w:trPr>
          <w:trHeight w:val="1326"/>
        </w:trPr>
        <w:tc>
          <w:tcPr>
            <w:tcW w:w="732" w:type="dxa"/>
          </w:tcPr>
          <w:p w14:paraId="5595B9FE" w14:textId="77777777" w:rsidR="008333F5" w:rsidRPr="008333F5" w:rsidRDefault="008333F5" w:rsidP="003E36F9">
            <w:pPr>
              <w:pStyle w:val="a"/>
              <w:numPr>
                <w:ilvl w:val="0"/>
                <w:numId w:val="0"/>
              </w:numPr>
              <w:spacing w:before="60" w:after="60"/>
              <w:rPr>
                <w:rFonts w:asciiTheme="minorEastAsia" w:eastAsiaTheme="minorEastAsia" w:hAnsiTheme="minorEastAsia"/>
              </w:rPr>
            </w:pPr>
            <w:r w:rsidRPr="008333F5">
              <w:rPr>
                <w:rFonts w:asciiTheme="minorEastAsia" w:eastAsiaTheme="minorEastAsia" w:hAnsiTheme="minorEastAsia" w:hint="eastAsia"/>
              </w:rPr>
              <w:t>4</w:t>
            </w:r>
          </w:p>
        </w:tc>
        <w:tc>
          <w:tcPr>
            <w:tcW w:w="2780" w:type="dxa"/>
          </w:tcPr>
          <w:p w14:paraId="6C0D1D3D" w14:textId="77777777" w:rsidR="008333F5" w:rsidRPr="008333F5" w:rsidRDefault="008333F5" w:rsidP="003E36F9">
            <w:pPr>
              <w:spacing w:before="60" w:after="60"/>
              <w:rPr>
                <w:rFonts w:asciiTheme="minorEastAsia" w:eastAsiaTheme="minorEastAsia" w:hAnsiTheme="minorEastAsia" w:cs="굴림"/>
                <w:szCs w:val="20"/>
              </w:rPr>
            </w:pPr>
            <w:r w:rsidRPr="008333F5">
              <w:rPr>
                <w:rFonts w:asciiTheme="minorEastAsia" w:eastAsiaTheme="minorEastAsia" w:hAnsiTheme="minorEastAsia" w:hint="eastAsia"/>
                <w:szCs w:val="20"/>
              </w:rPr>
              <w:t>단어 결합 시 영문명의 의미가 모호하거나 달라질 경우</w:t>
            </w:r>
          </w:p>
        </w:tc>
        <w:tc>
          <w:tcPr>
            <w:tcW w:w="6439" w:type="dxa"/>
          </w:tcPr>
          <w:p w14:paraId="4E279071" w14:textId="77777777" w:rsidR="008333F5" w:rsidRPr="008333F5" w:rsidRDefault="008333F5" w:rsidP="003E36F9">
            <w:pPr>
              <w:spacing w:before="60" w:after="60"/>
              <w:rPr>
                <w:rFonts w:asciiTheme="minorEastAsia" w:eastAsiaTheme="minorEastAsia" w:hAnsiTheme="minorEastAsia"/>
                <w:szCs w:val="20"/>
              </w:rPr>
            </w:pPr>
            <w:r w:rsidRPr="008333F5">
              <w:rPr>
                <w:rFonts w:asciiTheme="minorEastAsia" w:eastAsiaTheme="minorEastAsia" w:hAnsiTheme="minorEastAsia" w:hint="eastAsia"/>
                <w:szCs w:val="20"/>
              </w:rPr>
              <w:t>복합 단어를 등록하고 적합한 영문약어를 정의한다.</w:t>
            </w:r>
          </w:p>
          <w:p w14:paraId="5EDD0C73" w14:textId="77777777" w:rsidR="008333F5" w:rsidRPr="008333F5" w:rsidRDefault="008333F5" w:rsidP="003E36F9">
            <w:pPr>
              <w:spacing w:before="60" w:after="60"/>
              <w:ind w:left="400" w:hangingChars="200" w:hanging="400"/>
              <w:rPr>
                <w:rFonts w:asciiTheme="minorEastAsia" w:eastAsiaTheme="minorEastAsia" w:hAnsiTheme="minorEastAsia"/>
                <w:szCs w:val="20"/>
              </w:rPr>
            </w:pPr>
            <w:r w:rsidRPr="008333F5">
              <w:rPr>
                <w:rFonts w:asciiTheme="minorEastAsia" w:eastAsiaTheme="minorEastAsia" w:hAnsiTheme="minorEastAsia" w:hint="eastAsia"/>
                <w:szCs w:val="20"/>
              </w:rPr>
              <w:t xml:space="preserve">예)휴대전화번호:휴대(Portable)+전화(Telephone)+번호(NUMBER):PRTB_TELNO(X) </w:t>
            </w:r>
          </w:p>
          <w:p w14:paraId="613389F7" w14:textId="77777777" w:rsidR="008333F5" w:rsidRPr="008333F5" w:rsidRDefault="008333F5" w:rsidP="003E36F9">
            <w:pPr>
              <w:spacing w:before="60" w:after="60"/>
              <w:ind w:leftChars="-100" w:left="-200" w:firstLineChars="200" w:firstLine="400"/>
              <w:rPr>
                <w:rFonts w:asciiTheme="minorEastAsia" w:eastAsiaTheme="minorEastAsia" w:hAnsiTheme="minorEastAsia" w:cs="굴림"/>
                <w:szCs w:val="20"/>
              </w:rPr>
            </w:pPr>
            <w:r w:rsidRPr="008333F5">
              <w:rPr>
                <w:rFonts w:asciiTheme="minorEastAsia" w:eastAsiaTheme="minorEastAsia" w:hAnsiTheme="minorEastAsia" w:hint="eastAsia"/>
                <w:szCs w:val="20"/>
              </w:rPr>
              <w:t>-&gt; 휴대전화번호(Mobile Phone number) : MPNO(O)</w:t>
            </w:r>
          </w:p>
        </w:tc>
      </w:tr>
    </w:tbl>
    <w:p w14:paraId="7C60D664" w14:textId="77777777" w:rsidR="009D47A3" w:rsidRPr="00DA0CC2" w:rsidRDefault="009D47A3" w:rsidP="00611B5A">
      <w:pPr>
        <w:pStyle w:val="30"/>
      </w:pPr>
      <w:bookmarkStart w:id="420" w:name="_Toc124110773"/>
      <w:r>
        <w:rPr>
          <w:rFonts w:hint="eastAsia"/>
        </w:rPr>
        <w:t>영문단어 및 외래어 명명 규칙</w:t>
      </w:r>
      <w:bookmarkEnd w:id="420"/>
    </w:p>
    <w:p w14:paraId="2A0DB596" w14:textId="77777777" w:rsidR="009D47A3" w:rsidRDefault="009D47A3" w:rsidP="009D47A3">
      <w:r w:rsidRPr="009D47A3">
        <w:rPr>
          <w:rFonts w:hint="eastAsia"/>
        </w:rPr>
        <w:t>사용</w:t>
      </w:r>
      <w:r w:rsidRPr="009D47A3">
        <w:t xml:space="preserve"> 문자는 한글, 영문 및 숫자로 구성하며, 영문자는 대문자만을 사용한다</w:t>
      </w:r>
      <w:r>
        <w:t>.</w:t>
      </w:r>
    </w:p>
    <w:p w14:paraId="6AFC0DB0" w14:textId="77777777" w:rsidR="00EF240F" w:rsidRPr="00C23FC6" w:rsidRDefault="00EF240F" w:rsidP="00EF240F">
      <w:pPr>
        <w:pStyle w:val="a7"/>
        <w:keepNext/>
        <w:jc w:val="left"/>
        <w:rPr>
          <w:b w:val="0"/>
          <w:bCs w:val="0"/>
        </w:rPr>
      </w:pPr>
      <w:r w:rsidRPr="00C23FC6">
        <w:rPr>
          <w:rFonts w:hint="eastAsia"/>
          <w:b w:val="0"/>
          <w:bCs w:val="0"/>
        </w:rPr>
        <w:t xml:space="preserve">[표 </w:t>
      </w:r>
      <w:r>
        <w:rPr>
          <w:b w:val="0"/>
          <w:bCs w:val="0"/>
        </w:rPr>
        <w:t>3</w:t>
      </w:r>
      <w:r w:rsidRPr="00C23FC6">
        <w:rPr>
          <w:b w:val="0"/>
          <w:bCs w:val="0"/>
        </w:rPr>
        <w:noBreakHyphen/>
      </w:r>
      <w:r>
        <w:rPr>
          <w:b w:val="0"/>
          <w:bCs w:val="0"/>
        </w:rPr>
        <w:t>4</w:t>
      </w:r>
      <w:r w:rsidRPr="00C23FC6">
        <w:rPr>
          <w:rFonts w:hint="eastAsia"/>
          <w:b w:val="0"/>
          <w:bCs w:val="0"/>
        </w:rPr>
        <w:t xml:space="preserve">] </w:t>
      </w:r>
      <w:r w:rsidR="00AE719A">
        <w:rPr>
          <w:rFonts w:hint="eastAsia"/>
          <w:b w:val="0"/>
          <w:bCs w:val="0"/>
          <w:sz w:val="22"/>
          <w:szCs w:val="22"/>
        </w:rPr>
        <w:t>영문</w:t>
      </w:r>
      <w:r>
        <w:rPr>
          <w:rFonts w:hint="eastAsia"/>
          <w:b w:val="0"/>
          <w:bCs w:val="0"/>
          <w:sz w:val="22"/>
          <w:szCs w:val="22"/>
        </w:rPr>
        <w:t xml:space="preserve">단어 </w:t>
      </w:r>
      <w:r w:rsidR="00AE719A">
        <w:rPr>
          <w:rFonts w:hint="eastAsia"/>
          <w:b w:val="0"/>
          <w:bCs w:val="0"/>
          <w:sz w:val="22"/>
          <w:szCs w:val="22"/>
        </w:rPr>
        <w:t xml:space="preserve">및 외래어 </w:t>
      </w:r>
      <w:r>
        <w:rPr>
          <w:rFonts w:hint="eastAsia"/>
          <w:b w:val="0"/>
          <w:bCs w:val="0"/>
          <w:sz w:val="22"/>
          <w:szCs w:val="22"/>
        </w:rPr>
        <w:t>명명규칙</w:t>
      </w:r>
    </w:p>
    <w:tbl>
      <w:tblPr>
        <w:tblW w:w="9639"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09"/>
        <w:gridCol w:w="5103"/>
        <w:gridCol w:w="3827"/>
      </w:tblGrid>
      <w:tr w:rsidR="00EF240F" w:rsidRPr="00EF240F" w14:paraId="0DC11C75" w14:textId="77777777" w:rsidTr="003E36F9">
        <w:tc>
          <w:tcPr>
            <w:tcW w:w="709" w:type="dxa"/>
            <w:shd w:val="clear" w:color="auto" w:fill="F3F3F3"/>
          </w:tcPr>
          <w:p w14:paraId="62A5FCBD" w14:textId="77777777" w:rsidR="00EF240F" w:rsidRPr="00EF240F" w:rsidRDefault="00EF240F" w:rsidP="003E36F9">
            <w:pPr>
              <w:pStyle w:val="a"/>
              <w:numPr>
                <w:ilvl w:val="0"/>
                <w:numId w:val="0"/>
              </w:numPr>
              <w:spacing w:before="60" w:after="60"/>
              <w:rPr>
                <w:rFonts w:ascii="맑은 고딕" w:eastAsia="맑은 고딕" w:hAnsi="맑은 고딕"/>
                <w:b/>
              </w:rPr>
            </w:pPr>
            <w:r w:rsidRPr="00EF240F">
              <w:rPr>
                <w:rFonts w:ascii="맑은 고딕" w:eastAsia="맑은 고딕" w:hAnsi="맑은 고딕" w:hint="eastAsia"/>
                <w:b/>
              </w:rPr>
              <w:t>순번</w:t>
            </w:r>
          </w:p>
        </w:tc>
        <w:tc>
          <w:tcPr>
            <w:tcW w:w="5103" w:type="dxa"/>
            <w:shd w:val="clear" w:color="auto" w:fill="F3F3F3"/>
          </w:tcPr>
          <w:p w14:paraId="14DDDCC4" w14:textId="77777777" w:rsidR="00EF240F" w:rsidRPr="00EF240F" w:rsidRDefault="00EF240F" w:rsidP="003E36F9">
            <w:pPr>
              <w:pStyle w:val="a"/>
              <w:numPr>
                <w:ilvl w:val="0"/>
                <w:numId w:val="0"/>
              </w:numPr>
              <w:spacing w:before="60" w:after="60"/>
              <w:jc w:val="center"/>
              <w:rPr>
                <w:rFonts w:ascii="맑은 고딕" w:eastAsia="맑은 고딕" w:hAnsi="맑은 고딕"/>
                <w:b/>
              </w:rPr>
            </w:pPr>
            <w:r w:rsidRPr="00EF240F">
              <w:rPr>
                <w:rFonts w:ascii="맑은 고딕" w:eastAsia="맑은 고딕" w:hAnsi="맑은 고딕" w:hint="eastAsia"/>
                <w:b/>
              </w:rPr>
              <w:t>규칙</w:t>
            </w:r>
          </w:p>
        </w:tc>
        <w:tc>
          <w:tcPr>
            <w:tcW w:w="3827" w:type="dxa"/>
            <w:shd w:val="clear" w:color="auto" w:fill="F3F3F3"/>
          </w:tcPr>
          <w:p w14:paraId="1E6B1995" w14:textId="77777777" w:rsidR="00EF240F" w:rsidRPr="00EF240F" w:rsidRDefault="00EF240F" w:rsidP="003E36F9">
            <w:pPr>
              <w:pStyle w:val="a"/>
              <w:numPr>
                <w:ilvl w:val="0"/>
                <w:numId w:val="0"/>
              </w:numPr>
              <w:spacing w:before="60" w:after="60"/>
              <w:jc w:val="center"/>
              <w:rPr>
                <w:rFonts w:ascii="맑은 고딕" w:eastAsia="맑은 고딕" w:hAnsi="맑은 고딕"/>
                <w:b/>
              </w:rPr>
            </w:pPr>
            <w:r w:rsidRPr="00EF240F">
              <w:rPr>
                <w:rFonts w:ascii="맑은 고딕" w:eastAsia="맑은 고딕" w:hAnsi="맑은 고딕" w:hint="eastAsia"/>
                <w:b/>
              </w:rPr>
              <w:t>예시</w:t>
            </w:r>
          </w:p>
        </w:tc>
      </w:tr>
      <w:tr w:rsidR="00EF240F" w:rsidRPr="00EF240F" w14:paraId="691D5780" w14:textId="77777777" w:rsidTr="003E36F9">
        <w:tc>
          <w:tcPr>
            <w:tcW w:w="709" w:type="dxa"/>
          </w:tcPr>
          <w:p w14:paraId="446D783D"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1</w:t>
            </w:r>
          </w:p>
        </w:tc>
        <w:tc>
          <w:tcPr>
            <w:tcW w:w="5103" w:type="dxa"/>
          </w:tcPr>
          <w:p w14:paraId="36AA9DCB" w14:textId="77777777" w:rsidR="00EF240F" w:rsidRPr="00EF240F" w:rsidRDefault="00EF240F" w:rsidP="003E36F9">
            <w:pPr>
              <w:pStyle w:val="a"/>
              <w:widowControl/>
              <w:numPr>
                <w:ilvl w:val="0"/>
                <w:numId w:val="0"/>
              </w:numPr>
              <w:wordWrap/>
              <w:adjustRightInd/>
              <w:spacing w:before="60" w:after="60"/>
              <w:jc w:val="left"/>
              <w:textAlignment w:val="auto"/>
              <w:rPr>
                <w:rFonts w:ascii="맑은 고딕" w:eastAsia="맑은 고딕" w:hAnsi="맑은 고딕"/>
              </w:rPr>
            </w:pPr>
            <w:r w:rsidRPr="00EF240F">
              <w:rPr>
                <w:rFonts w:ascii="맑은 고딕" w:eastAsia="맑은 고딕" w:hAnsi="맑은 고딕" w:hint="eastAsia"/>
              </w:rPr>
              <w:t>한글단어에는 가급적 영문을 사용하지 않으며 한글을 원칙으로 한다</w:t>
            </w:r>
          </w:p>
        </w:tc>
        <w:tc>
          <w:tcPr>
            <w:tcW w:w="3827" w:type="dxa"/>
          </w:tcPr>
          <w:p w14:paraId="4A744239"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 xml:space="preserve">FAX(X)-&gt;팩스(O), </w:t>
            </w:r>
            <w:r w:rsidRPr="00EF240F">
              <w:rPr>
                <w:rFonts w:ascii="맑은 고딕" w:eastAsia="맑은 고딕" w:hAnsi="맑은 고딕"/>
              </w:rPr>
              <w:br/>
            </w:r>
            <w:r w:rsidRPr="00EF240F">
              <w:rPr>
                <w:rFonts w:ascii="맑은 고딕" w:eastAsia="맑은 고딕" w:hAnsi="맑은 고딕" w:hint="eastAsia"/>
              </w:rPr>
              <w:t>EMAIL(X)-&gt;이메일(O)</w:t>
            </w:r>
          </w:p>
        </w:tc>
      </w:tr>
      <w:tr w:rsidR="00EF240F" w:rsidRPr="00EF240F" w14:paraId="49A07566" w14:textId="77777777" w:rsidTr="003E36F9">
        <w:tc>
          <w:tcPr>
            <w:tcW w:w="709" w:type="dxa"/>
          </w:tcPr>
          <w:p w14:paraId="25B2BEB1"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2</w:t>
            </w:r>
          </w:p>
        </w:tc>
        <w:tc>
          <w:tcPr>
            <w:tcW w:w="5103" w:type="dxa"/>
          </w:tcPr>
          <w:p w14:paraId="554A4313"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 xml:space="preserve">영문으로 표기하는 것이 일반적인 경우에는 한글단어를 사용하지 않고 영문자를 그대로 사용한다. 이 경우 같은 의미를 가지는 한글은 사용하지 않는다.  외래어는 한글과 동일하게 사용한다. </w:t>
            </w:r>
          </w:p>
        </w:tc>
        <w:tc>
          <w:tcPr>
            <w:tcW w:w="3827" w:type="dxa"/>
          </w:tcPr>
          <w:p w14:paraId="1CFC0147"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SQL, PCS,</w:t>
            </w:r>
          </w:p>
          <w:p w14:paraId="0AC9BE50" w14:textId="77777777" w:rsidR="004B7127"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rPr>
              <w:t>ID</w:t>
            </w:r>
            <w:r w:rsidRPr="00EF240F">
              <w:rPr>
                <w:rFonts w:ascii="맑은 고딕" w:eastAsia="맑은 고딕" w:hAnsi="맑은 고딕" w:hint="eastAsia"/>
              </w:rPr>
              <w:t>, IP, XML, URL</w:t>
            </w:r>
          </w:p>
          <w:p w14:paraId="7896BB68" w14:textId="77777777" w:rsidR="004B7127" w:rsidRPr="00EF240F" w:rsidRDefault="004B7127" w:rsidP="003E36F9">
            <w:pPr>
              <w:pStyle w:val="a"/>
              <w:numPr>
                <w:ilvl w:val="0"/>
                <w:numId w:val="0"/>
              </w:numPr>
              <w:spacing w:before="60" w:after="60"/>
              <w:rPr>
                <w:rFonts w:ascii="맑은 고딕" w:eastAsia="맑은 고딕" w:hAnsi="맑은 고딕"/>
              </w:rPr>
            </w:pPr>
            <w:r>
              <w:rPr>
                <w:rFonts w:ascii="맑은 고딕" w:eastAsia="맑은 고딕" w:hAnsi="맑은 고딕" w:hint="eastAsia"/>
              </w:rPr>
              <w:t>AR, ER, PR</w:t>
            </w:r>
          </w:p>
        </w:tc>
      </w:tr>
      <w:tr w:rsidR="00EF240F" w:rsidRPr="00EF240F" w14:paraId="7B729D21" w14:textId="77777777" w:rsidTr="003E36F9">
        <w:tc>
          <w:tcPr>
            <w:tcW w:w="709" w:type="dxa"/>
          </w:tcPr>
          <w:p w14:paraId="2BC4A432"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3</w:t>
            </w:r>
          </w:p>
        </w:tc>
        <w:tc>
          <w:tcPr>
            <w:tcW w:w="5103" w:type="dxa"/>
          </w:tcPr>
          <w:p w14:paraId="31DBD959" w14:textId="77777777" w:rsidR="00EF240F" w:rsidRPr="00EF240F" w:rsidRDefault="00EF240F" w:rsidP="003E36F9">
            <w:pPr>
              <w:pStyle w:val="a"/>
              <w:widowControl/>
              <w:numPr>
                <w:ilvl w:val="0"/>
                <w:numId w:val="0"/>
              </w:numPr>
              <w:wordWrap/>
              <w:adjustRightInd/>
              <w:spacing w:before="60" w:after="60"/>
              <w:jc w:val="left"/>
              <w:textAlignment w:val="auto"/>
              <w:rPr>
                <w:rFonts w:ascii="맑은 고딕" w:eastAsia="맑은 고딕" w:hAnsi="맑은 고딕"/>
              </w:rPr>
            </w:pPr>
            <w:r w:rsidRPr="00EF240F">
              <w:rPr>
                <w:rFonts w:ascii="맑은 고딕" w:eastAsia="맑은 고딕" w:hAnsi="맑은 고딕" w:hint="eastAsia"/>
              </w:rPr>
              <w:t>외래어를 발음 나는대로 한글로 표현하여 사용하는 경우</w:t>
            </w:r>
          </w:p>
        </w:tc>
        <w:tc>
          <w:tcPr>
            <w:tcW w:w="3827" w:type="dxa"/>
          </w:tcPr>
          <w:p w14:paraId="5A2DF43C"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SYSTEM(X) -&gt; 시스템(O)</w:t>
            </w:r>
          </w:p>
          <w:p w14:paraId="2FFF97E3" w14:textId="6EB5E5A5"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 xml:space="preserve">CODE(X)  </w:t>
            </w:r>
            <w:r w:rsidR="00CF6497">
              <w:rPr>
                <w:rFonts w:ascii="맑은 고딕" w:eastAsia="맑은 고딕" w:hAnsi="맑은 고딕"/>
              </w:rPr>
              <w:t xml:space="preserve"> </w:t>
            </w:r>
            <w:r w:rsidRPr="00EF240F">
              <w:rPr>
                <w:rFonts w:ascii="맑은 고딕" w:eastAsia="맑은 고딕" w:hAnsi="맑은 고딕" w:hint="eastAsia"/>
              </w:rPr>
              <w:t>-&gt; 코드</w:t>
            </w:r>
            <w:r w:rsidR="00CF6497" w:rsidRPr="00EF240F">
              <w:rPr>
                <w:rFonts w:ascii="맑은 고딕" w:eastAsia="맑은 고딕" w:hAnsi="맑은 고딕" w:hint="eastAsia"/>
              </w:rPr>
              <w:t>(O)</w:t>
            </w:r>
          </w:p>
        </w:tc>
      </w:tr>
      <w:tr w:rsidR="00EF240F" w:rsidRPr="00EF240F" w14:paraId="46578FD7" w14:textId="77777777" w:rsidTr="003E36F9">
        <w:tc>
          <w:tcPr>
            <w:tcW w:w="709" w:type="dxa"/>
          </w:tcPr>
          <w:p w14:paraId="7702E7A2"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lastRenderedPageBreak/>
              <w:t>4</w:t>
            </w:r>
          </w:p>
        </w:tc>
        <w:tc>
          <w:tcPr>
            <w:tcW w:w="5103" w:type="dxa"/>
          </w:tcPr>
          <w:p w14:paraId="457D1A60" w14:textId="77777777" w:rsidR="00EF240F" w:rsidRPr="00EF240F" w:rsidRDefault="00EF240F" w:rsidP="003E36F9">
            <w:pPr>
              <w:pStyle w:val="a"/>
              <w:widowControl/>
              <w:numPr>
                <w:ilvl w:val="0"/>
                <w:numId w:val="0"/>
              </w:numPr>
              <w:wordWrap/>
              <w:adjustRightInd/>
              <w:spacing w:before="60" w:after="60"/>
              <w:jc w:val="left"/>
              <w:textAlignment w:val="auto"/>
              <w:rPr>
                <w:rFonts w:ascii="맑은 고딕" w:eastAsia="맑은 고딕" w:hAnsi="맑은 고딕"/>
              </w:rPr>
            </w:pPr>
            <w:r w:rsidRPr="00EF240F">
              <w:rPr>
                <w:rFonts w:ascii="맑은 고딕" w:eastAsia="맑은 고딕" w:hAnsi="맑은 고딕" w:hint="eastAsia"/>
              </w:rPr>
              <w:t>외래어를 한글로 번역하여 존재하는 경우 한글을 사용한다.</w:t>
            </w:r>
          </w:p>
        </w:tc>
        <w:tc>
          <w:tcPr>
            <w:tcW w:w="3827" w:type="dxa"/>
          </w:tcPr>
          <w:p w14:paraId="6B69BDB3"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rPr>
              <w:t>PASSWD</w:t>
            </w:r>
            <w:r w:rsidRPr="00EF240F">
              <w:rPr>
                <w:rFonts w:ascii="맑은 고딕" w:eastAsia="맑은 고딕" w:hAnsi="맑은 고딕" w:hint="eastAsia"/>
              </w:rPr>
              <w:t>(X) , 패스워드(X) -&gt;</w:t>
            </w:r>
          </w:p>
          <w:p w14:paraId="529F5A49" w14:textId="77777777" w:rsidR="00EF240F" w:rsidRPr="00EF240F" w:rsidRDefault="00EF240F" w:rsidP="003E36F9">
            <w:pPr>
              <w:pStyle w:val="a"/>
              <w:numPr>
                <w:ilvl w:val="0"/>
                <w:numId w:val="0"/>
              </w:numPr>
              <w:spacing w:before="60" w:after="60"/>
              <w:rPr>
                <w:rFonts w:ascii="맑은 고딕" w:eastAsia="맑은 고딕" w:hAnsi="맑은 고딕"/>
              </w:rPr>
            </w:pPr>
            <w:r w:rsidRPr="00EF240F">
              <w:rPr>
                <w:rFonts w:ascii="맑은 고딕" w:eastAsia="맑은 고딕" w:hAnsi="맑은 고딕" w:hint="eastAsia"/>
              </w:rPr>
              <w:t xml:space="preserve"> 비밀번호(O)</w:t>
            </w:r>
          </w:p>
        </w:tc>
      </w:tr>
    </w:tbl>
    <w:p w14:paraId="28360579" w14:textId="346AC025" w:rsidR="007A00F8" w:rsidRPr="00DA0CC2" w:rsidRDefault="007A00F8" w:rsidP="00611B5A">
      <w:pPr>
        <w:pStyle w:val="30"/>
      </w:pPr>
      <w:bookmarkStart w:id="421" w:name="_Toc124110774"/>
      <w:r>
        <w:rPr>
          <w:rFonts w:hint="eastAsia"/>
        </w:rPr>
        <w:t>영문약어 명명 규칙</w:t>
      </w:r>
      <w:bookmarkEnd w:id="421"/>
    </w:p>
    <w:p w14:paraId="3B7CA8AE" w14:textId="636DFA45" w:rsidR="007A00F8" w:rsidRDefault="001E058F" w:rsidP="007A00F8">
      <w:r>
        <w:rPr>
          <w:rFonts w:hint="eastAsia"/>
        </w:rPr>
        <w:t>K-CURE 운영·관리 시스템</w:t>
      </w:r>
      <w:r w:rsidR="007A00F8" w:rsidRPr="007A00F8">
        <w:t xml:space="preserve"> 표준단어 사전에 등록된 약어를 사용한다. 표준사전에 등록되어 있지</w:t>
      </w:r>
      <w:r w:rsidR="00713ED1">
        <w:rPr>
          <w:rFonts w:hint="eastAsia"/>
        </w:rPr>
        <w:t xml:space="preserve"> </w:t>
      </w:r>
      <w:r w:rsidR="007A00F8" w:rsidRPr="007A00F8">
        <w:t>않</w:t>
      </w:r>
      <w:r w:rsidR="00713ED1">
        <w:rPr>
          <w:rFonts w:hint="eastAsia"/>
        </w:rPr>
        <w:t>은</w:t>
      </w:r>
      <w:r w:rsidR="007A00F8" w:rsidRPr="007A00F8">
        <w:t xml:space="preserve"> 영문약어는 다음과 같은 기준에 의해 생성한다</w:t>
      </w:r>
      <w:r w:rsidR="007A00F8">
        <w:t>.</w:t>
      </w:r>
    </w:p>
    <w:p w14:paraId="385FFE1E" w14:textId="606B3C7C" w:rsidR="007A00F8" w:rsidRDefault="007A00F8" w:rsidP="007A00F8">
      <w:r>
        <w:t xml:space="preserve">(1) 영문약어는 영문단어를 기준으로 명명규칙에 의해 축약하여 생성한다. </w:t>
      </w:r>
    </w:p>
    <w:p w14:paraId="55A495BF" w14:textId="2CAFB628" w:rsidR="007A00F8" w:rsidRDefault="007A00F8" w:rsidP="007A00F8">
      <w:r>
        <w:t>(2) 영문약어</w:t>
      </w:r>
      <w:r w:rsidR="00632964">
        <w:rPr>
          <w:rFonts w:hint="eastAsia"/>
        </w:rPr>
        <w:t xml:space="preserve"> </w:t>
      </w:r>
      <w:r>
        <w:t>수 : 5자 이하로 영문과</w:t>
      </w:r>
      <w:r w:rsidR="004B7127">
        <w:rPr>
          <w:rFonts w:hint="eastAsia"/>
        </w:rPr>
        <w:t xml:space="preserve"> </w:t>
      </w:r>
      <w:r>
        <w:t>숫자를 사용하여 정의한다.</w:t>
      </w:r>
    </w:p>
    <w:p w14:paraId="261199DA" w14:textId="77777777" w:rsidR="007A00F8" w:rsidRDefault="007A00F8" w:rsidP="007A00F8">
      <w:r>
        <w:t>(3) 영문이 한 단어인 경우</w:t>
      </w:r>
    </w:p>
    <w:p w14:paraId="0C481564" w14:textId="77777777" w:rsidR="007A00F8" w:rsidRDefault="007A00F8" w:rsidP="007A00F8">
      <w:pPr>
        <w:ind w:firstLineChars="100" w:firstLine="200"/>
      </w:pPr>
      <w:r>
        <w:t>- 영문명의 약어는 ①일반적으로 사용하는 줄인 약어가 있으면 우선 사용. ② 없으면 모음을 우선 제외해서 사용.  예) ① SYSTEM → SYS , ② COUNT → CNT</w:t>
      </w:r>
    </w:p>
    <w:p w14:paraId="446964F6" w14:textId="391FA4F1" w:rsidR="007A00F8" w:rsidRDefault="007A00F8" w:rsidP="007A00F8">
      <w:pPr>
        <w:ind w:firstLineChars="100" w:firstLine="200"/>
      </w:pPr>
      <w:r>
        <w:t>- 숫자가 영문</w:t>
      </w:r>
      <w:r w:rsidR="004B717D">
        <w:rPr>
          <w:rFonts w:hint="eastAsia"/>
        </w:rPr>
        <w:t xml:space="preserve"> </w:t>
      </w:r>
      <w:r>
        <w:t xml:space="preserve">약어에 꼭 필요한 경우 </w:t>
      </w:r>
      <w:r w:rsidR="00B83C8A">
        <w:t>컬럼</w:t>
      </w:r>
      <w:r>
        <w:t xml:space="preserve">ID 생성을 고려하여 가급적이면 영문화하거나 영문 </w:t>
      </w:r>
    </w:p>
    <w:p w14:paraId="1A52FDB9" w14:textId="41BBCCC1" w:rsidR="007A00F8" w:rsidRDefault="007A00F8" w:rsidP="007A00F8">
      <w:r>
        <w:rPr>
          <w:rFonts w:hint="eastAsia"/>
        </w:rPr>
        <w:t>뒤로</w:t>
      </w:r>
      <w:r>
        <w:t xml:space="preserve"> 위치한다. </w:t>
      </w:r>
    </w:p>
    <w:p w14:paraId="7CDC5933" w14:textId="06C238F2" w:rsidR="007A00F8" w:rsidRDefault="007A00F8" w:rsidP="007A00F8">
      <w:r>
        <w:t xml:space="preserve">  - 영문이 5자인 경우 약어를 최대5자</w:t>
      </w:r>
      <w:r w:rsidR="008A591F">
        <w:rPr>
          <w:rFonts w:hint="eastAsia"/>
        </w:rPr>
        <w:t>로 정의할 수</w:t>
      </w:r>
      <w:r>
        <w:t xml:space="preserve"> </w:t>
      </w:r>
      <w:r w:rsidR="008A591F">
        <w:rPr>
          <w:rFonts w:hint="eastAsia"/>
        </w:rPr>
        <w:t>있</w:t>
      </w:r>
      <w:r>
        <w:t>지만 4</w:t>
      </w:r>
      <w:r w:rsidR="00FD4795">
        <w:rPr>
          <w:rFonts w:hint="eastAsia"/>
        </w:rPr>
        <w:t xml:space="preserve">자 </w:t>
      </w:r>
      <w:r>
        <w:t xml:space="preserve">이하로 약어를 </w:t>
      </w:r>
      <w:r w:rsidR="008A591F">
        <w:t>정의</w:t>
      </w:r>
      <w:r w:rsidR="008A591F">
        <w:rPr>
          <w:rFonts w:hint="eastAsia"/>
        </w:rPr>
        <w:t>한</w:t>
      </w:r>
      <w:r>
        <w:t>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3220"/>
        <w:gridCol w:w="3204"/>
      </w:tblGrid>
      <w:tr w:rsidR="006C4FB2" w:rsidRPr="006C4FB2" w14:paraId="51DD9FCD" w14:textId="77777777" w:rsidTr="006C4FB2">
        <w:tc>
          <w:tcPr>
            <w:tcW w:w="3204" w:type="dxa"/>
          </w:tcPr>
          <w:p w14:paraId="2C57062B" w14:textId="77777777" w:rsidR="006C4FB2" w:rsidRPr="006C4FB2" w:rsidRDefault="006C4FB2" w:rsidP="003E36F9">
            <w:pPr>
              <w:pStyle w:val="a"/>
              <w:numPr>
                <w:ilvl w:val="0"/>
                <w:numId w:val="0"/>
              </w:numPr>
              <w:spacing w:before="60" w:after="60"/>
              <w:jc w:val="center"/>
              <w:rPr>
                <w:rFonts w:ascii="맑은 고딕" w:eastAsia="맑은 고딕" w:hAnsi="맑은 고딕"/>
              </w:rPr>
            </w:pPr>
            <w:r w:rsidRPr="006C4FB2">
              <w:rPr>
                <w:rFonts w:ascii="맑은 고딕" w:eastAsia="맑은 고딕" w:hAnsi="맑은 고딕" w:hint="eastAsia"/>
                <w:b/>
                <w:bCs/>
              </w:rPr>
              <w:t>영문약어 알파벳수</w:t>
            </w:r>
          </w:p>
        </w:tc>
        <w:tc>
          <w:tcPr>
            <w:tcW w:w="3220" w:type="dxa"/>
          </w:tcPr>
          <w:p w14:paraId="21947737" w14:textId="77777777" w:rsidR="006C4FB2" w:rsidRPr="006C4FB2" w:rsidRDefault="006C4FB2" w:rsidP="003E36F9">
            <w:pPr>
              <w:pStyle w:val="a"/>
              <w:numPr>
                <w:ilvl w:val="0"/>
                <w:numId w:val="0"/>
              </w:numPr>
              <w:spacing w:before="60" w:after="60"/>
              <w:jc w:val="center"/>
              <w:rPr>
                <w:rFonts w:ascii="맑은 고딕" w:eastAsia="맑은 고딕" w:hAnsi="맑은 고딕"/>
              </w:rPr>
            </w:pPr>
            <w:r w:rsidRPr="006C4FB2">
              <w:rPr>
                <w:rFonts w:ascii="맑은 고딕" w:eastAsia="맑은 고딕" w:hAnsi="맑은 고딕" w:hint="eastAsia"/>
              </w:rPr>
              <w:t>예제</w:t>
            </w:r>
          </w:p>
        </w:tc>
        <w:tc>
          <w:tcPr>
            <w:tcW w:w="3204" w:type="dxa"/>
          </w:tcPr>
          <w:p w14:paraId="57AE396B" w14:textId="77777777" w:rsidR="006C4FB2" w:rsidRPr="006C4FB2" w:rsidRDefault="006C4FB2" w:rsidP="003E36F9">
            <w:pPr>
              <w:pStyle w:val="a"/>
              <w:numPr>
                <w:ilvl w:val="0"/>
                <w:numId w:val="0"/>
              </w:numPr>
              <w:spacing w:before="60" w:after="60"/>
              <w:jc w:val="center"/>
              <w:rPr>
                <w:rFonts w:ascii="맑은 고딕" w:eastAsia="맑은 고딕" w:hAnsi="맑은 고딕"/>
              </w:rPr>
            </w:pPr>
            <w:r w:rsidRPr="006C4FB2">
              <w:rPr>
                <w:rFonts w:ascii="맑은 고딕" w:eastAsia="맑은 고딕" w:hAnsi="맑은 고딕" w:hint="eastAsia"/>
              </w:rPr>
              <w:t>비고</w:t>
            </w:r>
          </w:p>
        </w:tc>
      </w:tr>
      <w:tr w:rsidR="006C4FB2" w:rsidRPr="006C4FB2" w14:paraId="4BE24023" w14:textId="77777777" w:rsidTr="006C4FB2">
        <w:tc>
          <w:tcPr>
            <w:tcW w:w="3204" w:type="dxa"/>
          </w:tcPr>
          <w:p w14:paraId="3E4864D2" w14:textId="77777777" w:rsidR="006C4FB2" w:rsidRPr="006C4FB2" w:rsidRDefault="006C4FB2" w:rsidP="0098665A">
            <w:pPr>
              <w:pStyle w:val="a"/>
              <w:numPr>
                <w:ilvl w:val="0"/>
                <w:numId w:val="0"/>
              </w:numPr>
              <w:spacing w:before="60" w:after="60"/>
              <w:rPr>
                <w:rFonts w:ascii="맑은 고딕" w:eastAsia="맑은 고딕" w:hAnsi="맑은 고딕"/>
              </w:rPr>
            </w:pPr>
            <w:r w:rsidRPr="006C4FB2">
              <w:rPr>
                <w:rFonts w:ascii="맑은 고딕" w:eastAsia="맑은 고딕" w:hAnsi="맑은 고딕" w:hint="eastAsia"/>
              </w:rPr>
              <w:t xml:space="preserve">5자 </w:t>
            </w:r>
            <w:r w:rsidR="0098665A">
              <w:rPr>
                <w:rFonts w:ascii="맑은 고딕" w:eastAsia="맑은 고딕" w:hAnsi="맑은 고딕" w:hint="eastAsia"/>
              </w:rPr>
              <w:t>초과</w:t>
            </w:r>
          </w:p>
        </w:tc>
        <w:tc>
          <w:tcPr>
            <w:tcW w:w="3220" w:type="dxa"/>
          </w:tcPr>
          <w:p w14:paraId="7A50B4F6" w14:textId="77777777" w:rsidR="006C4FB2" w:rsidRPr="006C4FB2" w:rsidRDefault="0098665A" w:rsidP="0098665A">
            <w:pPr>
              <w:pStyle w:val="a"/>
              <w:numPr>
                <w:ilvl w:val="0"/>
                <w:numId w:val="0"/>
              </w:numPr>
              <w:spacing w:before="60" w:after="60"/>
              <w:rPr>
                <w:rFonts w:ascii="맑은 고딕" w:eastAsia="맑은 고딕" w:hAnsi="맑은 고딕"/>
              </w:rPr>
            </w:pPr>
            <w:r>
              <w:rPr>
                <w:rFonts w:ascii="맑은 고딕" w:eastAsia="맑은 고딕" w:hAnsi="맑은 고딕" w:hint="eastAsia"/>
              </w:rPr>
              <w:t>수술</w:t>
            </w:r>
            <w:r w:rsidR="006C4FB2" w:rsidRPr="006C4FB2">
              <w:rPr>
                <w:rFonts w:ascii="맑은 고딕" w:eastAsia="맑은 고딕" w:hAnsi="맑은 고딕" w:hint="eastAsia"/>
              </w:rPr>
              <w:t>(</w:t>
            </w:r>
            <w:r>
              <w:rPr>
                <w:rFonts w:ascii="맑은 고딕" w:eastAsia="맑은 고딕" w:hAnsi="맑은 고딕"/>
              </w:rPr>
              <w:t>OPERATION</w:t>
            </w:r>
            <w:r w:rsidR="006C4FB2" w:rsidRPr="006C4FB2">
              <w:rPr>
                <w:rFonts w:ascii="맑은 고딕" w:eastAsia="맑은 고딕" w:hAnsi="맑은 고딕" w:hint="eastAsia"/>
              </w:rPr>
              <w:t xml:space="preserve">) -&gt; </w:t>
            </w:r>
            <w:r>
              <w:rPr>
                <w:rFonts w:ascii="맑은 고딕" w:eastAsia="맑은 고딕" w:hAnsi="맑은 고딕" w:hint="eastAsia"/>
              </w:rPr>
              <w:t>OP</w:t>
            </w:r>
            <w:r w:rsidR="004B7127">
              <w:rPr>
                <w:rFonts w:ascii="맑은 고딕" w:eastAsia="맑은 고딕" w:hAnsi="맑은 고딕"/>
              </w:rPr>
              <w:t>R</w:t>
            </w:r>
            <w:r w:rsidR="006C4FB2" w:rsidRPr="006C4FB2">
              <w:rPr>
                <w:rFonts w:ascii="맑은 고딕" w:eastAsia="맑은 고딕" w:hAnsi="맑은 고딕" w:hint="eastAsia"/>
              </w:rPr>
              <w:t>T</w:t>
            </w:r>
          </w:p>
        </w:tc>
        <w:tc>
          <w:tcPr>
            <w:tcW w:w="3204" w:type="dxa"/>
          </w:tcPr>
          <w:p w14:paraId="053B380F" w14:textId="77777777" w:rsidR="006C4FB2" w:rsidRPr="006C4FB2" w:rsidRDefault="006C4FB2" w:rsidP="003E36F9">
            <w:pPr>
              <w:pStyle w:val="a"/>
              <w:numPr>
                <w:ilvl w:val="0"/>
                <w:numId w:val="0"/>
              </w:numPr>
              <w:spacing w:before="60" w:after="60"/>
              <w:rPr>
                <w:rFonts w:ascii="맑은 고딕" w:eastAsia="맑은 고딕" w:hAnsi="맑은 고딕"/>
              </w:rPr>
            </w:pPr>
          </w:p>
        </w:tc>
      </w:tr>
      <w:tr w:rsidR="006C4FB2" w:rsidRPr="006C4FB2" w14:paraId="71DFB00C" w14:textId="77777777" w:rsidTr="006C4FB2">
        <w:tc>
          <w:tcPr>
            <w:tcW w:w="3204" w:type="dxa"/>
          </w:tcPr>
          <w:p w14:paraId="41C34A65" w14:textId="77777777" w:rsidR="006C4FB2" w:rsidRPr="006C4FB2" w:rsidRDefault="006C4FB2" w:rsidP="003E36F9">
            <w:pPr>
              <w:pStyle w:val="a"/>
              <w:numPr>
                <w:ilvl w:val="0"/>
                <w:numId w:val="0"/>
              </w:numPr>
              <w:spacing w:before="60" w:after="60"/>
              <w:rPr>
                <w:rFonts w:ascii="맑은 고딕" w:eastAsia="맑은 고딕" w:hAnsi="맑은 고딕"/>
              </w:rPr>
            </w:pPr>
            <w:r w:rsidRPr="006C4FB2">
              <w:rPr>
                <w:rFonts w:ascii="맑은 고딕" w:eastAsia="맑은 고딕" w:hAnsi="맑은 고딕" w:hint="eastAsia"/>
              </w:rPr>
              <w:t xml:space="preserve">5자 </w:t>
            </w:r>
            <w:r w:rsidR="0098665A">
              <w:rPr>
                <w:rFonts w:ascii="맑은 고딕" w:eastAsia="맑은 고딕" w:hAnsi="맑은 고딕" w:hint="eastAsia"/>
              </w:rPr>
              <w:t>이하</w:t>
            </w:r>
          </w:p>
        </w:tc>
        <w:tc>
          <w:tcPr>
            <w:tcW w:w="3220" w:type="dxa"/>
          </w:tcPr>
          <w:p w14:paraId="7C09C9B2" w14:textId="77777777" w:rsidR="006C4FB2" w:rsidRPr="006C4FB2" w:rsidRDefault="0098665A" w:rsidP="003E36F9">
            <w:pPr>
              <w:pStyle w:val="a"/>
              <w:numPr>
                <w:ilvl w:val="0"/>
                <w:numId w:val="0"/>
              </w:numPr>
              <w:spacing w:before="60" w:after="60"/>
              <w:rPr>
                <w:rFonts w:ascii="맑은 고딕" w:eastAsia="맑은 고딕" w:hAnsi="맑은 고딕"/>
              </w:rPr>
            </w:pPr>
            <w:r>
              <w:rPr>
                <w:rFonts w:ascii="맑은 고딕" w:eastAsia="맑은 고딕" w:hAnsi="맑은 고딕" w:hint="eastAsia"/>
              </w:rPr>
              <w:t>시작</w:t>
            </w:r>
            <w:r w:rsidRPr="006C4FB2">
              <w:rPr>
                <w:rFonts w:ascii="맑은 고딕" w:eastAsia="맑은 고딕" w:hAnsi="맑은 고딕" w:hint="eastAsia"/>
              </w:rPr>
              <w:t>(</w:t>
            </w:r>
            <w:r>
              <w:rPr>
                <w:rFonts w:ascii="맑은 고딕" w:eastAsia="맑은 고딕" w:hAnsi="맑은 고딕"/>
              </w:rPr>
              <w:t>STAR</w:t>
            </w:r>
            <w:r w:rsidRPr="006C4FB2">
              <w:rPr>
                <w:rFonts w:ascii="맑은 고딕" w:eastAsia="맑은 고딕" w:hAnsi="맑은 고딕" w:hint="eastAsia"/>
              </w:rPr>
              <w:t xml:space="preserve">T) -&gt; </w:t>
            </w:r>
            <w:r>
              <w:rPr>
                <w:rFonts w:ascii="맑은 고딕" w:eastAsia="맑은 고딕" w:hAnsi="맑은 고딕"/>
              </w:rPr>
              <w:t>STR</w:t>
            </w:r>
            <w:r w:rsidRPr="006C4FB2">
              <w:rPr>
                <w:rFonts w:ascii="맑은 고딕" w:eastAsia="맑은 고딕" w:hAnsi="맑은 고딕" w:hint="eastAsia"/>
              </w:rPr>
              <w:t>T</w:t>
            </w:r>
          </w:p>
        </w:tc>
        <w:tc>
          <w:tcPr>
            <w:tcW w:w="3204" w:type="dxa"/>
          </w:tcPr>
          <w:p w14:paraId="1E8BBD08" w14:textId="77777777" w:rsidR="006C4FB2" w:rsidRPr="006C4FB2" w:rsidRDefault="006C4FB2" w:rsidP="003E36F9">
            <w:pPr>
              <w:pStyle w:val="a"/>
              <w:numPr>
                <w:ilvl w:val="0"/>
                <w:numId w:val="0"/>
              </w:numPr>
              <w:spacing w:before="60" w:after="60"/>
              <w:rPr>
                <w:rFonts w:ascii="맑은 고딕" w:eastAsia="맑은 고딕" w:hAnsi="맑은 고딕"/>
              </w:rPr>
            </w:pPr>
          </w:p>
        </w:tc>
      </w:tr>
    </w:tbl>
    <w:p w14:paraId="2D71BBE4" w14:textId="77777777" w:rsidR="006C4FB2" w:rsidRDefault="006C4FB2" w:rsidP="006C4FB2">
      <w:r>
        <w:t>(4) 둘 이상단어 구성</w:t>
      </w:r>
    </w:p>
    <w:p w14:paraId="7F41D34B" w14:textId="77777777" w:rsidR="006C4FB2" w:rsidRDefault="006C4FB2" w:rsidP="006C4FB2">
      <w:r>
        <w:t>- 구성단어 영문정식명의 첫 알파벳은 고정</w:t>
      </w:r>
    </w:p>
    <w:p w14:paraId="1B53F0AA" w14:textId="77777777" w:rsidR="006C4FB2" w:rsidRDefault="006C4FB2" w:rsidP="006C4FB2">
      <w:r>
        <w:t>- 모든 구성단어의 자릿수와 관계없이 모음제외</w:t>
      </w:r>
    </w:p>
    <w:p w14:paraId="7E446C84" w14:textId="77777777" w:rsidR="006C4FB2" w:rsidRDefault="006C4FB2" w:rsidP="006C4FB2">
      <w:r>
        <w:t xml:space="preserve">- 단, 관용적으로 사용되고 있는 약어는 예외로 </w:t>
      </w:r>
      <w:r w:rsidR="008B7C69">
        <w:t>4</w:t>
      </w:r>
      <w:r>
        <w:t>자 이하로 생성</w:t>
      </w:r>
      <w:r w:rsidR="008B7C69">
        <w:rPr>
          <w:rFonts w:hint="eastAsia"/>
        </w:rPr>
        <w:t>한</w:t>
      </w:r>
      <w:r>
        <w:t>다</w:t>
      </w:r>
    </w:p>
    <w:p w14:paraId="2203FE17" w14:textId="77777777" w:rsidR="00FD4795" w:rsidRDefault="006C4FB2" w:rsidP="006C4FB2">
      <w:r>
        <w:t xml:space="preserve">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693"/>
        <w:gridCol w:w="702"/>
        <w:gridCol w:w="698"/>
        <w:gridCol w:w="6332"/>
      </w:tblGrid>
      <w:tr w:rsidR="00726827" w:rsidRPr="00FD4795" w14:paraId="170CF681" w14:textId="77777777" w:rsidTr="00726827">
        <w:trPr>
          <w:trHeight w:val="497"/>
        </w:trPr>
        <w:tc>
          <w:tcPr>
            <w:tcW w:w="1209" w:type="dxa"/>
          </w:tcPr>
          <w:p w14:paraId="0E376ED5"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영문단어</w:t>
            </w:r>
          </w:p>
          <w:p w14:paraId="7FA396E0" w14:textId="77777777" w:rsidR="00726827" w:rsidRPr="00FD4795" w:rsidRDefault="00726827" w:rsidP="001A20DF">
            <w:pPr>
              <w:pStyle w:val="a"/>
              <w:numPr>
                <w:ilvl w:val="0"/>
                <w:numId w:val="0"/>
              </w:numPr>
              <w:spacing w:before="60" w:after="60"/>
              <w:rPr>
                <w:rFonts w:ascii="맑은 고딕" w:eastAsia="맑은 고딕" w:hAnsi="맑은 고딕"/>
              </w:rPr>
            </w:pPr>
            <w:smartTag w:uri="urn:schemas-microsoft-com:office:smarttags" w:element="PersonName">
              <w:r w:rsidRPr="00FD4795">
                <w:rPr>
                  <w:rFonts w:ascii="맑은 고딕" w:eastAsia="맑은 고딕" w:hAnsi="맑은 고딕" w:hint="eastAsia"/>
                </w:rPr>
                <w:t>구성수</w:t>
              </w:r>
            </w:smartTag>
          </w:p>
        </w:tc>
        <w:tc>
          <w:tcPr>
            <w:tcW w:w="693" w:type="dxa"/>
          </w:tcPr>
          <w:p w14:paraId="41E003BD"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단어1</w:t>
            </w:r>
          </w:p>
        </w:tc>
        <w:tc>
          <w:tcPr>
            <w:tcW w:w="702" w:type="dxa"/>
          </w:tcPr>
          <w:p w14:paraId="49FC46F2"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단어2</w:t>
            </w:r>
          </w:p>
        </w:tc>
        <w:tc>
          <w:tcPr>
            <w:tcW w:w="698" w:type="dxa"/>
          </w:tcPr>
          <w:p w14:paraId="6E3A9138"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단어3</w:t>
            </w:r>
          </w:p>
        </w:tc>
        <w:tc>
          <w:tcPr>
            <w:tcW w:w="6332" w:type="dxa"/>
          </w:tcPr>
          <w:p w14:paraId="57E21358" w14:textId="77777777" w:rsidR="00726827" w:rsidRPr="00FD4795" w:rsidRDefault="00726827" w:rsidP="001A20DF">
            <w:pPr>
              <w:pStyle w:val="a"/>
              <w:numPr>
                <w:ilvl w:val="0"/>
                <w:numId w:val="0"/>
              </w:numPr>
              <w:spacing w:before="60" w:after="60"/>
              <w:jc w:val="center"/>
              <w:rPr>
                <w:rFonts w:ascii="맑은 고딕" w:eastAsia="맑은 고딕" w:hAnsi="맑은 고딕"/>
              </w:rPr>
            </w:pPr>
            <w:r w:rsidRPr="00FD4795">
              <w:rPr>
                <w:rFonts w:ascii="맑은 고딕" w:eastAsia="맑은 고딕" w:hAnsi="맑은 고딕" w:hint="eastAsia"/>
              </w:rPr>
              <w:t>예시</w:t>
            </w:r>
          </w:p>
        </w:tc>
      </w:tr>
      <w:tr w:rsidR="00726827" w:rsidRPr="00FD4795" w14:paraId="1377259F" w14:textId="77777777" w:rsidTr="00726827">
        <w:trPr>
          <w:trHeight w:val="497"/>
        </w:trPr>
        <w:tc>
          <w:tcPr>
            <w:tcW w:w="1209" w:type="dxa"/>
          </w:tcPr>
          <w:p w14:paraId="67597D0A"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2개 단어로 구성</w:t>
            </w:r>
          </w:p>
        </w:tc>
        <w:tc>
          <w:tcPr>
            <w:tcW w:w="693" w:type="dxa"/>
          </w:tcPr>
          <w:p w14:paraId="6F1EE217" w14:textId="77777777" w:rsidR="00726827" w:rsidRPr="00FD4795" w:rsidRDefault="00726827" w:rsidP="001A20DF">
            <w:pPr>
              <w:pStyle w:val="a"/>
              <w:numPr>
                <w:ilvl w:val="0"/>
                <w:numId w:val="0"/>
              </w:numPr>
              <w:spacing w:before="60" w:after="60"/>
              <w:rPr>
                <w:rFonts w:ascii="맑은 고딕" w:eastAsia="맑은 고딕" w:hAnsi="맑은 고딕"/>
              </w:rPr>
            </w:pPr>
            <w:r>
              <w:rPr>
                <w:rFonts w:ascii="맑은 고딕" w:eastAsia="맑은 고딕" w:hAnsi="맑은 고딕"/>
              </w:rPr>
              <w:t>1</w:t>
            </w:r>
          </w:p>
        </w:tc>
        <w:tc>
          <w:tcPr>
            <w:tcW w:w="702" w:type="dxa"/>
          </w:tcPr>
          <w:p w14:paraId="0ED4770F"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3</w:t>
            </w:r>
          </w:p>
        </w:tc>
        <w:tc>
          <w:tcPr>
            <w:tcW w:w="698" w:type="dxa"/>
          </w:tcPr>
          <w:p w14:paraId="07E820BE" w14:textId="77777777" w:rsidR="00726827" w:rsidRPr="00FD4795" w:rsidRDefault="00726827" w:rsidP="001A20DF">
            <w:pPr>
              <w:pStyle w:val="a"/>
              <w:numPr>
                <w:ilvl w:val="0"/>
                <w:numId w:val="0"/>
              </w:numPr>
              <w:spacing w:before="60" w:after="60"/>
              <w:rPr>
                <w:rFonts w:ascii="맑은 고딕" w:eastAsia="맑은 고딕" w:hAnsi="맑은 고딕"/>
              </w:rPr>
            </w:pPr>
          </w:p>
        </w:tc>
        <w:tc>
          <w:tcPr>
            <w:tcW w:w="6332" w:type="dxa"/>
          </w:tcPr>
          <w:p w14:paraId="6F3CC587" w14:textId="77777777" w:rsidR="00726827" w:rsidRDefault="00726827" w:rsidP="001A20DF">
            <w:pPr>
              <w:pStyle w:val="a"/>
              <w:numPr>
                <w:ilvl w:val="0"/>
                <w:numId w:val="0"/>
              </w:numPr>
              <w:spacing w:before="60" w:after="60"/>
              <w:rPr>
                <w:rFonts w:ascii="맑은 고딕" w:eastAsia="맑은 고딕" w:hAnsi="맑은 고딕"/>
              </w:rPr>
            </w:pPr>
            <w:r>
              <w:rPr>
                <w:rFonts w:ascii="맑은 고딕" w:eastAsia="맑은 고딕" w:hAnsi="맑은 고딕" w:hint="eastAsia"/>
              </w:rPr>
              <w:t>한글명</w:t>
            </w:r>
            <w:r w:rsidRPr="00FD4795">
              <w:rPr>
                <w:rFonts w:ascii="맑은 고딕" w:eastAsia="맑은 고딕" w:hAnsi="맑은 고딕" w:hint="eastAsia"/>
              </w:rPr>
              <w:t>(</w:t>
            </w:r>
            <w:r>
              <w:rPr>
                <w:rFonts w:ascii="맑은 고딕" w:eastAsia="맑은 고딕" w:hAnsi="맑은 고딕"/>
                <w:b/>
                <w:bCs/>
              </w:rPr>
              <w:t>K</w:t>
            </w:r>
            <w:r w:rsidRPr="00BE2A53">
              <w:rPr>
                <w:rFonts w:ascii="맑은 고딕" w:eastAsia="맑은 고딕" w:hAnsi="맑은 고딕"/>
                <w:bCs/>
              </w:rPr>
              <w:t>OREAN</w:t>
            </w:r>
            <w:r>
              <w:rPr>
                <w:rFonts w:ascii="맑은 고딕" w:eastAsia="맑은 고딕" w:hAnsi="맑은 고딕"/>
                <w:b/>
                <w:bCs/>
              </w:rPr>
              <w:t xml:space="preserve"> N</w:t>
            </w:r>
            <w:r w:rsidRPr="00BE2A53">
              <w:rPr>
                <w:rFonts w:ascii="맑은 고딕" w:eastAsia="맑은 고딕" w:hAnsi="맑은 고딕"/>
                <w:bCs/>
              </w:rPr>
              <w:t>A</w:t>
            </w:r>
            <w:r>
              <w:rPr>
                <w:rFonts w:ascii="맑은 고딕" w:eastAsia="맑은 고딕" w:hAnsi="맑은 고딕"/>
                <w:b/>
                <w:bCs/>
              </w:rPr>
              <w:t>M</w:t>
            </w:r>
            <w:r w:rsidRPr="00BE2A53">
              <w:rPr>
                <w:rFonts w:ascii="맑은 고딕" w:eastAsia="맑은 고딕" w:hAnsi="맑은 고딕"/>
                <w:bCs/>
              </w:rPr>
              <w:t>E</w:t>
            </w:r>
            <w:r w:rsidRPr="00FD4795">
              <w:rPr>
                <w:rFonts w:ascii="맑은 고딕" w:eastAsia="맑은 고딕" w:hAnsi="맑은 고딕" w:hint="eastAsia"/>
              </w:rPr>
              <w:t xml:space="preserve">) </w:t>
            </w:r>
            <w:r w:rsidRPr="00FD4795">
              <w:rPr>
                <w:rFonts w:ascii="맑은 고딕" w:eastAsia="맑은 고딕" w:hAnsi="맑은 고딕"/>
                <w:noProof/>
              </w:rPr>
              <w:sym w:font="Wingdings" w:char="F0E0"/>
            </w:r>
            <w:r w:rsidRPr="00FD4795">
              <w:rPr>
                <w:rFonts w:ascii="맑은 고딕" w:eastAsia="맑은 고딕" w:hAnsi="맑은 고딕" w:hint="eastAsia"/>
              </w:rPr>
              <w:t xml:space="preserve"> </w:t>
            </w:r>
            <w:r>
              <w:rPr>
                <w:rFonts w:ascii="맑은 고딕" w:eastAsia="맑은 고딕" w:hAnsi="맑은 고딕" w:hint="eastAsia"/>
              </w:rPr>
              <w:t>KNM</w:t>
            </w:r>
          </w:p>
          <w:p w14:paraId="0972C834" w14:textId="77777777" w:rsidR="00726827" w:rsidRPr="00FD4795" w:rsidRDefault="00726827" w:rsidP="00BE2A53">
            <w:pPr>
              <w:pStyle w:val="a"/>
              <w:numPr>
                <w:ilvl w:val="0"/>
                <w:numId w:val="0"/>
              </w:numPr>
              <w:spacing w:before="60" w:after="60"/>
              <w:rPr>
                <w:rFonts w:ascii="맑은 고딕" w:eastAsia="맑은 고딕" w:hAnsi="맑은 고딕"/>
              </w:rPr>
            </w:pPr>
            <w:r>
              <w:rPr>
                <w:rFonts w:ascii="맑은 고딕" w:eastAsia="맑은 고딕" w:hAnsi="맑은 고딕" w:hint="eastAsia"/>
              </w:rPr>
              <w:t>영문명</w:t>
            </w:r>
            <w:r w:rsidRPr="00FD4795">
              <w:rPr>
                <w:rFonts w:ascii="맑은 고딕" w:eastAsia="맑은 고딕" w:hAnsi="맑은 고딕" w:hint="eastAsia"/>
              </w:rPr>
              <w:t>(</w:t>
            </w:r>
            <w:r>
              <w:rPr>
                <w:rFonts w:ascii="맑은 고딕" w:eastAsia="맑은 고딕" w:hAnsi="맑은 고딕"/>
                <w:b/>
                <w:bCs/>
              </w:rPr>
              <w:t>E</w:t>
            </w:r>
            <w:r w:rsidRPr="00BE2A53">
              <w:rPr>
                <w:rFonts w:ascii="맑은 고딕" w:eastAsia="맑은 고딕" w:hAnsi="맑은 고딕"/>
                <w:bCs/>
              </w:rPr>
              <w:t>NGLISH</w:t>
            </w:r>
            <w:r>
              <w:rPr>
                <w:rFonts w:ascii="맑은 고딕" w:eastAsia="맑은 고딕" w:hAnsi="맑은 고딕"/>
                <w:b/>
                <w:bCs/>
              </w:rPr>
              <w:t xml:space="preserve"> N</w:t>
            </w:r>
            <w:r w:rsidRPr="00BE2A53">
              <w:rPr>
                <w:rFonts w:ascii="맑은 고딕" w:eastAsia="맑은 고딕" w:hAnsi="맑은 고딕"/>
                <w:bCs/>
              </w:rPr>
              <w:t>A</w:t>
            </w:r>
            <w:r>
              <w:rPr>
                <w:rFonts w:ascii="맑은 고딕" w:eastAsia="맑은 고딕" w:hAnsi="맑은 고딕"/>
                <w:b/>
                <w:bCs/>
              </w:rPr>
              <w:t>M</w:t>
            </w:r>
            <w:r w:rsidRPr="00BE2A53">
              <w:rPr>
                <w:rFonts w:ascii="맑은 고딕" w:eastAsia="맑은 고딕" w:hAnsi="맑은 고딕"/>
                <w:bCs/>
              </w:rPr>
              <w:t>E</w:t>
            </w:r>
            <w:r w:rsidRPr="00FD4795">
              <w:rPr>
                <w:rFonts w:ascii="맑은 고딕" w:eastAsia="맑은 고딕" w:hAnsi="맑은 고딕" w:hint="eastAsia"/>
              </w:rPr>
              <w:t xml:space="preserve">) </w:t>
            </w:r>
            <w:r w:rsidRPr="00FD4795">
              <w:rPr>
                <w:rFonts w:ascii="맑은 고딕" w:eastAsia="맑은 고딕" w:hAnsi="맑은 고딕"/>
                <w:noProof/>
              </w:rPr>
              <w:sym w:font="Wingdings" w:char="F0E0"/>
            </w:r>
            <w:r w:rsidRPr="00FD4795">
              <w:rPr>
                <w:rFonts w:ascii="맑은 고딕" w:eastAsia="맑은 고딕" w:hAnsi="맑은 고딕" w:hint="eastAsia"/>
              </w:rPr>
              <w:t xml:space="preserve"> </w:t>
            </w:r>
            <w:r>
              <w:rPr>
                <w:rFonts w:ascii="맑은 고딕" w:eastAsia="맑은 고딕" w:hAnsi="맑은 고딕"/>
              </w:rPr>
              <w:t>ENM</w:t>
            </w:r>
          </w:p>
        </w:tc>
      </w:tr>
      <w:tr w:rsidR="00726827" w:rsidRPr="00FD4795" w14:paraId="05F093E4" w14:textId="77777777" w:rsidTr="00726827">
        <w:trPr>
          <w:trHeight w:val="497"/>
        </w:trPr>
        <w:tc>
          <w:tcPr>
            <w:tcW w:w="1209" w:type="dxa"/>
          </w:tcPr>
          <w:p w14:paraId="5CEAF71D"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3개 단어로 구성</w:t>
            </w:r>
          </w:p>
        </w:tc>
        <w:tc>
          <w:tcPr>
            <w:tcW w:w="693" w:type="dxa"/>
          </w:tcPr>
          <w:p w14:paraId="3D16EFC6" w14:textId="77777777" w:rsidR="00726827" w:rsidRPr="00FD4795" w:rsidRDefault="00726827" w:rsidP="001A20DF">
            <w:pPr>
              <w:pStyle w:val="a"/>
              <w:numPr>
                <w:ilvl w:val="0"/>
                <w:numId w:val="0"/>
              </w:numPr>
              <w:spacing w:before="60" w:after="60"/>
              <w:rPr>
                <w:rFonts w:ascii="맑은 고딕" w:eastAsia="맑은 고딕" w:hAnsi="맑은 고딕"/>
              </w:rPr>
            </w:pPr>
            <w:r w:rsidRPr="00FD4795">
              <w:rPr>
                <w:rFonts w:ascii="맑은 고딕" w:eastAsia="맑은 고딕" w:hAnsi="맑은 고딕" w:hint="eastAsia"/>
              </w:rPr>
              <w:t>1</w:t>
            </w:r>
          </w:p>
        </w:tc>
        <w:tc>
          <w:tcPr>
            <w:tcW w:w="702" w:type="dxa"/>
          </w:tcPr>
          <w:p w14:paraId="33F94969" w14:textId="77777777" w:rsidR="00726827" w:rsidRPr="00FD4795" w:rsidRDefault="00726827" w:rsidP="001A20DF">
            <w:pPr>
              <w:pStyle w:val="a"/>
              <w:numPr>
                <w:ilvl w:val="0"/>
                <w:numId w:val="0"/>
              </w:numPr>
              <w:spacing w:before="60" w:after="60"/>
              <w:rPr>
                <w:rFonts w:ascii="맑은 고딕" w:eastAsia="맑은 고딕" w:hAnsi="맑은 고딕"/>
              </w:rPr>
            </w:pPr>
            <w:r>
              <w:rPr>
                <w:rFonts w:ascii="맑은 고딕" w:eastAsia="맑은 고딕" w:hAnsi="맑은 고딕"/>
              </w:rPr>
              <w:t>1</w:t>
            </w:r>
          </w:p>
        </w:tc>
        <w:tc>
          <w:tcPr>
            <w:tcW w:w="698" w:type="dxa"/>
          </w:tcPr>
          <w:p w14:paraId="7D8209BF" w14:textId="77777777" w:rsidR="00726827" w:rsidRPr="00FD4795" w:rsidRDefault="00726827" w:rsidP="001A20DF">
            <w:pPr>
              <w:pStyle w:val="a"/>
              <w:numPr>
                <w:ilvl w:val="0"/>
                <w:numId w:val="0"/>
              </w:numPr>
              <w:spacing w:before="60" w:after="60"/>
              <w:rPr>
                <w:rFonts w:ascii="맑은 고딕" w:eastAsia="맑은 고딕" w:hAnsi="맑은 고딕"/>
              </w:rPr>
            </w:pPr>
            <w:r>
              <w:rPr>
                <w:rFonts w:ascii="맑은 고딕" w:eastAsia="맑은 고딕" w:hAnsi="맑은 고딕"/>
              </w:rPr>
              <w:t>1</w:t>
            </w:r>
          </w:p>
        </w:tc>
        <w:tc>
          <w:tcPr>
            <w:tcW w:w="6332" w:type="dxa"/>
          </w:tcPr>
          <w:p w14:paraId="00BCE4F8" w14:textId="77777777" w:rsidR="00726827" w:rsidRDefault="00726827" w:rsidP="00DA1528">
            <w:pPr>
              <w:pStyle w:val="a"/>
              <w:numPr>
                <w:ilvl w:val="0"/>
                <w:numId w:val="0"/>
              </w:numPr>
              <w:spacing w:before="60" w:after="60"/>
              <w:rPr>
                <w:rFonts w:ascii="맑은 고딕" w:eastAsia="맑은 고딕" w:hAnsi="맑은 고딕"/>
              </w:rPr>
            </w:pPr>
            <w:r>
              <w:rPr>
                <w:rFonts w:ascii="맑은 고딕" w:eastAsia="맑은 고딕" w:hAnsi="맑은 고딕" w:hint="eastAsia"/>
              </w:rPr>
              <w:t>추정실혈량(</w:t>
            </w:r>
            <w:r w:rsidRPr="00DA1528">
              <w:rPr>
                <w:rFonts w:ascii="맑은 고딕" w:eastAsia="맑은 고딕" w:hAnsi="맑은 고딕"/>
                <w:b/>
              </w:rPr>
              <w:t>E</w:t>
            </w:r>
            <w:r w:rsidRPr="00DA1528">
              <w:rPr>
                <w:rFonts w:ascii="맑은 고딕" w:eastAsia="맑은 고딕" w:hAnsi="맑은 고딕"/>
              </w:rPr>
              <w:t xml:space="preserve">STIMATED </w:t>
            </w:r>
            <w:r w:rsidRPr="00DA1528">
              <w:rPr>
                <w:rFonts w:ascii="맑은 고딕" w:eastAsia="맑은 고딕" w:hAnsi="맑은 고딕"/>
                <w:b/>
              </w:rPr>
              <w:t>B</w:t>
            </w:r>
            <w:r w:rsidRPr="00DA1528">
              <w:rPr>
                <w:rFonts w:ascii="맑은 고딕" w:eastAsia="맑은 고딕" w:hAnsi="맑은 고딕"/>
              </w:rPr>
              <w:t xml:space="preserve">LOOD </w:t>
            </w:r>
            <w:r w:rsidRPr="00DA1528">
              <w:rPr>
                <w:rFonts w:ascii="맑은 고딕" w:eastAsia="맑은 고딕" w:hAnsi="맑은 고딕"/>
                <w:b/>
              </w:rPr>
              <w:t>L</w:t>
            </w:r>
            <w:r w:rsidRPr="00DA1528">
              <w:rPr>
                <w:rFonts w:ascii="맑은 고딕" w:eastAsia="맑은 고딕" w:hAnsi="맑은 고딕"/>
              </w:rPr>
              <w:t>OSS</w:t>
            </w:r>
            <w:r>
              <w:rPr>
                <w:rFonts w:ascii="맑은 고딕" w:eastAsia="맑은 고딕" w:hAnsi="맑은 고딕"/>
              </w:rPr>
              <w:t>)</w:t>
            </w:r>
            <w:r w:rsidRPr="00FD4795">
              <w:rPr>
                <w:rFonts w:ascii="맑은 고딕" w:eastAsia="맑은 고딕" w:hAnsi="맑은 고딕"/>
                <w:noProof/>
              </w:rPr>
              <w:sym w:font="Wingdings" w:char="F0E0"/>
            </w:r>
            <w:r w:rsidRPr="00FD4795">
              <w:rPr>
                <w:rFonts w:ascii="맑은 고딕" w:eastAsia="맑은 고딕" w:hAnsi="맑은 고딕" w:hint="eastAsia"/>
              </w:rPr>
              <w:t xml:space="preserve"> </w:t>
            </w:r>
            <w:r>
              <w:rPr>
                <w:rFonts w:ascii="맑은 고딕" w:eastAsia="맑은 고딕" w:hAnsi="맑은 고딕"/>
              </w:rPr>
              <w:t>EBL</w:t>
            </w:r>
          </w:p>
          <w:p w14:paraId="69A8A5E1" w14:textId="77777777" w:rsidR="00726827" w:rsidRPr="00FD4795" w:rsidRDefault="00726827" w:rsidP="00726827">
            <w:pPr>
              <w:pStyle w:val="a"/>
              <w:numPr>
                <w:ilvl w:val="0"/>
                <w:numId w:val="0"/>
              </w:numPr>
              <w:spacing w:before="60" w:after="60"/>
              <w:rPr>
                <w:rFonts w:ascii="맑은 고딕" w:eastAsia="맑은 고딕" w:hAnsi="맑은 고딕"/>
              </w:rPr>
            </w:pPr>
            <w:r w:rsidRPr="00726827">
              <w:rPr>
                <w:rFonts w:ascii="맑은 고딕" w:eastAsia="맑은 고딕" w:hAnsi="맑은 고딕" w:hint="eastAsia"/>
              </w:rPr>
              <w:t>유방</w:t>
            </w:r>
            <w:r w:rsidRPr="00726827">
              <w:rPr>
                <w:rFonts w:ascii="맑은 고딕" w:eastAsia="맑은 고딕" w:hAnsi="맑은 고딕"/>
              </w:rPr>
              <w:t>보존적절제술</w:t>
            </w:r>
            <w:r>
              <w:rPr>
                <w:rFonts w:ascii="맑은 고딕" w:eastAsia="맑은 고딕" w:hAnsi="맑은 고딕" w:hint="eastAsia"/>
              </w:rPr>
              <w:t>(</w:t>
            </w:r>
            <w:r w:rsidRPr="00726827">
              <w:rPr>
                <w:rFonts w:ascii="맑은 고딕" w:eastAsia="맑은 고딕" w:hAnsi="맑은 고딕"/>
                <w:b/>
              </w:rPr>
              <w:t>B</w:t>
            </w:r>
            <w:r>
              <w:rPr>
                <w:rFonts w:ascii="맑은 고딕" w:eastAsia="맑은 고딕" w:hAnsi="맑은 고딕"/>
              </w:rPr>
              <w:t>REAST</w:t>
            </w:r>
            <w:r w:rsidRPr="00726827">
              <w:rPr>
                <w:rFonts w:ascii="맑은 고딕" w:eastAsia="맑은 고딕" w:hAnsi="맑은 고딕"/>
                <w:b/>
              </w:rPr>
              <w:t xml:space="preserve"> </w:t>
            </w:r>
            <w:r>
              <w:rPr>
                <w:rFonts w:ascii="맑은 고딕" w:eastAsia="맑은 고딕" w:hAnsi="맑은 고딕"/>
                <w:b/>
              </w:rPr>
              <w:t>C</w:t>
            </w:r>
            <w:r w:rsidRPr="008B7C69">
              <w:rPr>
                <w:rFonts w:ascii="맑은 고딕" w:eastAsia="맑은 고딕" w:hAnsi="맑은 고딕"/>
              </w:rPr>
              <w:t>ONSERVING</w:t>
            </w:r>
            <w:r w:rsidRPr="00726827">
              <w:rPr>
                <w:rFonts w:ascii="맑은 고딕" w:eastAsia="맑은 고딕" w:hAnsi="맑은 고딕"/>
                <w:b/>
              </w:rPr>
              <w:t xml:space="preserve"> </w:t>
            </w:r>
            <w:r>
              <w:rPr>
                <w:rFonts w:ascii="맑은 고딕" w:eastAsia="맑은 고딕" w:hAnsi="맑은 고딕"/>
                <w:b/>
              </w:rPr>
              <w:t>S</w:t>
            </w:r>
            <w:r>
              <w:rPr>
                <w:rFonts w:ascii="맑은 고딕" w:eastAsia="맑은 고딕" w:hAnsi="맑은 고딕"/>
              </w:rPr>
              <w:t>URGERY)</w:t>
            </w:r>
            <w:r w:rsidRPr="00FD4795">
              <w:rPr>
                <w:rFonts w:ascii="맑은 고딕" w:eastAsia="맑은 고딕" w:hAnsi="맑은 고딕"/>
                <w:noProof/>
              </w:rPr>
              <w:sym w:font="Wingdings" w:char="F0E0"/>
            </w:r>
            <w:r w:rsidRPr="00FD4795">
              <w:rPr>
                <w:rFonts w:ascii="맑은 고딕" w:eastAsia="맑은 고딕" w:hAnsi="맑은 고딕" w:hint="eastAsia"/>
              </w:rPr>
              <w:t xml:space="preserve"> </w:t>
            </w:r>
            <w:r>
              <w:rPr>
                <w:rFonts w:ascii="맑은 고딕" w:eastAsia="맑은 고딕" w:hAnsi="맑은 고딕"/>
              </w:rPr>
              <w:t>BCS</w:t>
            </w:r>
          </w:p>
        </w:tc>
      </w:tr>
    </w:tbl>
    <w:p w14:paraId="79664706" w14:textId="77777777" w:rsidR="006C4FB2" w:rsidRDefault="006C4FB2" w:rsidP="006C4FB2"/>
    <w:p w14:paraId="63BFB008" w14:textId="77777777" w:rsidR="006C4FB2" w:rsidRDefault="006C4FB2" w:rsidP="006C4FB2">
      <w:r>
        <w:t>(4) 한글의 발음을 영문으로 표기한 단어를 사용하지 않는다. 단, 행정동의 ‘구’,’동’,’읍’등은 예외로 처리한다.</w:t>
      </w:r>
    </w:p>
    <w:p w14:paraId="4BD110AD" w14:textId="77777777" w:rsidR="006C4FB2" w:rsidRDefault="006C4FB2" w:rsidP="006C4FB2">
      <w:r>
        <w:t xml:space="preserve">    예)  </w:t>
      </w:r>
      <w:r w:rsidR="00430B68">
        <w:rPr>
          <w:rFonts w:hint="eastAsia"/>
        </w:rPr>
        <w:t>기타</w:t>
      </w:r>
      <w:r>
        <w:t xml:space="preserve"> : G</w:t>
      </w:r>
      <w:r w:rsidR="00430B68">
        <w:rPr>
          <w:rFonts w:hint="eastAsia"/>
        </w:rPr>
        <w:t>ITA</w:t>
      </w:r>
      <w:r>
        <w:t xml:space="preserve"> =&gt; </w:t>
      </w:r>
      <w:r w:rsidR="00D364BD">
        <w:t>ETC</w:t>
      </w:r>
      <w:r>
        <w:t>(</w:t>
      </w:r>
      <w:r w:rsidR="00D364BD" w:rsidRPr="00D364BD">
        <w:t>ET CETERA</w:t>
      </w:r>
      <w:r>
        <w:t>),</w:t>
      </w:r>
    </w:p>
    <w:p w14:paraId="2E799AA9" w14:textId="77777777" w:rsidR="006C4FB2" w:rsidRDefault="006C4FB2" w:rsidP="006C4FB2"/>
    <w:p w14:paraId="0A2F08C2" w14:textId="77777777" w:rsidR="006C4FB2" w:rsidRDefault="006C4FB2" w:rsidP="006C4FB2">
      <w:r>
        <w:lastRenderedPageBreak/>
        <w:t>(5) 경제용어나 고유명사, IT전문용어는 우선 사용한다.</w:t>
      </w:r>
    </w:p>
    <w:p w14:paraId="496FB944" w14:textId="77777777" w:rsidR="006C4FB2" w:rsidRDefault="006C4FB2" w:rsidP="006C4FB2">
      <w:r>
        <w:rPr>
          <w:rFonts w:hint="eastAsia"/>
        </w:rPr>
        <w:t>예</w:t>
      </w:r>
      <w:r>
        <w:t xml:space="preserve">) 데이터웨어하우스(datawarehouse) =&gt; DW     </w:t>
      </w:r>
    </w:p>
    <w:p w14:paraId="5E2347C8" w14:textId="77777777" w:rsidR="006C4FB2" w:rsidRDefault="006C4FB2" w:rsidP="006C4FB2"/>
    <w:p w14:paraId="0A85BAF2" w14:textId="77777777" w:rsidR="006C4FB2" w:rsidRDefault="006C4FB2" w:rsidP="006C4FB2">
      <w:r>
        <w:t>(6)  영문정식명의 조사(a, of, to 등)이 있는 경우 생략하여 약어를 구성할 수 있다.</w:t>
      </w:r>
    </w:p>
    <w:p w14:paraId="47618FFC" w14:textId="77777777" w:rsidR="006C4FB2" w:rsidRDefault="006C4FB2" w:rsidP="006C4FB2"/>
    <w:p w14:paraId="04DD87A0" w14:textId="77777777" w:rsidR="006C4FB2" w:rsidRDefault="006C4FB2" w:rsidP="006C4FB2">
      <w:r>
        <w:t xml:space="preserve">(7) 중복 약어 발생시 </w:t>
      </w:r>
    </w:p>
    <w:p w14:paraId="41A8A6C5" w14:textId="77777777" w:rsidR="006C4FB2" w:rsidRDefault="006C4FB2" w:rsidP="006C4FB2">
      <w:r>
        <w:t xml:space="preserve">     - 수작업 체크하여 약어를 구분한다.(단 기존 영문약어와 중복 확인)</w:t>
      </w:r>
    </w:p>
    <w:p w14:paraId="7E129C65" w14:textId="77777777" w:rsidR="006C4FB2" w:rsidRDefault="006C4FB2" w:rsidP="006C4FB2">
      <w:r>
        <w:t xml:space="preserve">     - 영문 중복단어 회피 순서 </w:t>
      </w:r>
    </w:p>
    <w:p w14:paraId="2B06BDD0" w14:textId="3EAE4EA2" w:rsidR="006C4FB2" w:rsidRDefault="006C4FB2" w:rsidP="006C4FB2">
      <w:r>
        <w:t xml:space="preserve">       a.  영문단어의  첫 모음부터  한</w:t>
      </w:r>
      <w:r w:rsidR="00E73DF3">
        <w:rPr>
          <w:rFonts w:hint="eastAsia"/>
        </w:rPr>
        <w:t xml:space="preserve"> </w:t>
      </w:r>
      <w:r>
        <w:t>자씩 적용하여 영문약어를 변경하여 중복을 제거한다.</w:t>
      </w:r>
    </w:p>
    <w:p w14:paraId="3CAC966D" w14:textId="4476B1CA" w:rsidR="006C4FB2" w:rsidRDefault="006C4FB2" w:rsidP="006C4FB2">
      <w:pPr>
        <w:ind w:left="800" w:hangingChars="400" w:hanging="800"/>
      </w:pPr>
      <w:r>
        <w:t xml:space="preserve">       b. 알파벳 3개로 구성된 영문약어  :  2번째 자리에 첫 모음부터 순서대로  알파벳을 추가 </w:t>
      </w:r>
      <w:r>
        <w:rPr>
          <w:rFonts w:hint="eastAsia"/>
        </w:rPr>
        <w:t>한다</w:t>
      </w:r>
      <w:r>
        <w:t xml:space="preserve">.   예) </w:t>
      </w:r>
      <w:r w:rsidR="00B2114B">
        <w:rPr>
          <w:rFonts w:hint="eastAsia"/>
        </w:rPr>
        <w:t>공통</w:t>
      </w:r>
      <w:r w:rsidR="00B2114B">
        <w:t>(</w:t>
      </w:r>
      <w:r w:rsidR="00B2114B">
        <w:rPr>
          <w:rFonts w:hint="eastAsia"/>
        </w:rPr>
        <w:t>COMMON</w:t>
      </w:r>
      <w:r w:rsidR="00B2114B">
        <w:t xml:space="preserve"> : C</w:t>
      </w:r>
      <w:r w:rsidRPr="00217274">
        <w:rPr>
          <w:b/>
        </w:rPr>
        <w:t>M</w:t>
      </w:r>
      <w:r>
        <w:t xml:space="preserve">N) =&gt; </w:t>
      </w:r>
      <w:r w:rsidR="00B2114B">
        <w:t>C</w:t>
      </w:r>
      <w:r w:rsidRPr="00217274">
        <w:rPr>
          <w:b/>
        </w:rPr>
        <w:t>O</w:t>
      </w:r>
      <w:r w:rsidR="00B2114B">
        <w:t>M</w:t>
      </w:r>
    </w:p>
    <w:p w14:paraId="4413A079" w14:textId="77777777" w:rsidR="006C4FB2" w:rsidRDefault="006C4FB2" w:rsidP="006C4FB2">
      <w:pPr>
        <w:ind w:left="800" w:hangingChars="400" w:hanging="800"/>
      </w:pPr>
      <w:r>
        <w:t xml:space="preserve">       c. 알파벳 4 개로 구성된 영문약어 :  2번째 자리에 첫 모음부터 순서대로  알파벳을 추가</w:t>
      </w:r>
      <w:r>
        <w:rPr>
          <w:rFonts w:hint="eastAsia"/>
        </w:rPr>
        <w:t>한다</w:t>
      </w:r>
      <w:r>
        <w:t>.   예) 등록월(same month : S</w:t>
      </w:r>
      <w:r w:rsidRPr="00217274">
        <w:rPr>
          <w:b/>
        </w:rPr>
        <w:t>M</w:t>
      </w:r>
      <w:r>
        <w:t>MN)  =&gt; S</w:t>
      </w:r>
      <w:r w:rsidRPr="00217274">
        <w:rPr>
          <w:b/>
        </w:rPr>
        <w:t>A</w:t>
      </w:r>
      <w:r>
        <w:t>MN</w:t>
      </w:r>
    </w:p>
    <w:p w14:paraId="400029BC" w14:textId="77777777" w:rsidR="006C4FB2" w:rsidRDefault="006C4FB2" w:rsidP="006C4FB2">
      <w:pPr>
        <w:ind w:left="800" w:hangingChars="400" w:hanging="800"/>
      </w:pPr>
      <w:r>
        <w:t xml:space="preserve">       d. 알파벳 5개로 구성된 영문약어 :  </w:t>
      </w:r>
      <w:r w:rsidR="00217274">
        <w:t>2</w:t>
      </w:r>
      <w:r>
        <w:t xml:space="preserve">번째 자리에 첫 모음부터 순서대로  알파벳을 추가 </w:t>
      </w:r>
      <w:r>
        <w:rPr>
          <w:rFonts w:hint="eastAsia"/>
        </w:rPr>
        <w:t>한다</w:t>
      </w:r>
      <w:r>
        <w:t>.   예) 등록사항정보(regis</w:t>
      </w:r>
      <w:r w:rsidR="00217274">
        <w:t>tration fact information : R</w:t>
      </w:r>
      <w:r w:rsidR="00217274" w:rsidRPr="00217274">
        <w:rPr>
          <w:b/>
        </w:rPr>
        <w:t>G</w:t>
      </w:r>
      <w:r w:rsidR="00217274">
        <w:t>FCI</w:t>
      </w:r>
      <w:r>
        <w:t>) =&gt; R</w:t>
      </w:r>
      <w:r w:rsidR="00217274" w:rsidRPr="00217274">
        <w:rPr>
          <w:b/>
        </w:rPr>
        <w:t>E</w:t>
      </w:r>
      <w:r w:rsidR="00217274">
        <w:t>G</w:t>
      </w:r>
      <w:r>
        <w:t>FI</w:t>
      </w:r>
    </w:p>
    <w:p w14:paraId="614DDABA" w14:textId="77777777" w:rsidR="003E36F9" w:rsidRPr="00DA0CC2" w:rsidRDefault="003E36F9" w:rsidP="00611B5A">
      <w:pPr>
        <w:pStyle w:val="30"/>
      </w:pPr>
      <w:bookmarkStart w:id="422" w:name="_Toc124110775"/>
      <w:r>
        <w:rPr>
          <w:rFonts w:hint="eastAsia"/>
        </w:rPr>
        <w:t>자주 사용되는 분류단어의 경우 약어 정의</w:t>
      </w:r>
      <w:bookmarkEnd w:id="422"/>
    </w:p>
    <w:p w14:paraId="02CCEBB7" w14:textId="60AD2FC3" w:rsidR="003E36F9" w:rsidRDefault="00B83C8A" w:rsidP="003E36F9">
      <w:r>
        <w:rPr>
          <w:rFonts w:hint="eastAsia"/>
        </w:rPr>
        <w:t>컬럼</w:t>
      </w:r>
      <w:r w:rsidR="00C3600A" w:rsidRPr="00C3600A">
        <w:t>명에 대한 가독성을 높이기 위해 관용어의 기준을 적용하여 일관성을 부여한다</w:t>
      </w:r>
      <w:r w:rsidR="003E36F9">
        <w:t>.</w:t>
      </w:r>
    </w:p>
    <w:p w14:paraId="0A7B6C4D" w14:textId="77777777" w:rsidR="00C3600A" w:rsidRPr="00C23FC6" w:rsidRDefault="00C3600A" w:rsidP="00C3600A">
      <w:pPr>
        <w:pStyle w:val="a7"/>
        <w:keepNext/>
        <w:jc w:val="left"/>
        <w:rPr>
          <w:b w:val="0"/>
          <w:bCs w:val="0"/>
        </w:rPr>
      </w:pPr>
      <w:r w:rsidRPr="00C23FC6">
        <w:rPr>
          <w:rFonts w:hint="eastAsia"/>
          <w:b w:val="0"/>
          <w:bCs w:val="0"/>
        </w:rPr>
        <w:t xml:space="preserve">[표 </w:t>
      </w:r>
      <w:r>
        <w:rPr>
          <w:b w:val="0"/>
          <w:bCs w:val="0"/>
        </w:rPr>
        <w:t>3</w:t>
      </w:r>
      <w:r w:rsidRPr="00C23FC6">
        <w:rPr>
          <w:b w:val="0"/>
          <w:bCs w:val="0"/>
        </w:rPr>
        <w:noBreakHyphen/>
      </w:r>
      <w:r>
        <w:rPr>
          <w:b w:val="0"/>
          <w:bCs w:val="0"/>
        </w:rPr>
        <w:t>5</w:t>
      </w:r>
      <w:r w:rsidRPr="00C23FC6">
        <w:rPr>
          <w:rFonts w:hint="eastAsia"/>
          <w:b w:val="0"/>
          <w:bCs w:val="0"/>
        </w:rPr>
        <w:t xml:space="preserve">] </w:t>
      </w:r>
      <w:r>
        <w:rPr>
          <w:rFonts w:hint="eastAsia"/>
          <w:b w:val="0"/>
          <w:bCs w:val="0"/>
          <w:sz w:val="22"/>
          <w:szCs w:val="22"/>
        </w:rPr>
        <w:t>자주 쓰는 단어 영문 약어 정의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2782"/>
        <w:gridCol w:w="1530"/>
        <w:gridCol w:w="3693"/>
      </w:tblGrid>
      <w:tr w:rsidR="00363E6B" w:rsidRPr="00363E6B" w14:paraId="51C15273" w14:textId="77777777" w:rsidTr="00363E6B">
        <w:trPr>
          <w:trHeight w:val="420"/>
        </w:trPr>
        <w:tc>
          <w:tcPr>
            <w:tcW w:w="1623" w:type="dxa"/>
          </w:tcPr>
          <w:p w14:paraId="3BF68EE1" w14:textId="77777777" w:rsidR="00363E6B" w:rsidRPr="00363E6B" w:rsidRDefault="00363E6B" w:rsidP="005D3BAA">
            <w:pPr>
              <w:spacing w:before="60" w:after="60"/>
              <w:jc w:val="center"/>
              <w:rPr>
                <w:rFonts w:asciiTheme="minorEastAsia" w:eastAsiaTheme="minorEastAsia" w:hAnsiTheme="minorEastAsia" w:cs="굴림"/>
                <w:szCs w:val="20"/>
              </w:rPr>
            </w:pPr>
            <w:r w:rsidRPr="00363E6B">
              <w:rPr>
                <w:rFonts w:asciiTheme="minorEastAsia" w:eastAsiaTheme="minorEastAsia" w:hAnsiTheme="minorEastAsia" w:cs="굴림" w:hint="eastAsia"/>
                <w:szCs w:val="20"/>
              </w:rPr>
              <w:t>한글단어</w:t>
            </w:r>
          </w:p>
        </w:tc>
        <w:tc>
          <w:tcPr>
            <w:tcW w:w="2782" w:type="dxa"/>
            <w:vAlign w:val="center"/>
          </w:tcPr>
          <w:p w14:paraId="7CD43474" w14:textId="77777777" w:rsidR="00363E6B" w:rsidRPr="00363E6B" w:rsidRDefault="00363E6B" w:rsidP="005D3BAA">
            <w:pPr>
              <w:spacing w:before="60" w:after="60"/>
              <w:jc w:val="center"/>
              <w:rPr>
                <w:rFonts w:asciiTheme="minorEastAsia" w:eastAsiaTheme="minorEastAsia" w:hAnsiTheme="minorEastAsia" w:cs="굴림"/>
                <w:szCs w:val="20"/>
              </w:rPr>
            </w:pPr>
            <w:r w:rsidRPr="00363E6B">
              <w:rPr>
                <w:rFonts w:asciiTheme="minorEastAsia" w:eastAsiaTheme="minorEastAsia" w:hAnsiTheme="minorEastAsia" w:cs="굴림" w:hint="eastAsia"/>
                <w:szCs w:val="20"/>
              </w:rPr>
              <w:t>영문단어</w:t>
            </w:r>
          </w:p>
        </w:tc>
        <w:tc>
          <w:tcPr>
            <w:tcW w:w="1530" w:type="dxa"/>
            <w:vAlign w:val="center"/>
          </w:tcPr>
          <w:p w14:paraId="73ED382E" w14:textId="77777777" w:rsidR="00363E6B" w:rsidRPr="00363E6B" w:rsidRDefault="00363E6B" w:rsidP="005D3BAA">
            <w:pPr>
              <w:spacing w:before="60" w:after="60"/>
              <w:jc w:val="center"/>
              <w:rPr>
                <w:rFonts w:asciiTheme="minorEastAsia" w:eastAsiaTheme="minorEastAsia" w:hAnsiTheme="minorEastAsia" w:cs="굴림"/>
                <w:szCs w:val="20"/>
              </w:rPr>
            </w:pPr>
            <w:r w:rsidRPr="00363E6B">
              <w:rPr>
                <w:rFonts w:asciiTheme="minorEastAsia" w:eastAsiaTheme="minorEastAsia" w:hAnsiTheme="minorEastAsia" w:cs="굴림" w:hint="eastAsia"/>
                <w:szCs w:val="20"/>
              </w:rPr>
              <w:t>영문약어명</w:t>
            </w:r>
          </w:p>
        </w:tc>
        <w:tc>
          <w:tcPr>
            <w:tcW w:w="3693" w:type="dxa"/>
          </w:tcPr>
          <w:p w14:paraId="6E91283B" w14:textId="77777777" w:rsidR="00363E6B" w:rsidRPr="00363E6B" w:rsidRDefault="00363E6B" w:rsidP="005D3BAA">
            <w:pPr>
              <w:pStyle w:val="a"/>
              <w:numPr>
                <w:ilvl w:val="0"/>
                <w:numId w:val="0"/>
              </w:numPr>
              <w:spacing w:before="60" w:after="60"/>
              <w:jc w:val="center"/>
              <w:rPr>
                <w:rFonts w:asciiTheme="minorEastAsia" w:eastAsiaTheme="minorEastAsia" w:hAnsiTheme="minorEastAsia"/>
              </w:rPr>
            </w:pPr>
            <w:r w:rsidRPr="00363E6B">
              <w:rPr>
                <w:rFonts w:asciiTheme="minorEastAsia" w:eastAsiaTheme="minorEastAsia" w:hAnsiTheme="minorEastAsia" w:hint="eastAsia"/>
              </w:rPr>
              <w:t>비고</w:t>
            </w:r>
          </w:p>
        </w:tc>
      </w:tr>
      <w:tr w:rsidR="00FD7264" w:rsidRPr="00363E6B" w14:paraId="357318E3" w14:textId="77777777" w:rsidTr="00187CC1">
        <w:trPr>
          <w:trHeight w:val="335"/>
        </w:trPr>
        <w:tc>
          <w:tcPr>
            <w:tcW w:w="1623" w:type="dxa"/>
            <w:vAlign w:val="center"/>
          </w:tcPr>
          <w:p w14:paraId="0084D8BA" w14:textId="77777777" w:rsidR="00FD7264" w:rsidRDefault="00FD7264" w:rsidP="00FD7264">
            <w:pPr>
              <w:widowControl/>
              <w:wordWrap/>
              <w:autoSpaceDE/>
              <w:autoSpaceDN/>
              <w:rPr>
                <w:rFonts w:cs="굴림"/>
                <w:color w:val="000000"/>
                <w:kern w:val="0"/>
                <w:szCs w:val="20"/>
              </w:rPr>
            </w:pPr>
            <w:r>
              <w:rPr>
                <w:rFonts w:hint="eastAsia"/>
                <w:color w:val="000000"/>
                <w:szCs w:val="20"/>
              </w:rPr>
              <w:t>일시</w:t>
            </w:r>
          </w:p>
        </w:tc>
        <w:tc>
          <w:tcPr>
            <w:tcW w:w="2782" w:type="dxa"/>
            <w:vAlign w:val="center"/>
          </w:tcPr>
          <w:p w14:paraId="037B0DF9" w14:textId="77777777" w:rsidR="00FD7264" w:rsidRDefault="00FD7264" w:rsidP="00FD7264">
            <w:pPr>
              <w:jc w:val="left"/>
              <w:rPr>
                <w:color w:val="000000"/>
                <w:szCs w:val="20"/>
              </w:rPr>
            </w:pPr>
            <w:r>
              <w:rPr>
                <w:rFonts w:hint="eastAsia"/>
                <w:color w:val="000000"/>
                <w:szCs w:val="20"/>
              </w:rPr>
              <w:t>DATE AND TIME</w:t>
            </w:r>
          </w:p>
        </w:tc>
        <w:tc>
          <w:tcPr>
            <w:tcW w:w="1530" w:type="dxa"/>
            <w:vAlign w:val="center"/>
          </w:tcPr>
          <w:p w14:paraId="22D3B7FE" w14:textId="77777777" w:rsidR="00FD7264" w:rsidRDefault="00FD7264" w:rsidP="00FD7264">
            <w:pPr>
              <w:rPr>
                <w:b/>
                <w:bCs/>
                <w:color w:val="000000"/>
                <w:szCs w:val="20"/>
              </w:rPr>
            </w:pPr>
            <w:r>
              <w:rPr>
                <w:rFonts w:hint="eastAsia"/>
                <w:b/>
                <w:bCs/>
                <w:color w:val="000000"/>
                <w:szCs w:val="20"/>
              </w:rPr>
              <w:t>DT</w:t>
            </w:r>
          </w:p>
        </w:tc>
        <w:tc>
          <w:tcPr>
            <w:tcW w:w="3693" w:type="dxa"/>
          </w:tcPr>
          <w:p w14:paraId="2F464288"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57187023" w14:textId="77777777" w:rsidTr="00187CC1">
        <w:trPr>
          <w:trHeight w:val="320"/>
        </w:trPr>
        <w:tc>
          <w:tcPr>
            <w:tcW w:w="1623" w:type="dxa"/>
            <w:vAlign w:val="center"/>
          </w:tcPr>
          <w:p w14:paraId="1B8E8483" w14:textId="77777777" w:rsidR="00FD7264" w:rsidRDefault="00FD7264" w:rsidP="00FD7264">
            <w:pPr>
              <w:rPr>
                <w:color w:val="000000"/>
                <w:szCs w:val="20"/>
              </w:rPr>
            </w:pPr>
            <w:r>
              <w:rPr>
                <w:rFonts w:hint="eastAsia"/>
                <w:color w:val="000000"/>
                <w:szCs w:val="20"/>
              </w:rPr>
              <w:t>일자</w:t>
            </w:r>
          </w:p>
        </w:tc>
        <w:tc>
          <w:tcPr>
            <w:tcW w:w="2782" w:type="dxa"/>
            <w:vAlign w:val="center"/>
          </w:tcPr>
          <w:p w14:paraId="457E4EAF" w14:textId="77777777" w:rsidR="00FD7264" w:rsidRDefault="00FD7264" w:rsidP="00FD7264">
            <w:pPr>
              <w:jc w:val="left"/>
              <w:rPr>
                <w:color w:val="000000"/>
                <w:szCs w:val="20"/>
              </w:rPr>
            </w:pPr>
            <w:r>
              <w:rPr>
                <w:rFonts w:hint="eastAsia"/>
                <w:color w:val="000000"/>
                <w:szCs w:val="20"/>
              </w:rPr>
              <w:t>YEAR MONTH DAY</w:t>
            </w:r>
          </w:p>
        </w:tc>
        <w:tc>
          <w:tcPr>
            <w:tcW w:w="1530" w:type="dxa"/>
            <w:vAlign w:val="center"/>
          </w:tcPr>
          <w:p w14:paraId="199D7927" w14:textId="77777777" w:rsidR="00FD7264" w:rsidRDefault="00FD7264" w:rsidP="00FD7264">
            <w:pPr>
              <w:rPr>
                <w:b/>
                <w:bCs/>
                <w:color w:val="000000"/>
                <w:szCs w:val="20"/>
              </w:rPr>
            </w:pPr>
            <w:r>
              <w:rPr>
                <w:rFonts w:hint="eastAsia"/>
                <w:b/>
                <w:bCs/>
                <w:color w:val="000000"/>
                <w:szCs w:val="20"/>
              </w:rPr>
              <w:t>YMD</w:t>
            </w:r>
          </w:p>
        </w:tc>
        <w:tc>
          <w:tcPr>
            <w:tcW w:w="3693" w:type="dxa"/>
          </w:tcPr>
          <w:p w14:paraId="493D7E05"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493D62F4" w14:textId="77777777" w:rsidTr="00187CC1">
        <w:trPr>
          <w:trHeight w:val="368"/>
        </w:trPr>
        <w:tc>
          <w:tcPr>
            <w:tcW w:w="1623" w:type="dxa"/>
            <w:vAlign w:val="center"/>
          </w:tcPr>
          <w:p w14:paraId="5F92E540" w14:textId="77777777" w:rsidR="00FD7264" w:rsidRDefault="00FD7264" w:rsidP="00FD7264">
            <w:pPr>
              <w:rPr>
                <w:color w:val="000000"/>
                <w:szCs w:val="20"/>
              </w:rPr>
            </w:pPr>
            <w:r>
              <w:rPr>
                <w:rFonts w:hint="eastAsia"/>
                <w:color w:val="000000"/>
                <w:szCs w:val="20"/>
              </w:rPr>
              <w:t>번호</w:t>
            </w:r>
          </w:p>
        </w:tc>
        <w:tc>
          <w:tcPr>
            <w:tcW w:w="2782" w:type="dxa"/>
            <w:vAlign w:val="center"/>
          </w:tcPr>
          <w:p w14:paraId="2171AFBA" w14:textId="77777777" w:rsidR="00FD7264" w:rsidRDefault="00FD7264" w:rsidP="00FD7264">
            <w:pPr>
              <w:jc w:val="left"/>
              <w:rPr>
                <w:color w:val="000000"/>
                <w:szCs w:val="20"/>
              </w:rPr>
            </w:pPr>
            <w:r>
              <w:rPr>
                <w:rFonts w:hint="eastAsia"/>
                <w:color w:val="000000"/>
                <w:szCs w:val="20"/>
              </w:rPr>
              <w:t>NUMBER</w:t>
            </w:r>
          </w:p>
        </w:tc>
        <w:tc>
          <w:tcPr>
            <w:tcW w:w="1530" w:type="dxa"/>
            <w:vAlign w:val="center"/>
          </w:tcPr>
          <w:p w14:paraId="216F467E" w14:textId="77777777" w:rsidR="00FD7264" w:rsidRDefault="00FD7264" w:rsidP="00FD7264">
            <w:pPr>
              <w:rPr>
                <w:b/>
                <w:bCs/>
                <w:color w:val="000000"/>
                <w:szCs w:val="20"/>
              </w:rPr>
            </w:pPr>
            <w:r>
              <w:rPr>
                <w:rFonts w:hint="eastAsia"/>
                <w:b/>
                <w:bCs/>
                <w:color w:val="000000"/>
                <w:szCs w:val="20"/>
              </w:rPr>
              <w:t>NO</w:t>
            </w:r>
          </w:p>
        </w:tc>
        <w:tc>
          <w:tcPr>
            <w:tcW w:w="3693" w:type="dxa"/>
          </w:tcPr>
          <w:p w14:paraId="44F01408"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4C4F7C18" w14:textId="77777777" w:rsidTr="00187CC1">
        <w:trPr>
          <w:trHeight w:val="352"/>
        </w:trPr>
        <w:tc>
          <w:tcPr>
            <w:tcW w:w="1623" w:type="dxa"/>
            <w:vAlign w:val="center"/>
          </w:tcPr>
          <w:p w14:paraId="530A01A2" w14:textId="77777777" w:rsidR="00FD7264" w:rsidRDefault="00FD7264" w:rsidP="00FD7264">
            <w:pPr>
              <w:rPr>
                <w:color w:val="000000"/>
                <w:szCs w:val="20"/>
              </w:rPr>
            </w:pPr>
            <w:r>
              <w:rPr>
                <w:rFonts w:hint="eastAsia"/>
                <w:color w:val="000000"/>
                <w:szCs w:val="20"/>
              </w:rPr>
              <w:t>순번</w:t>
            </w:r>
          </w:p>
        </w:tc>
        <w:tc>
          <w:tcPr>
            <w:tcW w:w="2782" w:type="dxa"/>
            <w:vAlign w:val="center"/>
          </w:tcPr>
          <w:p w14:paraId="41ED7945" w14:textId="77777777" w:rsidR="00FD7264" w:rsidRDefault="00FD7264" w:rsidP="00FD7264">
            <w:pPr>
              <w:jc w:val="left"/>
              <w:rPr>
                <w:color w:val="000000"/>
                <w:szCs w:val="20"/>
              </w:rPr>
            </w:pPr>
            <w:r>
              <w:rPr>
                <w:rFonts w:hint="eastAsia"/>
                <w:color w:val="000000"/>
                <w:szCs w:val="20"/>
              </w:rPr>
              <w:t>SEQUENCE</w:t>
            </w:r>
          </w:p>
        </w:tc>
        <w:tc>
          <w:tcPr>
            <w:tcW w:w="1530" w:type="dxa"/>
            <w:vAlign w:val="center"/>
          </w:tcPr>
          <w:p w14:paraId="4E52289A" w14:textId="77777777" w:rsidR="00FD7264" w:rsidRDefault="00FD7264" w:rsidP="00FD7264">
            <w:pPr>
              <w:rPr>
                <w:b/>
                <w:bCs/>
                <w:color w:val="000000"/>
                <w:szCs w:val="20"/>
              </w:rPr>
            </w:pPr>
            <w:r>
              <w:rPr>
                <w:rFonts w:hint="eastAsia"/>
                <w:b/>
                <w:bCs/>
                <w:color w:val="000000"/>
                <w:szCs w:val="20"/>
              </w:rPr>
              <w:t>SEQ</w:t>
            </w:r>
          </w:p>
        </w:tc>
        <w:tc>
          <w:tcPr>
            <w:tcW w:w="3693" w:type="dxa"/>
          </w:tcPr>
          <w:p w14:paraId="40EC824C"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4A99F269" w14:textId="77777777" w:rsidTr="00187CC1">
        <w:trPr>
          <w:trHeight w:val="335"/>
        </w:trPr>
        <w:tc>
          <w:tcPr>
            <w:tcW w:w="1623" w:type="dxa"/>
            <w:vAlign w:val="center"/>
          </w:tcPr>
          <w:p w14:paraId="2058806F" w14:textId="77777777" w:rsidR="00FD7264" w:rsidRDefault="00FD7264" w:rsidP="00FD7264">
            <w:pPr>
              <w:rPr>
                <w:color w:val="000000"/>
                <w:szCs w:val="20"/>
              </w:rPr>
            </w:pPr>
            <w:r>
              <w:rPr>
                <w:rFonts w:hint="eastAsia"/>
                <w:color w:val="000000"/>
                <w:szCs w:val="20"/>
              </w:rPr>
              <w:t>내용</w:t>
            </w:r>
          </w:p>
        </w:tc>
        <w:tc>
          <w:tcPr>
            <w:tcW w:w="2782" w:type="dxa"/>
            <w:vAlign w:val="center"/>
          </w:tcPr>
          <w:p w14:paraId="7E43E262" w14:textId="77777777" w:rsidR="00FD7264" w:rsidRDefault="00FD7264" w:rsidP="00FD7264">
            <w:pPr>
              <w:jc w:val="left"/>
              <w:rPr>
                <w:color w:val="000000"/>
                <w:szCs w:val="20"/>
              </w:rPr>
            </w:pPr>
            <w:r>
              <w:rPr>
                <w:rFonts w:hint="eastAsia"/>
                <w:color w:val="000000"/>
                <w:szCs w:val="20"/>
              </w:rPr>
              <w:t>CONTENT</w:t>
            </w:r>
          </w:p>
        </w:tc>
        <w:tc>
          <w:tcPr>
            <w:tcW w:w="1530" w:type="dxa"/>
            <w:vAlign w:val="center"/>
          </w:tcPr>
          <w:p w14:paraId="0D50D56C" w14:textId="77777777" w:rsidR="00FD7264" w:rsidRDefault="00FD7264" w:rsidP="00FD7264">
            <w:pPr>
              <w:rPr>
                <w:b/>
                <w:bCs/>
                <w:color w:val="000000"/>
                <w:szCs w:val="20"/>
              </w:rPr>
            </w:pPr>
            <w:r>
              <w:rPr>
                <w:rFonts w:hint="eastAsia"/>
                <w:b/>
                <w:bCs/>
                <w:color w:val="000000"/>
                <w:szCs w:val="20"/>
              </w:rPr>
              <w:t>CONT</w:t>
            </w:r>
          </w:p>
        </w:tc>
        <w:tc>
          <w:tcPr>
            <w:tcW w:w="3693" w:type="dxa"/>
          </w:tcPr>
          <w:p w14:paraId="7118419C"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3AC30F4E" w14:textId="77777777" w:rsidTr="00187CC1">
        <w:trPr>
          <w:trHeight w:val="335"/>
        </w:trPr>
        <w:tc>
          <w:tcPr>
            <w:tcW w:w="1623" w:type="dxa"/>
            <w:vAlign w:val="center"/>
          </w:tcPr>
          <w:p w14:paraId="0EF57FFD" w14:textId="77777777" w:rsidR="00FD7264" w:rsidRDefault="00FD7264" w:rsidP="00FD7264">
            <w:pPr>
              <w:rPr>
                <w:color w:val="000000"/>
                <w:szCs w:val="20"/>
              </w:rPr>
            </w:pPr>
            <w:r>
              <w:rPr>
                <w:rFonts w:hint="eastAsia"/>
                <w:color w:val="000000"/>
                <w:szCs w:val="20"/>
              </w:rPr>
              <w:t>명</w:t>
            </w:r>
          </w:p>
        </w:tc>
        <w:tc>
          <w:tcPr>
            <w:tcW w:w="2782" w:type="dxa"/>
            <w:vAlign w:val="center"/>
          </w:tcPr>
          <w:p w14:paraId="7B3BB837" w14:textId="77777777" w:rsidR="00FD7264" w:rsidRDefault="00FD7264" w:rsidP="00FD7264">
            <w:pPr>
              <w:jc w:val="left"/>
              <w:rPr>
                <w:color w:val="000000"/>
                <w:szCs w:val="20"/>
              </w:rPr>
            </w:pPr>
            <w:r>
              <w:rPr>
                <w:rFonts w:hint="eastAsia"/>
                <w:color w:val="000000"/>
                <w:szCs w:val="20"/>
              </w:rPr>
              <w:t>NAME</w:t>
            </w:r>
          </w:p>
        </w:tc>
        <w:tc>
          <w:tcPr>
            <w:tcW w:w="1530" w:type="dxa"/>
            <w:vAlign w:val="center"/>
          </w:tcPr>
          <w:p w14:paraId="3D1715BC" w14:textId="77777777" w:rsidR="00FD7264" w:rsidRDefault="00FD7264" w:rsidP="00FD7264">
            <w:pPr>
              <w:rPr>
                <w:b/>
                <w:bCs/>
                <w:color w:val="000000"/>
                <w:szCs w:val="20"/>
              </w:rPr>
            </w:pPr>
            <w:r>
              <w:rPr>
                <w:rFonts w:hint="eastAsia"/>
                <w:b/>
                <w:bCs/>
                <w:color w:val="000000"/>
                <w:szCs w:val="20"/>
              </w:rPr>
              <w:t>NM</w:t>
            </w:r>
          </w:p>
        </w:tc>
        <w:tc>
          <w:tcPr>
            <w:tcW w:w="3693" w:type="dxa"/>
          </w:tcPr>
          <w:p w14:paraId="39A99B99"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53E712BF" w14:textId="77777777" w:rsidTr="00187CC1">
        <w:trPr>
          <w:trHeight w:val="352"/>
        </w:trPr>
        <w:tc>
          <w:tcPr>
            <w:tcW w:w="1623" w:type="dxa"/>
            <w:vAlign w:val="center"/>
          </w:tcPr>
          <w:p w14:paraId="682EEB31" w14:textId="77777777" w:rsidR="00FD7264" w:rsidRDefault="00FD7264" w:rsidP="00FD7264">
            <w:pPr>
              <w:rPr>
                <w:color w:val="000000"/>
                <w:szCs w:val="20"/>
              </w:rPr>
            </w:pPr>
            <w:r>
              <w:rPr>
                <w:rFonts w:hint="eastAsia"/>
                <w:color w:val="000000"/>
                <w:szCs w:val="20"/>
              </w:rPr>
              <w:t>주소</w:t>
            </w:r>
          </w:p>
        </w:tc>
        <w:tc>
          <w:tcPr>
            <w:tcW w:w="2782" w:type="dxa"/>
            <w:vAlign w:val="center"/>
          </w:tcPr>
          <w:p w14:paraId="6B01980E" w14:textId="77777777" w:rsidR="00FD7264" w:rsidRDefault="00FD7264" w:rsidP="00FD7264">
            <w:pPr>
              <w:jc w:val="left"/>
              <w:rPr>
                <w:color w:val="000000"/>
                <w:szCs w:val="20"/>
              </w:rPr>
            </w:pPr>
            <w:r>
              <w:rPr>
                <w:rFonts w:hint="eastAsia"/>
                <w:color w:val="000000"/>
                <w:szCs w:val="20"/>
              </w:rPr>
              <w:t>ADDRESS</w:t>
            </w:r>
          </w:p>
        </w:tc>
        <w:tc>
          <w:tcPr>
            <w:tcW w:w="1530" w:type="dxa"/>
            <w:vAlign w:val="center"/>
          </w:tcPr>
          <w:p w14:paraId="37334873" w14:textId="77777777" w:rsidR="00FD7264" w:rsidRDefault="00FD7264" w:rsidP="00FD7264">
            <w:pPr>
              <w:rPr>
                <w:b/>
                <w:bCs/>
                <w:color w:val="000000"/>
                <w:szCs w:val="20"/>
              </w:rPr>
            </w:pPr>
            <w:r>
              <w:rPr>
                <w:rFonts w:hint="eastAsia"/>
                <w:b/>
                <w:bCs/>
                <w:color w:val="000000"/>
                <w:szCs w:val="20"/>
              </w:rPr>
              <w:t>ADDR</w:t>
            </w:r>
          </w:p>
        </w:tc>
        <w:tc>
          <w:tcPr>
            <w:tcW w:w="3693" w:type="dxa"/>
          </w:tcPr>
          <w:p w14:paraId="456F24E4"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1816B9B5" w14:textId="77777777" w:rsidTr="00187CC1">
        <w:trPr>
          <w:trHeight w:val="368"/>
        </w:trPr>
        <w:tc>
          <w:tcPr>
            <w:tcW w:w="1623" w:type="dxa"/>
            <w:vAlign w:val="center"/>
          </w:tcPr>
          <w:p w14:paraId="62C71402" w14:textId="77777777" w:rsidR="00FD7264" w:rsidRDefault="00FD7264" w:rsidP="00FD7264">
            <w:pPr>
              <w:rPr>
                <w:color w:val="000000"/>
                <w:szCs w:val="20"/>
              </w:rPr>
            </w:pPr>
            <w:r>
              <w:rPr>
                <w:rFonts w:hint="eastAsia"/>
                <w:color w:val="000000"/>
                <w:szCs w:val="20"/>
              </w:rPr>
              <w:t>코드</w:t>
            </w:r>
          </w:p>
        </w:tc>
        <w:tc>
          <w:tcPr>
            <w:tcW w:w="2782" w:type="dxa"/>
            <w:vAlign w:val="center"/>
          </w:tcPr>
          <w:p w14:paraId="0A577CC7" w14:textId="77777777" w:rsidR="00FD7264" w:rsidRDefault="00FD7264" w:rsidP="00FD7264">
            <w:pPr>
              <w:jc w:val="left"/>
              <w:rPr>
                <w:color w:val="000000"/>
                <w:szCs w:val="20"/>
              </w:rPr>
            </w:pPr>
            <w:r>
              <w:rPr>
                <w:rFonts w:hint="eastAsia"/>
                <w:color w:val="000000"/>
                <w:szCs w:val="20"/>
              </w:rPr>
              <w:t>CODE</w:t>
            </w:r>
          </w:p>
        </w:tc>
        <w:tc>
          <w:tcPr>
            <w:tcW w:w="1530" w:type="dxa"/>
            <w:vAlign w:val="center"/>
          </w:tcPr>
          <w:p w14:paraId="595A8EEC" w14:textId="77777777" w:rsidR="00FD7264" w:rsidRDefault="00FD7264" w:rsidP="00FD7264">
            <w:pPr>
              <w:rPr>
                <w:b/>
                <w:bCs/>
                <w:color w:val="000000"/>
                <w:szCs w:val="20"/>
              </w:rPr>
            </w:pPr>
            <w:r>
              <w:rPr>
                <w:rFonts w:hint="eastAsia"/>
                <w:b/>
                <w:bCs/>
                <w:color w:val="000000"/>
                <w:szCs w:val="20"/>
              </w:rPr>
              <w:t>CD</w:t>
            </w:r>
          </w:p>
        </w:tc>
        <w:tc>
          <w:tcPr>
            <w:tcW w:w="3693" w:type="dxa"/>
          </w:tcPr>
          <w:p w14:paraId="0229C928"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610A70E3" w14:textId="77777777" w:rsidTr="00187CC1">
        <w:trPr>
          <w:trHeight w:val="335"/>
        </w:trPr>
        <w:tc>
          <w:tcPr>
            <w:tcW w:w="1623" w:type="dxa"/>
            <w:vAlign w:val="center"/>
          </w:tcPr>
          <w:p w14:paraId="3ADF14BF" w14:textId="77777777" w:rsidR="00FD7264" w:rsidRDefault="00FD7264" w:rsidP="00FD7264">
            <w:pPr>
              <w:rPr>
                <w:color w:val="000000"/>
                <w:szCs w:val="20"/>
              </w:rPr>
            </w:pPr>
            <w:r>
              <w:rPr>
                <w:rFonts w:hint="eastAsia"/>
                <w:color w:val="000000"/>
                <w:szCs w:val="20"/>
              </w:rPr>
              <w:t>여부</w:t>
            </w:r>
          </w:p>
        </w:tc>
        <w:tc>
          <w:tcPr>
            <w:tcW w:w="2782" w:type="dxa"/>
            <w:vAlign w:val="center"/>
          </w:tcPr>
          <w:p w14:paraId="1B2BB283" w14:textId="77777777" w:rsidR="00FD7264" w:rsidRDefault="00FD7264" w:rsidP="00FD7264">
            <w:pPr>
              <w:jc w:val="left"/>
              <w:rPr>
                <w:color w:val="000000"/>
                <w:szCs w:val="20"/>
              </w:rPr>
            </w:pPr>
            <w:r>
              <w:rPr>
                <w:rFonts w:hint="eastAsia"/>
                <w:color w:val="000000"/>
                <w:szCs w:val="20"/>
              </w:rPr>
              <w:t>YES OR NO</w:t>
            </w:r>
          </w:p>
        </w:tc>
        <w:tc>
          <w:tcPr>
            <w:tcW w:w="1530" w:type="dxa"/>
            <w:vAlign w:val="center"/>
          </w:tcPr>
          <w:p w14:paraId="766C1E3C" w14:textId="77777777" w:rsidR="00FD7264" w:rsidRDefault="00FD7264" w:rsidP="00FD7264">
            <w:pPr>
              <w:rPr>
                <w:b/>
                <w:bCs/>
                <w:color w:val="000000"/>
                <w:szCs w:val="20"/>
              </w:rPr>
            </w:pPr>
            <w:r>
              <w:rPr>
                <w:rFonts w:hint="eastAsia"/>
                <w:b/>
                <w:bCs/>
                <w:color w:val="000000"/>
                <w:szCs w:val="20"/>
              </w:rPr>
              <w:t>YN</w:t>
            </w:r>
          </w:p>
        </w:tc>
        <w:tc>
          <w:tcPr>
            <w:tcW w:w="3693" w:type="dxa"/>
          </w:tcPr>
          <w:p w14:paraId="2CD0CB0D" w14:textId="77777777" w:rsidR="00FD7264" w:rsidRPr="00363E6B" w:rsidRDefault="00FD7264" w:rsidP="00FD7264">
            <w:pPr>
              <w:pStyle w:val="a"/>
              <w:numPr>
                <w:ilvl w:val="0"/>
                <w:numId w:val="0"/>
              </w:numPr>
              <w:spacing w:before="60" w:after="60"/>
              <w:rPr>
                <w:rFonts w:asciiTheme="minorEastAsia" w:eastAsiaTheme="minorEastAsia" w:hAnsiTheme="minorEastAsia"/>
              </w:rPr>
            </w:pPr>
            <w:r>
              <w:rPr>
                <w:rFonts w:asciiTheme="minorEastAsia" w:eastAsiaTheme="minorEastAsia" w:hAnsiTheme="minorEastAsia" w:hint="eastAsia"/>
              </w:rPr>
              <w:t>(</w:t>
            </w:r>
            <w:r w:rsidRPr="00363E6B">
              <w:rPr>
                <w:rFonts w:asciiTheme="minorEastAsia" w:eastAsiaTheme="minorEastAsia" w:hAnsiTheme="minorEastAsia" w:hint="eastAsia"/>
              </w:rPr>
              <w:t>Y,N)</w:t>
            </w:r>
          </w:p>
        </w:tc>
      </w:tr>
      <w:tr w:rsidR="00FD7264" w:rsidRPr="00363E6B" w14:paraId="3047DEA0" w14:textId="77777777" w:rsidTr="00187CC1">
        <w:trPr>
          <w:trHeight w:val="368"/>
        </w:trPr>
        <w:tc>
          <w:tcPr>
            <w:tcW w:w="1623" w:type="dxa"/>
            <w:vAlign w:val="center"/>
          </w:tcPr>
          <w:p w14:paraId="68999306" w14:textId="77777777" w:rsidR="00FD7264" w:rsidRDefault="00FD7264" w:rsidP="00FD7264">
            <w:pPr>
              <w:rPr>
                <w:color w:val="000000"/>
                <w:szCs w:val="20"/>
              </w:rPr>
            </w:pPr>
            <w:r>
              <w:rPr>
                <w:rFonts w:hint="eastAsia"/>
                <w:color w:val="000000"/>
                <w:szCs w:val="20"/>
              </w:rPr>
              <w:t>ID</w:t>
            </w:r>
          </w:p>
        </w:tc>
        <w:tc>
          <w:tcPr>
            <w:tcW w:w="2782" w:type="dxa"/>
            <w:vAlign w:val="center"/>
          </w:tcPr>
          <w:p w14:paraId="66AA2FDC" w14:textId="77777777" w:rsidR="00FD7264" w:rsidRDefault="00FD7264" w:rsidP="00FD7264">
            <w:pPr>
              <w:jc w:val="left"/>
              <w:rPr>
                <w:color w:val="000000"/>
                <w:szCs w:val="20"/>
              </w:rPr>
            </w:pPr>
            <w:r>
              <w:rPr>
                <w:rFonts w:hint="eastAsia"/>
                <w:color w:val="000000"/>
                <w:szCs w:val="20"/>
              </w:rPr>
              <w:t>IDENTIFICATION</w:t>
            </w:r>
          </w:p>
        </w:tc>
        <w:tc>
          <w:tcPr>
            <w:tcW w:w="1530" w:type="dxa"/>
            <w:vAlign w:val="center"/>
          </w:tcPr>
          <w:p w14:paraId="29FAED3B" w14:textId="77777777" w:rsidR="00FD7264" w:rsidRDefault="00FD7264" w:rsidP="00FD7264">
            <w:pPr>
              <w:rPr>
                <w:b/>
                <w:bCs/>
                <w:color w:val="000000"/>
                <w:szCs w:val="20"/>
              </w:rPr>
            </w:pPr>
            <w:r>
              <w:rPr>
                <w:rFonts w:hint="eastAsia"/>
                <w:b/>
                <w:bCs/>
                <w:color w:val="000000"/>
                <w:szCs w:val="20"/>
              </w:rPr>
              <w:t>ID</w:t>
            </w:r>
          </w:p>
        </w:tc>
        <w:tc>
          <w:tcPr>
            <w:tcW w:w="3693" w:type="dxa"/>
          </w:tcPr>
          <w:p w14:paraId="1A6BAFE7"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768872DC" w14:textId="77777777" w:rsidTr="00187CC1">
        <w:trPr>
          <w:trHeight w:val="368"/>
        </w:trPr>
        <w:tc>
          <w:tcPr>
            <w:tcW w:w="1623" w:type="dxa"/>
            <w:vAlign w:val="center"/>
          </w:tcPr>
          <w:p w14:paraId="50347252" w14:textId="77777777" w:rsidR="00FD7264" w:rsidRDefault="00FD7264" w:rsidP="00FD7264">
            <w:pPr>
              <w:rPr>
                <w:color w:val="000000"/>
                <w:szCs w:val="20"/>
              </w:rPr>
            </w:pPr>
            <w:r>
              <w:rPr>
                <w:rFonts w:hint="eastAsia"/>
                <w:color w:val="000000"/>
                <w:szCs w:val="20"/>
              </w:rPr>
              <w:t>비율</w:t>
            </w:r>
          </w:p>
        </w:tc>
        <w:tc>
          <w:tcPr>
            <w:tcW w:w="2782" w:type="dxa"/>
            <w:vAlign w:val="center"/>
          </w:tcPr>
          <w:p w14:paraId="07129799" w14:textId="77777777" w:rsidR="00FD7264" w:rsidRDefault="00FD7264" w:rsidP="00FD7264">
            <w:pPr>
              <w:jc w:val="left"/>
              <w:rPr>
                <w:color w:val="000000"/>
                <w:szCs w:val="20"/>
              </w:rPr>
            </w:pPr>
            <w:r>
              <w:rPr>
                <w:rFonts w:hint="eastAsia"/>
                <w:color w:val="000000"/>
                <w:szCs w:val="20"/>
              </w:rPr>
              <w:t>RATIO</w:t>
            </w:r>
          </w:p>
        </w:tc>
        <w:tc>
          <w:tcPr>
            <w:tcW w:w="1530" w:type="dxa"/>
            <w:vAlign w:val="center"/>
          </w:tcPr>
          <w:p w14:paraId="6F4E79F5" w14:textId="77777777" w:rsidR="00FD7264" w:rsidRDefault="00FD7264" w:rsidP="00FD7264">
            <w:pPr>
              <w:rPr>
                <w:b/>
                <w:bCs/>
                <w:color w:val="000000"/>
                <w:szCs w:val="20"/>
              </w:rPr>
            </w:pPr>
            <w:r>
              <w:rPr>
                <w:rFonts w:hint="eastAsia"/>
                <w:b/>
                <w:bCs/>
                <w:color w:val="000000"/>
                <w:szCs w:val="20"/>
              </w:rPr>
              <w:t>RAT</w:t>
            </w:r>
          </w:p>
        </w:tc>
        <w:tc>
          <w:tcPr>
            <w:tcW w:w="3693" w:type="dxa"/>
          </w:tcPr>
          <w:p w14:paraId="30A9A0BE"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721DA1E5" w14:textId="77777777" w:rsidTr="00187CC1">
        <w:trPr>
          <w:trHeight w:val="352"/>
        </w:trPr>
        <w:tc>
          <w:tcPr>
            <w:tcW w:w="1623" w:type="dxa"/>
            <w:vAlign w:val="center"/>
          </w:tcPr>
          <w:p w14:paraId="6BAB59F4" w14:textId="77777777" w:rsidR="00FD7264" w:rsidRDefault="00FD7264" w:rsidP="00FD7264">
            <w:pPr>
              <w:rPr>
                <w:color w:val="000000"/>
                <w:szCs w:val="20"/>
              </w:rPr>
            </w:pPr>
            <w:r>
              <w:rPr>
                <w:rFonts w:hint="eastAsia"/>
                <w:color w:val="000000"/>
                <w:szCs w:val="20"/>
              </w:rPr>
              <w:lastRenderedPageBreak/>
              <w:t>값</w:t>
            </w:r>
          </w:p>
        </w:tc>
        <w:tc>
          <w:tcPr>
            <w:tcW w:w="2782" w:type="dxa"/>
            <w:vAlign w:val="center"/>
          </w:tcPr>
          <w:p w14:paraId="27A6E58C" w14:textId="77777777" w:rsidR="00FD7264" w:rsidRDefault="00FD7264" w:rsidP="00FD7264">
            <w:pPr>
              <w:jc w:val="left"/>
              <w:rPr>
                <w:color w:val="000000"/>
                <w:szCs w:val="20"/>
              </w:rPr>
            </w:pPr>
            <w:r>
              <w:rPr>
                <w:rFonts w:hint="eastAsia"/>
                <w:color w:val="000000"/>
                <w:szCs w:val="20"/>
              </w:rPr>
              <w:t>VALUE</w:t>
            </w:r>
          </w:p>
        </w:tc>
        <w:tc>
          <w:tcPr>
            <w:tcW w:w="1530" w:type="dxa"/>
            <w:vAlign w:val="center"/>
          </w:tcPr>
          <w:p w14:paraId="48C0E1BC" w14:textId="77777777" w:rsidR="00FD7264" w:rsidRDefault="00FD7264" w:rsidP="00FD7264">
            <w:pPr>
              <w:rPr>
                <w:b/>
                <w:bCs/>
                <w:color w:val="000000"/>
                <w:szCs w:val="20"/>
              </w:rPr>
            </w:pPr>
            <w:r>
              <w:rPr>
                <w:rFonts w:hint="eastAsia"/>
                <w:b/>
                <w:bCs/>
                <w:color w:val="000000"/>
                <w:szCs w:val="20"/>
              </w:rPr>
              <w:t>VL</w:t>
            </w:r>
          </w:p>
        </w:tc>
        <w:tc>
          <w:tcPr>
            <w:tcW w:w="3693" w:type="dxa"/>
          </w:tcPr>
          <w:p w14:paraId="2AA0B3C7"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17EA10E5" w14:textId="77777777" w:rsidTr="00187CC1">
        <w:trPr>
          <w:trHeight w:val="335"/>
        </w:trPr>
        <w:tc>
          <w:tcPr>
            <w:tcW w:w="1623" w:type="dxa"/>
            <w:vAlign w:val="center"/>
          </w:tcPr>
          <w:p w14:paraId="75D8CEC4" w14:textId="77777777" w:rsidR="00FD7264" w:rsidRDefault="00FD7264" w:rsidP="00FD7264">
            <w:pPr>
              <w:rPr>
                <w:color w:val="000000"/>
                <w:szCs w:val="20"/>
              </w:rPr>
            </w:pPr>
            <w:r>
              <w:rPr>
                <w:rFonts w:hint="eastAsia"/>
                <w:color w:val="000000"/>
                <w:szCs w:val="20"/>
              </w:rPr>
              <w:t>기간</w:t>
            </w:r>
          </w:p>
        </w:tc>
        <w:tc>
          <w:tcPr>
            <w:tcW w:w="2782" w:type="dxa"/>
            <w:vAlign w:val="center"/>
          </w:tcPr>
          <w:p w14:paraId="198129B8" w14:textId="77777777" w:rsidR="00FD7264" w:rsidRDefault="00FD7264" w:rsidP="00FD7264">
            <w:pPr>
              <w:jc w:val="left"/>
              <w:rPr>
                <w:color w:val="000000"/>
                <w:szCs w:val="20"/>
              </w:rPr>
            </w:pPr>
            <w:r>
              <w:rPr>
                <w:rFonts w:hint="eastAsia"/>
                <w:color w:val="000000"/>
                <w:szCs w:val="20"/>
              </w:rPr>
              <w:t>DURATION</w:t>
            </w:r>
          </w:p>
        </w:tc>
        <w:tc>
          <w:tcPr>
            <w:tcW w:w="1530" w:type="dxa"/>
            <w:vAlign w:val="center"/>
          </w:tcPr>
          <w:p w14:paraId="0B2A3CB5" w14:textId="77777777" w:rsidR="00FD7264" w:rsidRDefault="00FD7264" w:rsidP="00FD7264">
            <w:pPr>
              <w:rPr>
                <w:b/>
                <w:bCs/>
                <w:color w:val="000000"/>
                <w:szCs w:val="20"/>
              </w:rPr>
            </w:pPr>
            <w:r>
              <w:rPr>
                <w:rFonts w:hint="eastAsia"/>
                <w:b/>
                <w:bCs/>
                <w:color w:val="000000"/>
                <w:szCs w:val="20"/>
              </w:rPr>
              <w:t>DTRN</w:t>
            </w:r>
          </w:p>
        </w:tc>
        <w:tc>
          <w:tcPr>
            <w:tcW w:w="3693" w:type="dxa"/>
          </w:tcPr>
          <w:p w14:paraId="6E679C74"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1F9C769C" w14:textId="77777777" w:rsidTr="00187CC1">
        <w:trPr>
          <w:trHeight w:val="352"/>
        </w:trPr>
        <w:tc>
          <w:tcPr>
            <w:tcW w:w="1623" w:type="dxa"/>
            <w:vAlign w:val="center"/>
          </w:tcPr>
          <w:p w14:paraId="0996D352" w14:textId="77777777" w:rsidR="00FD7264" w:rsidRDefault="00FD7264" w:rsidP="00FD7264">
            <w:pPr>
              <w:rPr>
                <w:color w:val="000000"/>
                <w:szCs w:val="20"/>
              </w:rPr>
            </w:pPr>
            <w:r>
              <w:rPr>
                <w:rFonts w:hint="eastAsia"/>
                <w:color w:val="000000"/>
                <w:szCs w:val="20"/>
              </w:rPr>
              <w:t>수</w:t>
            </w:r>
          </w:p>
        </w:tc>
        <w:tc>
          <w:tcPr>
            <w:tcW w:w="2782" w:type="dxa"/>
            <w:vAlign w:val="center"/>
          </w:tcPr>
          <w:p w14:paraId="7A35B81E" w14:textId="77777777" w:rsidR="00FD7264" w:rsidRDefault="00FD7264" w:rsidP="00FD7264">
            <w:pPr>
              <w:jc w:val="left"/>
              <w:rPr>
                <w:color w:val="000000"/>
                <w:szCs w:val="20"/>
              </w:rPr>
            </w:pPr>
            <w:r>
              <w:rPr>
                <w:rFonts w:hint="eastAsia"/>
                <w:color w:val="000000"/>
                <w:szCs w:val="20"/>
              </w:rPr>
              <w:t>COUNT</w:t>
            </w:r>
          </w:p>
        </w:tc>
        <w:tc>
          <w:tcPr>
            <w:tcW w:w="1530" w:type="dxa"/>
            <w:vAlign w:val="center"/>
          </w:tcPr>
          <w:p w14:paraId="79E5541A" w14:textId="77777777" w:rsidR="00FD7264" w:rsidRDefault="00FD7264" w:rsidP="00FD7264">
            <w:pPr>
              <w:rPr>
                <w:b/>
                <w:bCs/>
                <w:color w:val="000000"/>
                <w:szCs w:val="20"/>
              </w:rPr>
            </w:pPr>
            <w:r>
              <w:rPr>
                <w:rFonts w:hint="eastAsia"/>
                <w:b/>
                <w:bCs/>
                <w:color w:val="000000"/>
                <w:szCs w:val="20"/>
              </w:rPr>
              <w:t>CNT</w:t>
            </w:r>
          </w:p>
        </w:tc>
        <w:tc>
          <w:tcPr>
            <w:tcW w:w="3693" w:type="dxa"/>
          </w:tcPr>
          <w:p w14:paraId="6DD8575D"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664A2E0B" w14:textId="77777777" w:rsidTr="00187CC1">
        <w:trPr>
          <w:trHeight w:val="352"/>
        </w:trPr>
        <w:tc>
          <w:tcPr>
            <w:tcW w:w="1623" w:type="dxa"/>
            <w:vAlign w:val="center"/>
          </w:tcPr>
          <w:p w14:paraId="507F00D5" w14:textId="77777777" w:rsidR="00FD7264" w:rsidRDefault="00FD7264" w:rsidP="00FD7264">
            <w:pPr>
              <w:rPr>
                <w:color w:val="000000"/>
                <w:szCs w:val="20"/>
              </w:rPr>
            </w:pPr>
            <w:r>
              <w:rPr>
                <w:rFonts w:hint="eastAsia"/>
                <w:color w:val="000000"/>
                <w:szCs w:val="20"/>
              </w:rPr>
              <w:t>횟수</w:t>
            </w:r>
          </w:p>
        </w:tc>
        <w:tc>
          <w:tcPr>
            <w:tcW w:w="2782" w:type="dxa"/>
            <w:vAlign w:val="center"/>
          </w:tcPr>
          <w:p w14:paraId="334FD421" w14:textId="77777777" w:rsidR="00FD7264" w:rsidRDefault="00FD7264" w:rsidP="00FD7264">
            <w:pPr>
              <w:jc w:val="left"/>
              <w:rPr>
                <w:color w:val="000000"/>
                <w:szCs w:val="20"/>
              </w:rPr>
            </w:pPr>
            <w:r>
              <w:rPr>
                <w:rFonts w:hint="eastAsia"/>
                <w:color w:val="000000"/>
                <w:szCs w:val="20"/>
              </w:rPr>
              <w:t>NUMBER OF TIMES</w:t>
            </w:r>
          </w:p>
        </w:tc>
        <w:tc>
          <w:tcPr>
            <w:tcW w:w="1530" w:type="dxa"/>
            <w:vAlign w:val="center"/>
          </w:tcPr>
          <w:p w14:paraId="1889CD48" w14:textId="77777777" w:rsidR="00FD7264" w:rsidRDefault="00FD7264" w:rsidP="00FD7264">
            <w:pPr>
              <w:rPr>
                <w:b/>
                <w:bCs/>
                <w:color w:val="000000"/>
                <w:szCs w:val="20"/>
              </w:rPr>
            </w:pPr>
            <w:r>
              <w:rPr>
                <w:rFonts w:hint="eastAsia"/>
                <w:b/>
                <w:bCs/>
                <w:color w:val="000000"/>
                <w:szCs w:val="20"/>
              </w:rPr>
              <w:t>NT</w:t>
            </w:r>
          </w:p>
        </w:tc>
        <w:tc>
          <w:tcPr>
            <w:tcW w:w="3693" w:type="dxa"/>
          </w:tcPr>
          <w:p w14:paraId="79950E15"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r w:rsidR="00FD7264" w:rsidRPr="00363E6B" w14:paraId="50EF65A6" w14:textId="77777777" w:rsidTr="00187CC1">
        <w:trPr>
          <w:trHeight w:val="352"/>
        </w:trPr>
        <w:tc>
          <w:tcPr>
            <w:tcW w:w="1623" w:type="dxa"/>
            <w:vAlign w:val="center"/>
          </w:tcPr>
          <w:p w14:paraId="46D543EC" w14:textId="77777777" w:rsidR="00FD7264" w:rsidRDefault="00FD7264" w:rsidP="00FD7264">
            <w:pPr>
              <w:rPr>
                <w:color w:val="000000"/>
                <w:szCs w:val="20"/>
              </w:rPr>
            </w:pPr>
            <w:r>
              <w:rPr>
                <w:rFonts w:hint="eastAsia"/>
                <w:color w:val="000000"/>
                <w:szCs w:val="20"/>
              </w:rPr>
              <w:t>량</w:t>
            </w:r>
          </w:p>
        </w:tc>
        <w:tc>
          <w:tcPr>
            <w:tcW w:w="2782" w:type="dxa"/>
            <w:vAlign w:val="center"/>
          </w:tcPr>
          <w:p w14:paraId="7E9B8C19" w14:textId="77777777" w:rsidR="00FD7264" w:rsidRDefault="00FD7264" w:rsidP="00FD7264">
            <w:pPr>
              <w:jc w:val="left"/>
              <w:rPr>
                <w:color w:val="000000"/>
                <w:szCs w:val="20"/>
              </w:rPr>
            </w:pPr>
            <w:r>
              <w:rPr>
                <w:rFonts w:hint="eastAsia"/>
                <w:color w:val="000000"/>
                <w:szCs w:val="20"/>
              </w:rPr>
              <w:t>QUANTITY</w:t>
            </w:r>
          </w:p>
        </w:tc>
        <w:tc>
          <w:tcPr>
            <w:tcW w:w="1530" w:type="dxa"/>
            <w:vAlign w:val="center"/>
          </w:tcPr>
          <w:p w14:paraId="305A9358" w14:textId="77777777" w:rsidR="00FD7264" w:rsidRDefault="00FD7264" w:rsidP="00FD7264">
            <w:pPr>
              <w:rPr>
                <w:b/>
                <w:bCs/>
                <w:color w:val="000000"/>
                <w:szCs w:val="20"/>
              </w:rPr>
            </w:pPr>
            <w:r>
              <w:rPr>
                <w:rFonts w:hint="eastAsia"/>
                <w:b/>
                <w:bCs/>
                <w:color w:val="000000"/>
                <w:szCs w:val="20"/>
              </w:rPr>
              <w:t>QTY</w:t>
            </w:r>
          </w:p>
        </w:tc>
        <w:tc>
          <w:tcPr>
            <w:tcW w:w="3693" w:type="dxa"/>
          </w:tcPr>
          <w:p w14:paraId="1DD35EFA" w14:textId="77777777" w:rsidR="00FD7264" w:rsidRPr="00363E6B" w:rsidRDefault="00FD7264" w:rsidP="00FD7264">
            <w:pPr>
              <w:pStyle w:val="a"/>
              <w:numPr>
                <w:ilvl w:val="0"/>
                <w:numId w:val="0"/>
              </w:numPr>
              <w:spacing w:before="60" w:after="60"/>
              <w:rPr>
                <w:rFonts w:asciiTheme="minorEastAsia" w:eastAsiaTheme="minorEastAsia" w:hAnsiTheme="minorEastAsia"/>
              </w:rPr>
            </w:pPr>
          </w:p>
        </w:tc>
      </w:tr>
    </w:tbl>
    <w:p w14:paraId="0B1B806D" w14:textId="77777777" w:rsidR="00363E6B" w:rsidRPr="00DA0CC2" w:rsidRDefault="00363E6B" w:rsidP="00611B5A">
      <w:pPr>
        <w:pStyle w:val="30"/>
      </w:pPr>
      <w:bookmarkStart w:id="423" w:name="_Toc124110776"/>
      <w:r>
        <w:rPr>
          <w:rFonts w:hint="eastAsia"/>
        </w:rPr>
        <w:t>표준단어 이력관리</w:t>
      </w:r>
      <w:bookmarkEnd w:id="423"/>
    </w:p>
    <w:p w14:paraId="391A9763" w14:textId="77777777" w:rsidR="00363E6B" w:rsidRDefault="00363E6B" w:rsidP="00363E6B">
      <w:r>
        <w:rPr>
          <w:rFonts w:hint="eastAsia"/>
        </w:rPr>
        <w:t>표준단어로</w:t>
      </w:r>
      <w:r>
        <w:t xml:space="preserve"> 생성된 경우 메타데이터 관리시스템에서 운영관리 한다. 변경이 필요한 경우 변경</w:t>
      </w:r>
    </w:p>
    <w:p w14:paraId="4C2E76DF" w14:textId="77777777" w:rsidR="00363E6B" w:rsidRDefault="00363E6B" w:rsidP="00363E6B">
      <w:r>
        <w:rPr>
          <w:rFonts w:hint="eastAsia"/>
        </w:rPr>
        <w:t>신청과</w:t>
      </w:r>
      <w:r>
        <w:t xml:space="preserve"> 승인 프로세스에 의해 관리 한다.</w:t>
      </w:r>
    </w:p>
    <w:p w14:paraId="2D9334E9" w14:textId="77777777" w:rsidR="00363E6B" w:rsidRDefault="00363E6B" w:rsidP="00363E6B">
      <w:r>
        <w:t xml:space="preserve"> </w:t>
      </w:r>
    </w:p>
    <w:p w14:paraId="036197B4" w14:textId="77777777" w:rsidR="00363E6B" w:rsidRDefault="00363E6B" w:rsidP="00363E6B">
      <w:r>
        <w:t>(1) 단어 사용의 중지</w:t>
      </w:r>
    </w:p>
    <w:p w14:paraId="52058BB0" w14:textId="77777777" w:rsidR="00363E6B" w:rsidRDefault="00363E6B" w:rsidP="00363E6B">
      <w:r>
        <w:t>- 법령 또는 언어 순화에 의해 특정일자 이후에 사용을 중지 한다.</w:t>
      </w:r>
    </w:p>
    <w:p w14:paraId="39CCBABA" w14:textId="77777777" w:rsidR="00363E6B" w:rsidRDefault="00363E6B" w:rsidP="00363E6B">
      <w:r>
        <w:t>(2) 금칙어 관리</w:t>
      </w:r>
    </w:p>
    <w:p w14:paraId="7E243899" w14:textId="77777777" w:rsidR="00363E6B" w:rsidRDefault="00363E6B" w:rsidP="00363E6B">
      <w:r>
        <w:t xml:space="preserve">- 특정 단어의 경우는 사용을 금지하여 금칙어로 등록 관리 한다. </w:t>
      </w:r>
    </w:p>
    <w:p w14:paraId="4E9C4D47" w14:textId="77777777" w:rsidR="00363E6B" w:rsidRDefault="00363E6B" w:rsidP="00363E6B">
      <w:r>
        <w:t>(3) 단어의 영문약어</w:t>
      </w:r>
      <w:r w:rsidR="00253D8C">
        <w:rPr>
          <w:rFonts w:hint="eastAsia"/>
        </w:rPr>
        <w:t>를</w:t>
      </w:r>
      <w:r>
        <w:t xml:space="preserve"> 변경하는 경우는 단어를 삭제하고 신규로 등록 한다.</w:t>
      </w:r>
    </w:p>
    <w:p w14:paraId="7F87F9A0" w14:textId="3DFC60DE" w:rsidR="00363E6B" w:rsidRDefault="00363E6B" w:rsidP="00363E6B">
      <w:r>
        <w:t xml:space="preserve">    (단, 단어를 사용하고 있는 연관 용어와, 응용프로그램에 대한 영향분석을 걸쳐 변경</w:t>
      </w:r>
      <w:r w:rsidR="00A91118">
        <w:rPr>
          <w:rFonts w:hint="eastAsia"/>
        </w:rPr>
        <w:t>해</w:t>
      </w:r>
      <w:r>
        <w:t>야 한다.)</w:t>
      </w:r>
    </w:p>
    <w:p w14:paraId="1E805EB2" w14:textId="77777777" w:rsidR="00363E6B" w:rsidRDefault="00363E6B" w:rsidP="00363E6B">
      <w:r>
        <w:t xml:space="preserve">(4) 이력에 대한 정보는 신청 승인 절차에 의해 신청자, 신청자 부서, 신청일자, 승인자, 승인자 </w:t>
      </w:r>
    </w:p>
    <w:p w14:paraId="3DBD97F9" w14:textId="77777777" w:rsidR="00363E6B" w:rsidRDefault="00363E6B" w:rsidP="00363E6B">
      <w:r>
        <w:rPr>
          <w:rFonts w:hint="eastAsia"/>
        </w:rPr>
        <w:t>부서</w:t>
      </w:r>
      <w:r>
        <w:t>, 승인일자를 관리 한다.</w:t>
      </w:r>
    </w:p>
    <w:p w14:paraId="2D7C05F9" w14:textId="77777777" w:rsidR="003E36F9" w:rsidRDefault="003E36F9" w:rsidP="006C4FB2">
      <w:pPr>
        <w:ind w:left="800" w:hangingChars="400" w:hanging="800"/>
      </w:pPr>
    </w:p>
    <w:p w14:paraId="09FDE51F" w14:textId="77777777" w:rsidR="006A2DFD" w:rsidRDefault="006A2DFD" w:rsidP="006C4FB2">
      <w:pPr>
        <w:ind w:left="800" w:hangingChars="400" w:hanging="800"/>
      </w:pPr>
    </w:p>
    <w:p w14:paraId="6C4B8A8F" w14:textId="77777777" w:rsidR="006A2DFD" w:rsidRPr="008A59A3" w:rsidRDefault="006A2DFD" w:rsidP="006A2DFD">
      <w:pPr>
        <w:pStyle w:val="1"/>
        <w:numPr>
          <w:ilvl w:val="0"/>
          <w:numId w:val="0"/>
        </w:numPr>
        <w:ind w:left="426"/>
      </w:pPr>
    </w:p>
    <w:p w14:paraId="290F87E9" w14:textId="77777777" w:rsidR="006A2DFD" w:rsidRDefault="006A2DFD" w:rsidP="006A2DFD">
      <w:pPr>
        <w:pStyle w:val="1"/>
      </w:pPr>
      <w:r w:rsidRPr="00F623F6">
        <w:br w:type="page"/>
      </w:r>
      <w:bookmarkStart w:id="424" w:name="_Toc124110777"/>
      <w:r>
        <w:rPr>
          <w:rFonts w:hint="eastAsia"/>
        </w:rPr>
        <w:lastRenderedPageBreak/>
        <w:t>표준용어</w:t>
      </w:r>
      <w:bookmarkEnd w:id="424"/>
    </w:p>
    <w:p w14:paraId="53DDC824" w14:textId="5EEF22B8" w:rsidR="00997C3E" w:rsidRDefault="006A2DFD" w:rsidP="00997C3E">
      <w:r w:rsidRPr="006A2DFD">
        <w:rPr>
          <w:rFonts w:hint="eastAsia"/>
        </w:rPr>
        <w:t>표준용어는</w:t>
      </w:r>
      <w:r w:rsidRPr="006A2DFD">
        <w:t xml:space="preserve"> </w:t>
      </w:r>
      <w:r w:rsidR="001E058F">
        <w:t>K-CURE 운영·관리 시스템</w:t>
      </w:r>
      <w:r w:rsidRPr="006A2DFD">
        <w:t xml:space="preserve">에서 사용하는 용어로 특히 논리 데이터 모델링 시 정의하는 속성(Attribute)명에 사용하며 물리적으로 전환 시 영문 </w:t>
      </w:r>
      <w:r w:rsidR="00B83C8A">
        <w:t>컬럼</w:t>
      </w:r>
      <w:r w:rsidRPr="006A2DFD">
        <w:t xml:space="preserve"> 명을 생성하기 위한 기준이 된다. 용어 정의는 누구나 이해하기 쉽도록 간결하고 함축적이며 명확한 표현을 사용한다</w:t>
      </w:r>
      <w:r w:rsidR="00997C3E">
        <w:t>.</w:t>
      </w:r>
    </w:p>
    <w:p w14:paraId="7E53E664" w14:textId="77777777" w:rsidR="00C97A1D" w:rsidRPr="00C97A1D" w:rsidRDefault="00C97A1D" w:rsidP="00C97A1D">
      <w:pPr>
        <w:pStyle w:val="afa"/>
        <w:keepNext/>
        <w:numPr>
          <w:ilvl w:val="0"/>
          <w:numId w:val="1"/>
        </w:numPr>
        <w:spacing w:before="120"/>
        <w:ind w:leftChars="0"/>
        <w:outlineLvl w:val="1"/>
        <w:rPr>
          <w:b/>
          <w:vanish/>
          <w:sz w:val="22"/>
          <w:szCs w:val="22"/>
        </w:rPr>
      </w:pPr>
      <w:bookmarkStart w:id="425" w:name="_Toc16102466"/>
      <w:bookmarkStart w:id="426" w:name="_Toc16164280"/>
      <w:bookmarkStart w:id="427" w:name="_Toc16801043"/>
      <w:bookmarkStart w:id="428" w:name="_Toc16802433"/>
      <w:bookmarkStart w:id="429" w:name="_Toc18937506"/>
      <w:bookmarkStart w:id="430" w:name="_Toc37765688"/>
      <w:bookmarkStart w:id="431" w:name="_Toc37926537"/>
      <w:bookmarkStart w:id="432" w:name="_Toc124108024"/>
      <w:bookmarkStart w:id="433" w:name="_Toc124110778"/>
      <w:bookmarkEnd w:id="425"/>
      <w:bookmarkEnd w:id="426"/>
      <w:bookmarkEnd w:id="427"/>
      <w:bookmarkEnd w:id="428"/>
      <w:bookmarkEnd w:id="429"/>
      <w:bookmarkEnd w:id="430"/>
      <w:bookmarkEnd w:id="431"/>
      <w:bookmarkEnd w:id="432"/>
      <w:bookmarkEnd w:id="433"/>
    </w:p>
    <w:p w14:paraId="73BA77F2" w14:textId="77777777" w:rsidR="006A2DFD" w:rsidRPr="00DA0CC2" w:rsidRDefault="00C97A1D" w:rsidP="003771D8">
      <w:pPr>
        <w:pStyle w:val="20"/>
      </w:pPr>
      <w:bookmarkStart w:id="434" w:name="_Toc124110779"/>
      <w:r>
        <w:rPr>
          <w:rFonts w:hint="eastAsia"/>
        </w:rPr>
        <w:t>표준용어 관리 항목</w:t>
      </w:r>
      <w:bookmarkEnd w:id="434"/>
    </w:p>
    <w:p w14:paraId="5398753A" w14:textId="49743A9D" w:rsidR="006A2DFD" w:rsidRDefault="001E058F" w:rsidP="006A2DFD">
      <w:del w:id="435" w:author="datastreams" w:date="2023-01-08T22:26:00Z">
        <w:r w:rsidDel="00DB31EA">
          <w:rPr>
            <w:rFonts w:hint="eastAsia"/>
          </w:rPr>
          <w:delText xml:space="preserve">K-CURE </w:delText>
        </w:r>
      </w:del>
      <w:ins w:id="436" w:author="datastreams" w:date="2023-01-08T22:25:00Z">
        <w:r w:rsidR="00DB31EA" w:rsidRPr="00DB31EA">
          <w:t xml:space="preserve">K-CURE 운영·관리 시스템에서 관리하고 있는 용어 관리 항목의 기준은 헬스케어 플랫폼의 표준용어를 적용한다. 신규 </w:t>
        </w:r>
      </w:ins>
      <w:ins w:id="437" w:author="datastreams" w:date="2023-01-08T22:26:00Z">
        <w:r w:rsidR="00DB31EA">
          <w:rPr>
            <w:rFonts w:hint="eastAsia"/>
          </w:rPr>
          <w:t>용</w:t>
        </w:r>
      </w:ins>
      <w:ins w:id="438" w:author="datastreams" w:date="2023-01-08T22:25:00Z">
        <w:r w:rsidR="00DB31EA" w:rsidRPr="00DB31EA">
          <w:t>어는 행정안전부의 행정표준용어목록, 한국데이터베이스진흥센터의 데이터 관리 표준을 바탕으로 데이터 사전 관리 항목을 다음과 같이 정의 한다.</w:t>
        </w:r>
        <w:r w:rsidR="00DB31EA" w:rsidRPr="00DB31EA" w:rsidDel="00DB31EA">
          <w:rPr>
            <w:rFonts w:hint="eastAsia"/>
          </w:rPr>
          <w:t xml:space="preserve"> </w:t>
        </w:r>
      </w:ins>
      <w:del w:id="439" w:author="datastreams" w:date="2023-01-08T22:25:00Z">
        <w:r w:rsidDel="00DB31EA">
          <w:rPr>
            <w:rFonts w:hint="eastAsia"/>
          </w:rPr>
          <w:delText>운영·관리 시스템</w:delText>
        </w:r>
        <w:r w:rsidR="00C97A1D" w:rsidRPr="00C97A1D" w:rsidDel="00DB31EA">
          <w:rPr>
            <w:rFonts w:hint="eastAsia"/>
          </w:rPr>
          <w:delText>에서</w:delText>
        </w:r>
        <w:r w:rsidR="00C97A1D" w:rsidRPr="00C97A1D" w:rsidDel="00DB31EA">
          <w:delText xml:space="preserve"> 관리하고 있는 용어관리항목을 기준으로 행정안전부의 행정표준용어목록, 한국데이터베이스진흥센터의 데이터 관리 표준 및 표준화 </w:delText>
        </w:r>
      </w:del>
      <w:del w:id="440" w:author="datastreams" w:date="2023-01-07T23:41:00Z">
        <w:r w:rsidR="00C97A1D" w:rsidRPr="00C97A1D" w:rsidDel="00FC16F9">
          <w:delText xml:space="preserve">경험 </w:delText>
        </w:r>
      </w:del>
      <w:del w:id="441" w:author="datastreams" w:date="2023-01-08T22:25:00Z">
        <w:r w:rsidR="00C97A1D" w:rsidRPr="00C97A1D" w:rsidDel="00DB31EA">
          <w:delText>사례를 바탕으로 데이터 사전 관리 항목을 다음과 같이 정의 한다</w:delText>
        </w:r>
        <w:r w:rsidR="006A2DFD" w:rsidDel="00DB31EA">
          <w:delText>.</w:delText>
        </w:r>
      </w:del>
    </w:p>
    <w:p w14:paraId="1AD604B8" w14:textId="77777777" w:rsidR="00C97A1D" w:rsidRPr="00C23FC6" w:rsidRDefault="00C97A1D" w:rsidP="00C97A1D">
      <w:pPr>
        <w:pStyle w:val="a7"/>
        <w:keepNext/>
        <w:jc w:val="left"/>
        <w:rPr>
          <w:b w:val="0"/>
          <w:bCs w:val="0"/>
        </w:rPr>
      </w:pPr>
      <w:r w:rsidRPr="00C23FC6">
        <w:rPr>
          <w:rFonts w:hint="eastAsia"/>
          <w:b w:val="0"/>
          <w:bCs w:val="0"/>
        </w:rPr>
        <w:t xml:space="preserve">[표 </w:t>
      </w:r>
      <w:r w:rsidR="005D3BAA">
        <w:rPr>
          <w:b w:val="0"/>
          <w:bCs w:val="0"/>
        </w:rPr>
        <w:t>4</w:t>
      </w:r>
      <w:r w:rsidRPr="00C23FC6">
        <w:rPr>
          <w:b w:val="0"/>
          <w:bCs w:val="0"/>
        </w:rPr>
        <w:noBreakHyphen/>
      </w:r>
      <w:r w:rsidR="005D3BAA">
        <w:rPr>
          <w:b w:val="0"/>
          <w:bCs w:val="0"/>
        </w:rPr>
        <w:t>1</w:t>
      </w:r>
      <w:r w:rsidRPr="00C23FC6">
        <w:rPr>
          <w:rFonts w:hint="eastAsia"/>
          <w:b w:val="0"/>
          <w:bCs w:val="0"/>
        </w:rPr>
        <w:t xml:space="preserve">] </w:t>
      </w:r>
      <w:r>
        <w:rPr>
          <w:rFonts w:hint="eastAsia"/>
          <w:b w:val="0"/>
          <w:bCs w:val="0"/>
          <w:sz w:val="22"/>
          <w:szCs w:val="22"/>
        </w:rPr>
        <w:t>표준용어 관리 항목</w:t>
      </w:r>
    </w:p>
    <w:tbl>
      <w:tblPr>
        <w:tblW w:w="938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
        <w:gridCol w:w="1409"/>
        <w:gridCol w:w="1417"/>
        <w:gridCol w:w="2268"/>
        <w:gridCol w:w="1276"/>
        <w:gridCol w:w="1417"/>
        <w:gridCol w:w="1134"/>
      </w:tblGrid>
      <w:tr w:rsidR="008C45D5" w:rsidRPr="000A1ED8" w14:paraId="7D6C8C9C" w14:textId="77777777" w:rsidTr="0061391C">
        <w:trPr>
          <w:trHeight w:val="319"/>
        </w:trPr>
        <w:tc>
          <w:tcPr>
            <w:tcW w:w="463" w:type="dxa"/>
          </w:tcPr>
          <w:p w14:paraId="1F7FC7BC" w14:textId="77777777" w:rsidR="008C45D5" w:rsidRPr="000A1ED8" w:rsidRDefault="008C45D5" w:rsidP="005D3BAA">
            <w:pPr>
              <w:spacing w:before="60" w:after="60"/>
              <w:jc w:val="center"/>
            </w:pPr>
            <w:r w:rsidRPr="000A1ED8">
              <w:rPr>
                <w:rFonts w:hint="eastAsia"/>
              </w:rPr>
              <w:t>번호</w:t>
            </w:r>
          </w:p>
        </w:tc>
        <w:tc>
          <w:tcPr>
            <w:tcW w:w="1409" w:type="dxa"/>
          </w:tcPr>
          <w:p w14:paraId="041E3651" w14:textId="77777777" w:rsidR="008C45D5" w:rsidRPr="000A1ED8" w:rsidRDefault="008C45D5" w:rsidP="008C45D5">
            <w:pPr>
              <w:spacing w:before="60" w:after="60"/>
              <w:jc w:val="center"/>
            </w:pPr>
            <w:r w:rsidRPr="000A1ED8">
              <w:rPr>
                <w:rFonts w:hint="eastAsia"/>
              </w:rPr>
              <w:t>한글용어</w:t>
            </w:r>
          </w:p>
        </w:tc>
        <w:tc>
          <w:tcPr>
            <w:tcW w:w="1417" w:type="dxa"/>
          </w:tcPr>
          <w:p w14:paraId="16166BB0" w14:textId="77777777" w:rsidR="008C45D5" w:rsidRPr="000A1ED8" w:rsidRDefault="008C45D5" w:rsidP="005D3BAA">
            <w:pPr>
              <w:spacing w:before="60" w:after="60"/>
              <w:jc w:val="center"/>
            </w:pPr>
            <w:r w:rsidRPr="000A1ED8">
              <w:rPr>
                <w:rFonts w:hint="eastAsia"/>
              </w:rPr>
              <w:t>용어설명</w:t>
            </w:r>
          </w:p>
        </w:tc>
        <w:tc>
          <w:tcPr>
            <w:tcW w:w="2268" w:type="dxa"/>
          </w:tcPr>
          <w:p w14:paraId="752E037E" w14:textId="77777777" w:rsidR="008C45D5" w:rsidRPr="000A1ED8" w:rsidRDefault="00B83C8A" w:rsidP="005D3BAA">
            <w:pPr>
              <w:spacing w:before="60" w:after="60"/>
              <w:jc w:val="center"/>
            </w:pPr>
            <w:r>
              <w:rPr>
                <w:rFonts w:hint="eastAsia"/>
              </w:rPr>
              <w:t>컬럼</w:t>
            </w:r>
            <w:r w:rsidR="008C45D5" w:rsidRPr="000A1ED8">
              <w:rPr>
                <w:rFonts w:hint="eastAsia"/>
              </w:rPr>
              <w:t>명</w:t>
            </w:r>
          </w:p>
        </w:tc>
        <w:tc>
          <w:tcPr>
            <w:tcW w:w="1276" w:type="dxa"/>
          </w:tcPr>
          <w:p w14:paraId="014900B3" w14:textId="77777777" w:rsidR="008C45D5" w:rsidRPr="000A1ED8" w:rsidRDefault="008C45D5" w:rsidP="005D3BAA">
            <w:pPr>
              <w:spacing w:before="60" w:after="60"/>
              <w:jc w:val="center"/>
            </w:pPr>
            <w:r w:rsidRPr="000A1ED8">
              <w:rPr>
                <w:rFonts w:hint="eastAsia"/>
              </w:rPr>
              <w:t>도메인명</w:t>
            </w:r>
          </w:p>
        </w:tc>
        <w:tc>
          <w:tcPr>
            <w:tcW w:w="1417" w:type="dxa"/>
          </w:tcPr>
          <w:p w14:paraId="49D9EA3F" w14:textId="77777777" w:rsidR="008C45D5" w:rsidRDefault="0061391C" w:rsidP="005D3BAA">
            <w:pPr>
              <w:spacing w:before="60" w:after="60"/>
              <w:jc w:val="center"/>
            </w:pPr>
            <w:r>
              <w:rPr>
                <w:rFonts w:hint="eastAsia"/>
              </w:rPr>
              <w:t>주제영역</w:t>
            </w:r>
          </w:p>
          <w:p w14:paraId="68AC7352" w14:textId="38E7AA7A" w:rsidR="0061391C" w:rsidRPr="000A1ED8" w:rsidRDefault="0061391C" w:rsidP="005D3BAA">
            <w:pPr>
              <w:spacing w:before="60" w:after="60"/>
              <w:jc w:val="center"/>
            </w:pPr>
            <w:r>
              <w:t>(</w:t>
            </w:r>
            <w:r>
              <w:rPr>
                <w:rFonts w:hint="eastAsia"/>
              </w:rPr>
              <w:t>암종대분류)</w:t>
            </w:r>
          </w:p>
        </w:tc>
        <w:tc>
          <w:tcPr>
            <w:tcW w:w="1134" w:type="dxa"/>
          </w:tcPr>
          <w:p w14:paraId="3AD0F5A5" w14:textId="77777777" w:rsidR="008C45D5" w:rsidRPr="000A1ED8" w:rsidRDefault="008C45D5" w:rsidP="005D3BAA">
            <w:pPr>
              <w:spacing w:before="60" w:after="60"/>
              <w:jc w:val="center"/>
            </w:pPr>
            <w:r w:rsidRPr="000A1ED8">
              <w:rPr>
                <w:rFonts w:hint="eastAsia"/>
              </w:rPr>
              <w:t>표준여부</w:t>
            </w:r>
          </w:p>
        </w:tc>
      </w:tr>
      <w:tr w:rsidR="008C45D5" w:rsidRPr="000A1ED8" w14:paraId="15A62926" w14:textId="77777777" w:rsidTr="0061391C">
        <w:trPr>
          <w:trHeight w:val="378"/>
        </w:trPr>
        <w:tc>
          <w:tcPr>
            <w:tcW w:w="463" w:type="dxa"/>
          </w:tcPr>
          <w:p w14:paraId="485B3C6D" w14:textId="77777777" w:rsidR="008C45D5" w:rsidRPr="000A1ED8" w:rsidRDefault="008C45D5" w:rsidP="008C45D5">
            <w:pPr>
              <w:spacing w:before="60" w:after="60"/>
            </w:pPr>
            <w:r w:rsidRPr="000A1ED8">
              <w:rPr>
                <w:rFonts w:hint="eastAsia"/>
              </w:rPr>
              <w:t>1</w:t>
            </w:r>
          </w:p>
        </w:tc>
        <w:tc>
          <w:tcPr>
            <w:tcW w:w="1409" w:type="dxa"/>
          </w:tcPr>
          <w:p w14:paraId="6F29EFE5" w14:textId="3B6DBC1C" w:rsidR="008C45D5" w:rsidRPr="002E535A" w:rsidRDefault="00D21DE0" w:rsidP="008C45D5">
            <w:pPr>
              <w:spacing w:before="60" w:after="60"/>
              <w:jc w:val="left"/>
            </w:pPr>
            <w:r w:rsidRPr="00D21DE0">
              <w:rPr>
                <w:rFonts w:hint="eastAsia"/>
              </w:rPr>
              <w:t>가족력암종류코드</w:t>
            </w:r>
          </w:p>
        </w:tc>
        <w:tc>
          <w:tcPr>
            <w:tcW w:w="1417" w:type="dxa"/>
          </w:tcPr>
          <w:p w14:paraId="36E51D47" w14:textId="7FDEAC20" w:rsidR="008C45D5" w:rsidRPr="002E535A" w:rsidRDefault="00FF601D" w:rsidP="008C45D5">
            <w:pPr>
              <w:spacing w:before="60" w:after="60"/>
              <w:jc w:val="left"/>
            </w:pPr>
            <w:r w:rsidRPr="002E535A">
              <w:rPr>
                <w:rFonts w:hint="eastAsia"/>
              </w:rPr>
              <w:t xml:space="preserve">환자 가족의 암병력 </w:t>
            </w:r>
            <w:r w:rsidR="001F262C" w:rsidRPr="002E535A">
              <w:rPr>
                <w:rFonts w:hint="eastAsia"/>
              </w:rPr>
              <w:t xml:space="preserve">종류 </w:t>
            </w:r>
            <w:r w:rsidRPr="002E535A">
              <w:rPr>
                <w:rFonts w:hint="eastAsia"/>
              </w:rPr>
              <w:t>코드</w:t>
            </w:r>
          </w:p>
        </w:tc>
        <w:tc>
          <w:tcPr>
            <w:tcW w:w="2268" w:type="dxa"/>
          </w:tcPr>
          <w:p w14:paraId="0EA0F4A7" w14:textId="09DE16B5" w:rsidR="008C45D5" w:rsidRPr="002E535A" w:rsidRDefault="00D21DE0" w:rsidP="008C45D5">
            <w:pPr>
              <w:spacing w:before="60" w:after="60"/>
              <w:jc w:val="left"/>
            </w:pPr>
            <w:r w:rsidRPr="00D21DE0">
              <w:t>FMHT_CNCR_KNCD</w:t>
            </w:r>
          </w:p>
        </w:tc>
        <w:tc>
          <w:tcPr>
            <w:tcW w:w="1276" w:type="dxa"/>
          </w:tcPr>
          <w:p w14:paraId="4FD66590" w14:textId="5F47AD0C" w:rsidR="008C45D5" w:rsidRPr="002E535A" w:rsidRDefault="00D21DE0" w:rsidP="008C45D5">
            <w:pPr>
              <w:spacing w:before="60" w:after="60"/>
              <w:jc w:val="left"/>
            </w:pPr>
            <w:r>
              <w:rPr>
                <w:rFonts w:hint="eastAsia"/>
              </w:rPr>
              <w:t>암종류</w:t>
            </w:r>
            <w:r w:rsidR="00FF601D" w:rsidRPr="002E535A">
              <w:rPr>
                <w:rFonts w:hint="eastAsia"/>
              </w:rPr>
              <w:t>코드</w:t>
            </w:r>
          </w:p>
        </w:tc>
        <w:tc>
          <w:tcPr>
            <w:tcW w:w="1417" w:type="dxa"/>
          </w:tcPr>
          <w:p w14:paraId="6F03164F" w14:textId="77777777" w:rsidR="008C45D5" w:rsidRPr="002E535A" w:rsidRDefault="008C45D5" w:rsidP="00A73FDD">
            <w:pPr>
              <w:spacing w:before="60" w:after="60"/>
              <w:jc w:val="center"/>
            </w:pPr>
            <w:r w:rsidRPr="002E535A">
              <w:rPr>
                <w:rFonts w:hint="eastAsia"/>
              </w:rPr>
              <w:t>P</w:t>
            </w:r>
            <w:r w:rsidR="00FF601D" w:rsidRPr="002E535A">
              <w:rPr>
                <w:rFonts w:hint="eastAsia"/>
              </w:rPr>
              <w:t>T</w:t>
            </w:r>
          </w:p>
          <w:p w14:paraId="647BBC19" w14:textId="77777777" w:rsidR="008C45D5" w:rsidRPr="002E535A" w:rsidRDefault="008C45D5" w:rsidP="00FF601D">
            <w:pPr>
              <w:spacing w:before="60" w:after="60"/>
              <w:jc w:val="center"/>
            </w:pPr>
            <w:r w:rsidRPr="002E535A">
              <w:t>(</w:t>
            </w:r>
            <w:r w:rsidR="00FF601D" w:rsidRPr="002E535A">
              <w:rPr>
                <w:rFonts w:hint="eastAsia"/>
              </w:rPr>
              <w:t>환자</w:t>
            </w:r>
            <w:r w:rsidRPr="002E535A">
              <w:rPr>
                <w:rFonts w:hint="eastAsia"/>
              </w:rPr>
              <w:t>)</w:t>
            </w:r>
          </w:p>
        </w:tc>
        <w:tc>
          <w:tcPr>
            <w:tcW w:w="1134" w:type="dxa"/>
          </w:tcPr>
          <w:p w14:paraId="79EBFE65" w14:textId="77777777" w:rsidR="008C45D5" w:rsidRDefault="008C45D5" w:rsidP="008C45D5">
            <w:pPr>
              <w:spacing w:before="60" w:after="60"/>
              <w:jc w:val="center"/>
            </w:pPr>
            <w:r w:rsidRPr="000A1ED8">
              <w:rPr>
                <w:rFonts w:hint="eastAsia"/>
              </w:rPr>
              <w:t>(Y)</w:t>
            </w:r>
          </w:p>
          <w:p w14:paraId="6D8B576F" w14:textId="77777777" w:rsidR="008C45D5" w:rsidRPr="000A1ED8" w:rsidRDefault="008C45D5" w:rsidP="008C45D5">
            <w:pPr>
              <w:spacing w:before="60" w:after="60"/>
              <w:jc w:val="center"/>
            </w:pPr>
            <w:r w:rsidRPr="000A1ED8">
              <w:rPr>
                <w:rFonts w:hint="eastAsia"/>
              </w:rPr>
              <w:t>표준</w:t>
            </w:r>
          </w:p>
        </w:tc>
      </w:tr>
    </w:tbl>
    <w:p w14:paraId="228558F8" w14:textId="77777777" w:rsidR="006A2DFD" w:rsidRDefault="00C97A1D" w:rsidP="00997C3E">
      <w:r w:rsidRPr="00C97A1D">
        <w:rPr>
          <w:rFonts w:hint="eastAsia"/>
        </w:rPr>
        <w:t>※</w:t>
      </w:r>
      <w:r w:rsidRPr="00C97A1D">
        <w:t xml:space="preserve"> 이력관리 기본 항목 : 최종변경일자, 변경자, 변경사유</w:t>
      </w:r>
    </w:p>
    <w:p w14:paraId="70B2E47A" w14:textId="77777777" w:rsidR="00C97A1D" w:rsidRPr="00DA0CC2" w:rsidRDefault="00C97A1D" w:rsidP="003771D8">
      <w:pPr>
        <w:pStyle w:val="20"/>
      </w:pPr>
      <w:bookmarkStart w:id="442" w:name="_Toc124110780"/>
      <w:r>
        <w:rPr>
          <w:rFonts w:hint="eastAsia"/>
        </w:rPr>
        <w:t>표준용어 명명 규칙</w:t>
      </w:r>
      <w:bookmarkEnd w:id="442"/>
    </w:p>
    <w:p w14:paraId="19F419FA" w14:textId="77777777" w:rsidR="00C97A1D" w:rsidRPr="00C23FC6" w:rsidRDefault="00C97A1D" w:rsidP="00C97A1D">
      <w:pPr>
        <w:pStyle w:val="a7"/>
        <w:keepNext/>
        <w:jc w:val="left"/>
        <w:rPr>
          <w:b w:val="0"/>
          <w:bCs w:val="0"/>
        </w:rPr>
      </w:pPr>
      <w:r w:rsidRPr="00C23FC6">
        <w:rPr>
          <w:rFonts w:hint="eastAsia"/>
          <w:b w:val="0"/>
          <w:bCs w:val="0"/>
        </w:rPr>
        <w:t xml:space="preserve"> [표 </w:t>
      </w:r>
      <w:r w:rsidR="005D3BAA">
        <w:rPr>
          <w:b w:val="0"/>
          <w:bCs w:val="0"/>
        </w:rPr>
        <w:t>4</w:t>
      </w:r>
      <w:r w:rsidRPr="00C23FC6">
        <w:rPr>
          <w:b w:val="0"/>
          <w:bCs w:val="0"/>
        </w:rPr>
        <w:noBreakHyphen/>
      </w:r>
      <w:r w:rsidR="005D3BAA">
        <w:rPr>
          <w:b w:val="0"/>
          <w:bCs w:val="0"/>
        </w:rPr>
        <w:t>2</w:t>
      </w:r>
      <w:r w:rsidRPr="00C23FC6">
        <w:rPr>
          <w:rFonts w:hint="eastAsia"/>
          <w:b w:val="0"/>
          <w:bCs w:val="0"/>
        </w:rPr>
        <w:t xml:space="preserve">] </w:t>
      </w:r>
      <w:r>
        <w:rPr>
          <w:rFonts w:hint="eastAsia"/>
          <w:b w:val="0"/>
          <w:bCs w:val="0"/>
          <w:sz w:val="22"/>
          <w:szCs w:val="22"/>
        </w:rPr>
        <w:t>표준용어 명명 규칙</w:t>
      </w:r>
    </w:p>
    <w:tbl>
      <w:tblPr>
        <w:tblW w:w="0" w:type="auto"/>
        <w:tblInd w:w="2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A0" w:firstRow="1" w:lastRow="0" w:firstColumn="1" w:lastColumn="0" w:noHBand="0" w:noVBand="0"/>
      </w:tblPr>
      <w:tblGrid>
        <w:gridCol w:w="564"/>
        <w:gridCol w:w="5129"/>
        <w:gridCol w:w="3689"/>
      </w:tblGrid>
      <w:tr w:rsidR="0093341C" w:rsidRPr="0093341C" w14:paraId="0DC937C2" w14:textId="77777777" w:rsidTr="004F414A">
        <w:tc>
          <w:tcPr>
            <w:tcW w:w="564" w:type="dxa"/>
            <w:shd w:val="clear" w:color="auto" w:fill="F3F3F3"/>
          </w:tcPr>
          <w:p w14:paraId="449556D3" w14:textId="77777777" w:rsidR="0093341C" w:rsidRPr="0093341C" w:rsidRDefault="0093341C" w:rsidP="005D3BAA">
            <w:pPr>
              <w:pStyle w:val="a"/>
              <w:numPr>
                <w:ilvl w:val="0"/>
                <w:numId w:val="0"/>
              </w:numPr>
              <w:spacing w:before="60" w:after="60"/>
              <w:jc w:val="center"/>
              <w:rPr>
                <w:rFonts w:asciiTheme="minorEastAsia" w:eastAsiaTheme="minorEastAsia" w:hAnsiTheme="minorEastAsia"/>
                <w:b/>
              </w:rPr>
            </w:pPr>
            <w:r w:rsidRPr="0093341C">
              <w:rPr>
                <w:rFonts w:asciiTheme="minorEastAsia" w:eastAsiaTheme="minorEastAsia" w:hAnsiTheme="minorEastAsia" w:hint="eastAsia"/>
                <w:b/>
              </w:rPr>
              <w:t>순번</w:t>
            </w:r>
          </w:p>
        </w:tc>
        <w:tc>
          <w:tcPr>
            <w:tcW w:w="5129" w:type="dxa"/>
            <w:shd w:val="clear" w:color="auto" w:fill="F3F3F3"/>
          </w:tcPr>
          <w:p w14:paraId="3030AFAD" w14:textId="77777777" w:rsidR="0093341C" w:rsidRPr="0093341C" w:rsidRDefault="0093341C" w:rsidP="005D3BAA">
            <w:pPr>
              <w:pStyle w:val="a"/>
              <w:numPr>
                <w:ilvl w:val="0"/>
                <w:numId w:val="0"/>
              </w:numPr>
              <w:spacing w:before="60" w:after="60"/>
              <w:jc w:val="center"/>
              <w:rPr>
                <w:rFonts w:asciiTheme="minorEastAsia" w:eastAsiaTheme="minorEastAsia" w:hAnsiTheme="minorEastAsia"/>
                <w:b/>
              </w:rPr>
            </w:pPr>
            <w:r w:rsidRPr="0093341C">
              <w:rPr>
                <w:rFonts w:asciiTheme="minorEastAsia" w:eastAsiaTheme="minorEastAsia" w:hAnsiTheme="minorEastAsia" w:hint="eastAsia"/>
                <w:b/>
              </w:rPr>
              <w:t>규칙</w:t>
            </w:r>
          </w:p>
        </w:tc>
        <w:tc>
          <w:tcPr>
            <w:tcW w:w="3689" w:type="dxa"/>
            <w:shd w:val="clear" w:color="auto" w:fill="F3F3F3"/>
          </w:tcPr>
          <w:p w14:paraId="56D03D36" w14:textId="77777777" w:rsidR="0093341C" w:rsidRPr="0093341C" w:rsidRDefault="0093341C" w:rsidP="005D3BAA">
            <w:pPr>
              <w:pStyle w:val="a"/>
              <w:numPr>
                <w:ilvl w:val="0"/>
                <w:numId w:val="0"/>
              </w:numPr>
              <w:spacing w:before="60" w:after="60"/>
              <w:jc w:val="center"/>
              <w:rPr>
                <w:rFonts w:asciiTheme="minorEastAsia" w:eastAsiaTheme="minorEastAsia" w:hAnsiTheme="minorEastAsia"/>
                <w:b/>
              </w:rPr>
            </w:pPr>
            <w:r w:rsidRPr="0093341C">
              <w:rPr>
                <w:rFonts w:asciiTheme="minorEastAsia" w:eastAsiaTheme="minorEastAsia" w:hAnsiTheme="minorEastAsia" w:hint="eastAsia"/>
                <w:b/>
              </w:rPr>
              <w:t>예시</w:t>
            </w:r>
          </w:p>
        </w:tc>
      </w:tr>
      <w:tr w:rsidR="004F414A" w:rsidRPr="0093341C" w14:paraId="14AD8FBE" w14:textId="77777777" w:rsidTr="004F414A">
        <w:tc>
          <w:tcPr>
            <w:tcW w:w="564" w:type="dxa"/>
          </w:tcPr>
          <w:p w14:paraId="7B6CB99B" w14:textId="77777777" w:rsidR="004F414A" w:rsidRPr="0093341C" w:rsidRDefault="004F414A" w:rsidP="004F414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1</w:t>
            </w:r>
          </w:p>
        </w:tc>
        <w:tc>
          <w:tcPr>
            <w:tcW w:w="5129" w:type="dxa"/>
          </w:tcPr>
          <w:p w14:paraId="71BE20E4" w14:textId="4C14E80C" w:rsidR="004F414A" w:rsidRPr="00E70820" w:rsidRDefault="004F414A" w:rsidP="004F414A">
            <w:pPr>
              <w:pStyle w:val="a"/>
              <w:rPr>
                <w:rFonts w:asciiTheme="minorEastAsia" w:eastAsiaTheme="minorEastAsia" w:hAnsiTheme="minorEastAsia"/>
              </w:rPr>
            </w:pPr>
            <w:r w:rsidRPr="00E70820">
              <w:rPr>
                <w:rFonts w:asciiTheme="minorEastAsia" w:eastAsiaTheme="minorEastAsia" w:hAnsiTheme="minorEastAsia" w:hint="eastAsia"/>
              </w:rPr>
              <w:t>속성명은</w:t>
            </w:r>
            <w:r w:rsidRPr="00E70820">
              <w:rPr>
                <w:rFonts w:asciiTheme="minorEastAsia" w:eastAsiaTheme="minorEastAsia" w:hAnsiTheme="minorEastAsia"/>
              </w:rPr>
              <w:t xml:space="preserve"> </w:t>
            </w:r>
            <w:r w:rsidRPr="00E70820">
              <w:rPr>
                <w:rFonts w:asciiTheme="minorEastAsia" w:eastAsiaTheme="minorEastAsia" w:hAnsiTheme="minorEastAsia"/>
                <w:noProof/>
                <w:u w:val="single"/>
                <w:shd w:val="pct15" w:color="auto" w:fill="FFFFFF"/>
              </w:rPr>
              <w:t>주제어</w:t>
            </w:r>
            <w:r w:rsidRPr="00E70820">
              <w:rPr>
                <w:rFonts w:asciiTheme="minorEastAsia" w:eastAsiaTheme="minorEastAsia" w:hAnsiTheme="minorEastAsia"/>
              </w:rPr>
              <w:t>+</w:t>
            </w:r>
            <w:r w:rsidRPr="00E70820">
              <w:rPr>
                <w:rFonts w:asciiTheme="minorEastAsia" w:eastAsiaTheme="minorEastAsia" w:hAnsiTheme="minorEastAsia"/>
                <w:noProof/>
                <w:u w:val="single"/>
                <w:shd w:val="pct15" w:color="auto" w:fill="FFFFFF"/>
              </w:rPr>
              <w:t>[수식어[+수식어n]]</w:t>
            </w:r>
            <w:r w:rsidRPr="00E70820">
              <w:rPr>
                <w:rFonts w:asciiTheme="minorEastAsia" w:eastAsiaTheme="minorEastAsia" w:hAnsiTheme="minorEastAsia"/>
              </w:rPr>
              <w:t>+</w:t>
            </w:r>
            <w:r w:rsidRPr="00E70820">
              <w:rPr>
                <w:rFonts w:asciiTheme="minorEastAsia" w:eastAsiaTheme="minorEastAsia" w:hAnsiTheme="minorEastAsia"/>
                <w:noProof/>
                <w:u w:val="single"/>
                <w:shd w:val="pct15" w:color="auto" w:fill="FFFFFF"/>
              </w:rPr>
              <w:t>분류어[도메인명]</w:t>
            </w:r>
            <w:r w:rsidR="0095227B" w:rsidRPr="00E70820">
              <w:rPr>
                <w:rFonts w:asciiTheme="minorEastAsia" w:eastAsiaTheme="minorEastAsia" w:hAnsiTheme="minorEastAsia"/>
              </w:rPr>
              <w:t xml:space="preserve"> </w:t>
            </w:r>
            <w:r w:rsidRPr="00E70820">
              <w:rPr>
                <w:rFonts w:asciiTheme="minorEastAsia" w:eastAsiaTheme="minorEastAsia" w:hAnsiTheme="minorEastAsia"/>
              </w:rPr>
              <w:t>형식을 취하여 생성 한다.</w:t>
            </w:r>
          </w:p>
          <w:p w14:paraId="15196EFD" w14:textId="4F7C44A3" w:rsidR="004F414A" w:rsidRPr="00E70820" w:rsidRDefault="004F414A" w:rsidP="004F414A">
            <w:pPr>
              <w:pStyle w:val="a"/>
              <w:rPr>
                <w:rFonts w:asciiTheme="minorEastAsia" w:eastAsiaTheme="minorEastAsia" w:hAnsiTheme="minorEastAsia"/>
              </w:rPr>
            </w:pPr>
            <w:r w:rsidRPr="00E70820">
              <w:rPr>
                <w:rFonts w:asciiTheme="minorEastAsia" w:eastAsiaTheme="minorEastAsia" w:hAnsiTheme="minorEastAsia" w:hint="eastAsia"/>
              </w:rPr>
              <w:t>공통 속성명</w:t>
            </w:r>
            <w:r w:rsidR="00E7416E" w:rsidRPr="00E70820">
              <w:rPr>
                <w:rFonts w:asciiTheme="minorEastAsia" w:eastAsiaTheme="minorEastAsia" w:hAnsiTheme="minorEastAsia" w:hint="eastAsia"/>
              </w:rPr>
              <w:t>(</w:t>
            </w:r>
            <w:r w:rsidR="00E7416E" w:rsidRPr="00E70820">
              <w:rPr>
                <w:rFonts w:asciiTheme="minorEastAsia" w:eastAsiaTheme="minorEastAsia" w:hAnsiTheme="minorEastAsia"/>
              </w:rPr>
              <w:t>4</w:t>
            </w:r>
            <w:r w:rsidR="00E7416E" w:rsidRPr="00E70820">
              <w:rPr>
                <w:rFonts w:asciiTheme="minorEastAsia" w:eastAsiaTheme="minorEastAsia" w:hAnsiTheme="minorEastAsia" w:hint="eastAsia"/>
              </w:rPr>
              <w:t>항목)</w:t>
            </w:r>
            <w:r w:rsidRPr="00E70820">
              <w:rPr>
                <w:rFonts w:asciiTheme="minorEastAsia" w:eastAsiaTheme="minorEastAsia" w:hAnsiTheme="minorEastAsia" w:hint="eastAsia"/>
              </w:rPr>
              <w:t xml:space="preserve">은 </w:t>
            </w:r>
            <w:r w:rsidRPr="00E70820">
              <w:rPr>
                <w:rFonts w:asciiTheme="minorEastAsia" w:eastAsiaTheme="minorEastAsia" w:hAnsiTheme="minorEastAsia"/>
                <w:noProof/>
                <w:u w:val="single"/>
                <w:shd w:val="pct15" w:color="auto" w:fill="FFFFFF"/>
              </w:rPr>
              <w:t>[수식어[+수식어n]]</w:t>
            </w:r>
            <w:r w:rsidRPr="00E70820">
              <w:rPr>
                <w:rFonts w:asciiTheme="minorEastAsia" w:eastAsiaTheme="minorEastAsia" w:hAnsiTheme="minorEastAsia"/>
              </w:rPr>
              <w:t>+</w:t>
            </w:r>
            <w:r w:rsidRPr="00E70820">
              <w:rPr>
                <w:rFonts w:asciiTheme="minorEastAsia" w:eastAsiaTheme="minorEastAsia" w:hAnsiTheme="minorEastAsia"/>
                <w:noProof/>
                <w:u w:val="single"/>
                <w:shd w:val="pct15" w:color="auto" w:fill="FFFFFF"/>
              </w:rPr>
              <w:t>분류어[도메인명]</w:t>
            </w:r>
            <w:r w:rsidR="0095227B" w:rsidRPr="00E70820">
              <w:rPr>
                <w:rFonts w:asciiTheme="minorEastAsia" w:eastAsiaTheme="minorEastAsia" w:hAnsiTheme="minorEastAsia"/>
              </w:rPr>
              <w:t xml:space="preserve"> </w:t>
            </w:r>
            <w:r w:rsidRPr="00E70820">
              <w:rPr>
                <w:rFonts w:asciiTheme="minorEastAsia" w:eastAsiaTheme="minorEastAsia" w:hAnsiTheme="minorEastAsia"/>
              </w:rPr>
              <w:t>형식을 취하여 생성 한다.</w:t>
            </w:r>
          </w:p>
        </w:tc>
        <w:tc>
          <w:tcPr>
            <w:tcW w:w="3689" w:type="dxa"/>
          </w:tcPr>
          <w:p w14:paraId="70FD3CDC" w14:textId="77777777" w:rsidR="005856C0" w:rsidRPr="00E70820" w:rsidRDefault="005856C0" w:rsidP="005856C0">
            <w:pPr>
              <w:pStyle w:val="a"/>
              <w:numPr>
                <w:ilvl w:val="0"/>
                <w:numId w:val="0"/>
              </w:numPr>
              <w:spacing w:before="60" w:after="60"/>
              <w:rPr>
                <w:rFonts w:asciiTheme="minorEastAsia" w:eastAsiaTheme="minorEastAsia" w:hAnsiTheme="minorEastAsia"/>
              </w:rPr>
            </w:pPr>
            <w:r w:rsidRPr="00E70820">
              <w:rPr>
                <w:rFonts w:asciiTheme="minorEastAsia" w:eastAsiaTheme="minorEastAsia" w:hAnsiTheme="minorEastAsia" w:hint="eastAsia"/>
              </w:rPr>
              <w:t>(주제어+수식어+분류어)</w:t>
            </w:r>
          </w:p>
          <w:p w14:paraId="0BC3A72C" w14:textId="3D6B6D12" w:rsidR="004F414A" w:rsidRPr="00E70820" w:rsidRDefault="004F414A" w:rsidP="004F414A">
            <w:pPr>
              <w:pStyle w:val="a"/>
              <w:numPr>
                <w:ilvl w:val="0"/>
                <w:numId w:val="0"/>
              </w:numPr>
              <w:spacing w:before="60" w:after="60"/>
              <w:rPr>
                <w:rFonts w:asciiTheme="minorEastAsia" w:eastAsiaTheme="minorEastAsia" w:hAnsiTheme="minorEastAsia"/>
              </w:rPr>
            </w:pPr>
            <w:r w:rsidRPr="00E70820">
              <w:rPr>
                <w:rFonts w:asciiTheme="minorEastAsia" w:eastAsiaTheme="minorEastAsia" w:hAnsiTheme="minorEastAsia" w:hint="eastAsia"/>
              </w:rPr>
              <w:t>기본환자+</w:t>
            </w:r>
            <w:r w:rsidR="00482993" w:rsidRPr="00E70820">
              <w:rPr>
                <w:rFonts w:asciiTheme="minorEastAsia" w:eastAsiaTheme="minorEastAsia" w:hAnsiTheme="minorEastAsia" w:hint="eastAsia"/>
              </w:rPr>
              <w:t>최초진단</w:t>
            </w:r>
            <w:r w:rsidRPr="00E70820">
              <w:rPr>
                <w:rFonts w:asciiTheme="minorEastAsia" w:eastAsiaTheme="minorEastAsia" w:hAnsiTheme="minorEastAsia" w:hint="eastAsia"/>
              </w:rPr>
              <w:t>+</w:t>
            </w:r>
            <w:r w:rsidR="00482993" w:rsidRPr="00E70820">
              <w:rPr>
                <w:rFonts w:asciiTheme="minorEastAsia" w:eastAsiaTheme="minorEastAsia" w:hAnsiTheme="minorEastAsia" w:hint="eastAsia"/>
              </w:rPr>
              <w:t>일자</w:t>
            </w:r>
          </w:p>
          <w:p w14:paraId="323C4D23" w14:textId="206FF0CB" w:rsidR="004F414A" w:rsidRPr="00E70820" w:rsidRDefault="004F414A" w:rsidP="004F414A">
            <w:pPr>
              <w:pStyle w:val="a"/>
              <w:numPr>
                <w:ilvl w:val="0"/>
                <w:numId w:val="0"/>
              </w:numPr>
              <w:spacing w:before="60" w:after="60"/>
              <w:rPr>
                <w:rFonts w:asciiTheme="minorEastAsia" w:eastAsiaTheme="minorEastAsia" w:hAnsiTheme="minorEastAsia"/>
              </w:rPr>
            </w:pPr>
            <w:r w:rsidRPr="00E70820">
              <w:rPr>
                <w:rFonts w:asciiTheme="minorEastAsia" w:eastAsiaTheme="minorEastAsia" w:hAnsiTheme="minorEastAsia" w:hint="eastAsia"/>
              </w:rPr>
              <w:t>진단검사+종류+코드</w:t>
            </w:r>
          </w:p>
          <w:p w14:paraId="01755465" w14:textId="77777777" w:rsidR="003B43FD" w:rsidRPr="00E70820" w:rsidRDefault="003B43FD" w:rsidP="004F414A">
            <w:pPr>
              <w:pStyle w:val="a"/>
              <w:numPr>
                <w:ilvl w:val="0"/>
                <w:numId w:val="0"/>
              </w:numPr>
              <w:spacing w:before="60" w:after="60"/>
              <w:rPr>
                <w:rFonts w:asciiTheme="minorEastAsia" w:eastAsiaTheme="minorEastAsia" w:hAnsiTheme="minorEastAsia"/>
              </w:rPr>
            </w:pPr>
          </w:p>
          <w:p w14:paraId="4A050F81" w14:textId="5094CAC4" w:rsidR="00D557FA" w:rsidRPr="00E70820" w:rsidRDefault="00D557FA" w:rsidP="004F414A">
            <w:pPr>
              <w:pStyle w:val="a"/>
              <w:numPr>
                <w:ilvl w:val="0"/>
                <w:numId w:val="0"/>
              </w:numPr>
              <w:spacing w:before="60" w:after="60"/>
              <w:rPr>
                <w:rFonts w:asciiTheme="minorEastAsia" w:eastAsiaTheme="minorEastAsia" w:hAnsiTheme="minorEastAsia"/>
              </w:rPr>
            </w:pPr>
            <w:r w:rsidRPr="00E70820">
              <w:rPr>
                <w:rFonts w:asciiTheme="minorEastAsia" w:eastAsiaTheme="minorEastAsia" w:hAnsiTheme="minorEastAsia"/>
              </w:rPr>
              <w:t>(</w:t>
            </w:r>
            <w:r w:rsidRPr="00E70820">
              <w:rPr>
                <w:rFonts w:asciiTheme="minorEastAsia" w:eastAsiaTheme="minorEastAsia" w:hAnsiTheme="minorEastAsia" w:hint="eastAsia"/>
              </w:rPr>
              <w:t>수식어+분류어</w:t>
            </w:r>
            <w:r w:rsidRPr="00E70820">
              <w:rPr>
                <w:rFonts w:asciiTheme="minorEastAsia" w:eastAsiaTheme="minorEastAsia" w:hAnsiTheme="minorEastAsia"/>
              </w:rPr>
              <w:t>)</w:t>
            </w:r>
          </w:p>
          <w:p w14:paraId="7D84B838" w14:textId="77777777" w:rsidR="00B517D9" w:rsidRPr="00E70820" w:rsidRDefault="00F749A7" w:rsidP="00B517D9">
            <w:pPr>
              <w:pStyle w:val="a"/>
              <w:numPr>
                <w:ilvl w:val="0"/>
                <w:numId w:val="0"/>
              </w:numPr>
              <w:spacing w:before="60" w:after="60"/>
              <w:rPr>
                <w:rFonts w:asciiTheme="minorEastAsia" w:eastAsiaTheme="minorEastAsia" w:hAnsiTheme="minorEastAsia"/>
              </w:rPr>
            </w:pPr>
            <w:r w:rsidRPr="00E70820">
              <w:rPr>
                <w:rFonts w:asciiTheme="minorEastAsia" w:eastAsiaTheme="minorEastAsia" w:hAnsiTheme="minorEastAsia" w:hint="eastAsia"/>
              </w:rPr>
              <w:t>센터+코드</w:t>
            </w:r>
            <w:r w:rsidR="00C658C5" w:rsidRPr="00E70820">
              <w:rPr>
                <w:rFonts w:asciiTheme="minorEastAsia" w:eastAsiaTheme="minorEastAsia" w:hAnsiTheme="minorEastAsia" w:hint="eastAsia"/>
              </w:rPr>
              <w:t>,</w:t>
            </w:r>
            <w:r w:rsidR="00C658C5" w:rsidRPr="00E70820">
              <w:rPr>
                <w:rFonts w:asciiTheme="minorEastAsia" w:eastAsiaTheme="minorEastAsia" w:hAnsiTheme="minorEastAsia"/>
              </w:rPr>
              <w:t xml:space="preserve"> </w:t>
            </w:r>
            <w:r w:rsidR="00B517D9" w:rsidRPr="00E70820">
              <w:rPr>
                <w:rFonts w:asciiTheme="minorEastAsia" w:eastAsiaTheme="minorEastAsia" w:hAnsiTheme="minorEastAsia" w:hint="eastAsia"/>
              </w:rPr>
              <w:t>생성</w:t>
            </w:r>
            <w:r w:rsidR="00B517D9" w:rsidRPr="00E70820">
              <w:rPr>
                <w:rFonts w:asciiTheme="minorEastAsia" w:eastAsiaTheme="minorEastAsia" w:hAnsiTheme="minorEastAsia"/>
              </w:rPr>
              <w:t>+</w:t>
            </w:r>
            <w:r w:rsidR="00B517D9" w:rsidRPr="00E70820">
              <w:rPr>
                <w:rFonts w:asciiTheme="minorEastAsia" w:eastAsiaTheme="minorEastAsia" w:hAnsiTheme="minorEastAsia" w:hint="eastAsia"/>
              </w:rPr>
              <w:t>일시,</w:t>
            </w:r>
          </w:p>
          <w:p w14:paraId="6BF0EC7E" w14:textId="649262D0" w:rsidR="009E5DA9" w:rsidRPr="00E70820" w:rsidRDefault="00B517D9" w:rsidP="00B517D9">
            <w:pPr>
              <w:pStyle w:val="a"/>
              <w:numPr>
                <w:ilvl w:val="0"/>
                <w:numId w:val="0"/>
              </w:numPr>
              <w:spacing w:before="60" w:after="60"/>
              <w:rPr>
                <w:rFonts w:asciiTheme="minorEastAsia" w:eastAsiaTheme="minorEastAsia" w:hAnsiTheme="minorEastAsia"/>
              </w:rPr>
            </w:pPr>
            <w:r w:rsidRPr="00E70820">
              <w:rPr>
                <w:rFonts w:asciiTheme="minorEastAsia" w:eastAsiaTheme="minorEastAsia" w:hAnsiTheme="minorEastAsia"/>
              </w:rPr>
              <w:t>IRB+</w:t>
            </w:r>
            <w:r w:rsidRPr="00E70820">
              <w:rPr>
                <w:rFonts w:asciiTheme="minorEastAsia" w:eastAsiaTheme="minorEastAsia" w:hAnsiTheme="minorEastAsia" w:hint="eastAsia"/>
              </w:rPr>
              <w:t>승인+번호,</w:t>
            </w:r>
            <w:r w:rsidRPr="00E70820">
              <w:rPr>
                <w:rFonts w:asciiTheme="minorEastAsia" w:eastAsiaTheme="minorEastAsia" w:hAnsiTheme="minorEastAsia"/>
              </w:rPr>
              <w:t xml:space="preserve"> </w:t>
            </w:r>
            <w:r w:rsidR="003538B8" w:rsidRPr="00E70820">
              <w:rPr>
                <w:rFonts w:asciiTheme="minorEastAsia" w:eastAsiaTheme="minorEastAsia" w:hAnsiTheme="minorEastAsia" w:hint="eastAsia"/>
              </w:rPr>
              <w:t>환자+대체+번호</w:t>
            </w:r>
          </w:p>
        </w:tc>
      </w:tr>
      <w:tr w:rsidR="0093341C" w:rsidRPr="0093341C" w14:paraId="548D2E0F" w14:textId="77777777" w:rsidTr="004F414A">
        <w:trPr>
          <w:trHeight w:val="2153"/>
        </w:trPr>
        <w:tc>
          <w:tcPr>
            <w:tcW w:w="564" w:type="dxa"/>
          </w:tcPr>
          <w:p w14:paraId="61702A23"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lastRenderedPageBreak/>
              <w:t>2</w:t>
            </w:r>
          </w:p>
        </w:tc>
        <w:tc>
          <w:tcPr>
            <w:tcW w:w="5129" w:type="dxa"/>
          </w:tcPr>
          <w:p w14:paraId="270D70CF" w14:textId="77777777" w:rsidR="0093341C" w:rsidRPr="007F7B0F" w:rsidRDefault="0093341C" w:rsidP="005D3BAA">
            <w:pPr>
              <w:pStyle w:val="a"/>
              <w:spacing w:before="60" w:after="60"/>
              <w:rPr>
                <w:rFonts w:asciiTheme="minorEastAsia" w:eastAsiaTheme="minorEastAsia" w:hAnsiTheme="minorEastAsia"/>
              </w:rPr>
            </w:pPr>
            <w:r w:rsidRPr="007F7B0F">
              <w:rPr>
                <w:rFonts w:asciiTheme="minorEastAsia" w:eastAsiaTheme="minorEastAsia" w:hAnsiTheme="minorEastAsia" w:hint="eastAsia"/>
              </w:rPr>
              <w:t>글자수는 영문전환 시 30자 이내로 한다</w:t>
            </w:r>
          </w:p>
          <w:p w14:paraId="49AD84D9" w14:textId="77777777" w:rsidR="0093341C" w:rsidRPr="007F7B0F" w:rsidRDefault="0093341C" w:rsidP="005D3BAA">
            <w:pPr>
              <w:pStyle w:val="a"/>
              <w:spacing w:before="60" w:after="60"/>
              <w:rPr>
                <w:rFonts w:asciiTheme="minorEastAsia" w:eastAsiaTheme="minorEastAsia" w:hAnsiTheme="minorEastAsia"/>
              </w:rPr>
            </w:pPr>
            <w:r w:rsidRPr="007F7B0F">
              <w:rPr>
                <w:rFonts w:asciiTheme="minorEastAsia" w:eastAsiaTheme="minorEastAsia" w:hAnsiTheme="minorEastAsia" w:hint="eastAsia"/>
              </w:rPr>
              <w:t xml:space="preserve">생성 표준: </w:t>
            </w:r>
            <w:r w:rsidRPr="007F7B0F">
              <w:rPr>
                <w:rFonts w:asciiTheme="minorEastAsia" w:eastAsiaTheme="minorEastAsia" w:hAnsiTheme="minorEastAsia"/>
              </w:rPr>
              <w:t>1~5</w:t>
            </w:r>
            <w:r w:rsidRPr="007F7B0F">
              <w:rPr>
                <w:rFonts w:asciiTheme="minorEastAsia" w:eastAsiaTheme="minorEastAsia" w:hAnsiTheme="minorEastAsia" w:hint="eastAsia"/>
              </w:rPr>
              <w:t>개</w:t>
            </w:r>
            <w:r w:rsidRPr="007F7B0F">
              <w:rPr>
                <w:rFonts w:asciiTheme="minorEastAsia" w:eastAsiaTheme="minorEastAsia" w:hAnsiTheme="minorEastAsia"/>
              </w:rPr>
              <w:t>까지</w:t>
            </w:r>
            <w:r w:rsidRPr="007F7B0F">
              <w:rPr>
                <w:rFonts w:asciiTheme="minorEastAsia" w:eastAsiaTheme="minorEastAsia" w:hAnsiTheme="minorEastAsia" w:hint="eastAsia"/>
              </w:rPr>
              <w:t xml:space="preserve"> 단어를 조합하여 사용 한다.</w:t>
            </w:r>
          </w:p>
          <w:p w14:paraId="20CE55E5" w14:textId="77777777" w:rsidR="0093341C" w:rsidRPr="007F7B0F" w:rsidRDefault="0093341C" w:rsidP="005D3BAA">
            <w:pPr>
              <w:pStyle w:val="a"/>
              <w:widowControl/>
              <w:numPr>
                <w:ilvl w:val="0"/>
                <w:numId w:val="0"/>
              </w:numPr>
              <w:wordWrap/>
              <w:adjustRightInd/>
              <w:spacing w:before="60" w:after="60"/>
              <w:ind w:left="311"/>
              <w:textAlignment w:val="auto"/>
              <w:rPr>
                <w:rFonts w:asciiTheme="minorEastAsia" w:eastAsiaTheme="minorEastAsia" w:hAnsiTheme="minorEastAsia"/>
              </w:rPr>
            </w:pPr>
            <w:r w:rsidRPr="007F7B0F">
              <w:rPr>
                <w:rFonts w:asciiTheme="minorEastAsia" w:eastAsiaTheme="minorEastAsia" w:hAnsiTheme="minorEastAsia" w:hint="eastAsia"/>
              </w:rPr>
              <w:t>-&gt;단어1 + 단어2 + 단어3 + 단어4 + 단어5</w:t>
            </w:r>
          </w:p>
          <w:p w14:paraId="26C1FC99" w14:textId="77777777" w:rsidR="0093341C" w:rsidRPr="007F7B0F" w:rsidRDefault="00B83C8A"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7F7B0F">
              <w:rPr>
                <w:rFonts w:asciiTheme="minorEastAsia" w:eastAsiaTheme="minorEastAsia" w:hAnsiTheme="minorEastAsia" w:hint="eastAsia"/>
              </w:rPr>
              <w:t>컬럼</w:t>
            </w:r>
            <w:r w:rsidR="0093341C" w:rsidRPr="007F7B0F">
              <w:rPr>
                <w:rFonts w:asciiTheme="minorEastAsia" w:eastAsiaTheme="minorEastAsia" w:hAnsiTheme="minorEastAsia" w:hint="eastAsia"/>
              </w:rPr>
              <w:t xml:space="preserve">명 생성시 영문단어와 단어 사이에 </w:t>
            </w:r>
            <w:r w:rsidR="0093341C" w:rsidRPr="007F7B0F">
              <w:rPr>
                <w:rFonts w:asciiTheme="minorEastAsia" w:eastAsiaTheme="minorEastAsia" w:hAnsiTheme="minorEastAsia"/>
              </w:rPr>
              <w:br/>
            </w:r>
            <w:r w:rsidR="0093341C" w:rsidRPr="007F7B0F">
              <w:rPr>
                <w:rFonts w:asciiTheme="minorEastAsia" w:eastAsiaTheme="minorEastAsia" w:hAnsiTheme="minorEastAsia" w:hint="eastAsia"/>
              </w:rPr>
              <w:t xml:space="preserve">Under Bar </w:t>
            </w:r>
            <w:r w:rsidR="0093341C" w:rsidRPr="007F7B0F">
              <w:rPr>
                <w:rFonts w:asciiTheme="minorEastAsia" w:eastAsiaTheme="minorEastAsia" w:hAnsiTheme="minorEastAsia"/>
              </w:rPr>
              <w:t>‘</w:t>
            </w:r>
            <w:r w:rsidR="0093341C" w:rsidRPr="007F7B0F">
              <w:rPr>
                <w:rFonts w:asciiTheme="minorEastAsia" w:eastAsiaTheme="minorEastAsia" w:hAnsiTheme="minorEastAsia" w:hint="eastAsia"/>
              </w:rPr>
              <w:t>_</w:t>
            </w:r>
            <w:r w:rsidR="0093341C" w:rsidRPr="007F7B0F">
              <w:rPr>
                <w:rFonts w:asciiTheme="minorEastAsia" w:eastAsiaTheme="minorEastAsia" w:hAnsiTheme="minorEastAsia"/>
              </w:rPr>
              <w:t>’</w:t>
            </w:r>
            <w:r w:rsidR="0093341C" w:rsidRPr="007F7B0F">
              <w:rPr>
                <w:rFonts w:asciiTheme="minorEastAsia" w:eastAsiaTheme="minorEastAsia" w:hAnsiTheme="minorEastAsia" w:hint="eastAsia"/>
              </w:rPr>
              <w:t xml:space="preserve">붙인다. </w:t>
            </w:r>
          </w:p>
        </w:tc>
        <w:tc>
          <w:tcPr>
            <w:tcW w:w="3689" w:type="dxa"/>
          </w:tcPr>
          <w:p w14:paraId="7B043B37" w14:textId="042D578E" w:rsidR="0093341C" w:rsidRPr="007F7B0F" w:rsidRDefault="006C3DF2" w:rsidP="005D3BAA">
            <w:pPr>
              <w:pStyle w:val="a"/>
              <w:numPr>
                <w:ilvl w:val="0"/>
                <w:numId w:val="0"/>
              </w:numPr>
              <w:tabs>
                <w:tab w:val="clear" w:pos="284"/>
                <w:tab w:val="left" w:pos="34"/>
              </w:tabs>
              <w:spacing w:before="60" w:after="60"/>
              <w:ind w:left="34" w:hanging="42"/>
              <w:rPr>
                <w:rFonts w:asciiTheme="minorEastAsia" w:eastAsiaTheme="minorEastAsia" w:hAnsiTheme="minorEastAsia"/>
              </w:rPr>
            </w:pPr>
            <w:r>
              <w:rPr>
                <w:rFonts w:asciiTheme="minorEastAsia" w:eastAsiaTheme="minorEastAsia" w:hAnsiTheme="minorEastAsia" w:hint="eastAsia"/>
              </w:rPr>
              <w:t>수술</w:t>
            </w:r>
            <w:r w:rsidR="00EE5BDD" w:rsidRPr="007F7B0F">
              <w:rPr>
                <w:rFonts w:asciiTheme="minorEastAsia" w:eastAsiaTheme="minorEastAsia" w:hAnsiTheme="minorEastAsia" w:hint="eastAsia"/>
              </w:rPr>
              <w:t>+</w:t>
            </w:r>
            <w:r>
              <w:rPr>
                <w:rFonts w:asciiTheme="minorEastAsia" w:eastAsiaTheme="minorEastAsia" w:hAnsiTheme="minorEastAsia" w:hint="eastAsia"/>
              </w:rPr>
              <w:t>종양</w:t>
            </w:r>
            <w:r w:rsidR="0093341C" w:rsidRPr="007F7B0F">
              <w:rPr>
                <w:rFonts w:asciiTheme="minorEastAsia" w:eastAsiaTheme="minorEastAsia" w:hAnsiTheme="minorEastAsia" w:hint="eastAsia"/>
              </w:rPr>
              <w:t>+</w:t>
            </w:r>
            <w:r>
              <w:rPr>
                <w:rFonts w:asciiTheme="minorEastAsia" w:eastAsiaTheme="minorEastAsia" w:hAnsiTheme="minorEastAsia" w:hint="eastAsia"/>
              </w:rPr>
              <w:t>위치</w:t>
            </w:r>
            <w:r w:rsidR="0093341C" w:rsidRPr="007F7B0F">
              <w:rPr>
                <w:rFonts w:asciiTheme="minorEastAsia" w:eastAsiaTheme="minorEastAsia" w:hAnsiTheme="minorEastAsia" w:hint="eastAsia"/>
              </w:rPr>
              <w:t>+코드</w:t>
            </w:r>
          </w:p>
          <w:p w14:paraId="6C60B1AD" w14:textId="47451377" w:rsidR="0093341C" w:rsidRPr="007F7B0F" w:rsidRDefault="0093341C" w:rsidP="00427289">
            <w:pPr>
              <w:pStyle w:val="a"/>
              <w:numPr>
                <w:ilvl w:val="0"/>
                <w:numId w:val="0"/>
              </w:numPr>
              <w:spacing w:before="60" w:after="60"/>
              <w:rPr>
                <w:rFonts w:asciiTheme="minorEastAsia" w:eastAsiaTheme="minorEastAsia" w:hAnsiTheme="minorEastAsia"/>
                <w:u w:val="single"/>
              </w:rPr>
            </w:pPr>
            <w:r w:rsidRPr="007F7B0F">
              <w:rPr>
                <w:rFonts w:asciiTheme="minorEastAsia" w:eastAsiaTheme="minorEastAsia" w:hAnsiTheme="minorEastAsia" w:hint="eastAsia"/>
              </w:rPr>
              <w:t>-&gt;</w:t>
            </w:r>
            <w:r w:rsidR="006C3DF2">
              <w:t xml:space="preserve"> </w:t>
            </w:r>
            <w:r w:rsidR="006C3DF2" w:rsidRPr="006C3DF2">
              <w:rPr>
                <w:rFonts w:asciiTheme="minorEastAsia" w:eastAsiaTheme="minorEastAsia" w:hAnsiTheme="minorEastAsia"/>
              </w:rPr>
              <w:t>OPRT_TUMR_LOCA_CD</w:t>
            </w:r>
          </w:p>
        </w:tc>
      </w:tr>
      <w:tr w:rsidR="0093341C" w:rsidRPr="0093341C" w14:paraId="63494560" w14:textId="77777777" w:rsidTr="004F414A">
        <w:tc>
          <w:tcPr>
            <w:tcW w:w="564" w:type="dxa"/>
          </w:tcPr>
          <w:p w14:paraId="472CEB29"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3</w:t>
            </w:r>
          </w:p>
        </w:tc>
        <w:tc>
          <w:tcPr>
            <w:tcW w:w="5129" w:type="dxa"/>
          </w:tcPr>
          <w:p w14:paraId="21466B73"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반드시 단어사전에 등록된 단어를 사용하며 단어사전에 등록되어 있지 않은 경우, 단어 등록을 먼저 한 후 용어를 등록 한다.</w:t>
            </w:r>
          </w:p>
          <w:p w14:paraId="2594CF4E"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p>
        </w:tc>
        <w:tc>
          <w:tcPr>
            <w:tcW w:w="3689" w:type="dxa"/>
          </w:tcPr>
          <w:p w14:paraId="58E1A379" w14:textId="77777777" w:rsidR="0093341C" w:rsidRPr="0093341C" w:rsidRDefault="0093341C" w:rsidP="005D3BAA">
            <w:pPr>
              <w:pStyle w:val="a"/>
              <w:numPr>
                <w:ilvl w:val="0"/>
                <w:numId w:val="0"/>
              </w:numPr>
              <w:spacing w:before="60" w:after="60"/>
              <w:rPr>
                <w:rFonts w:asciiTheme="minorEastAsia" w:eastAsiaTheme="minorEastAsia" w:hAnsiTheme="minorEastAsia"/>
                <w:u w:val="single"/>
              </w:rPr>
            </w:pPr>
          </w:p>
        </w:tc>
      </w:tr>
      <w:tr w:rsidR="0093341C" w:rsidRPr="0093341C" w14:paraId="5ED390E2" w14:textId="77777777" w:rsidTr="004F414A">
        <w:tc>
          <w:tcPr>
            <w:tcW w:w="564" w:type="dxa"/>
          </w:tcPr>
          <w:p w14:paraId="0CF76DB6"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4</w:t>
            </w:r>
          </w:p>
        </w:tc>
        <w:tc>
          <w:tcPr>
            <w:tcW w:w="5129" w:type="dxa"/>
          </w:tcPr>
          <w:p w14:paraId="0B389FEF" w14:textId="77777777" w:rsidR="0093341C" w:rsidRPr="00890339"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890339">
              <w:rPr>
                <w:rFonts w:asciiTheme="minorEastAsia" w:eastAsiaTheme="minorEastAsia" w:hAnsiTheme="minorEastAsia" w:hint="eastAsia"/>
              </w:rPr>
              <w:t>한글 및 영문 약어 사용시는 띄어쓰기를 하지 않는다.</w:t>
            </w:r>
          </w:p>
          <w:p w14:paraId="165C4BE0" w14:textId="77777777" w:rsidR="0093341C" w:rsidRPr="00890339"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890339">
              <w:rPr>
                <w:rFonts w:asciiTheme="minorEastAsia" w:eastAsiaTheme="minorEastAsia" w:hAnsiTheme="minorEastAsia" w:hint="eastAsia"/>
              </w:rPr>
              <w:t xml:space="preserve">특수문자(/, _, -, +, (, ) )등을 사용 하지 않는 것을 원칙으로 하나 Under Bar </w:t>
            </w:r>
            <w:r w:rsidRPr="00890339">
              <w:rPr>
                <w:rFonts w:asciiTheme="minorEastAsia" w:eastAsiaTheme="minorEastAsia" w:hAnsiTheme="minorEastAsia"/>
              </w:rPr>
              <w:t>‘</w:t>
            </w:r>
            <w:r w:rsidRPr="00890339">
              <w:rPr>
                <w:rFonts w:asciiTheme="minorEastAsia" w:eastAsiaTheme="minorEastAsia" w:hAnsiTheme="minorEastAsia" w:hint="eastAsia"/>
              </w:rPr>
              <w:t>_</w:t>
            </w:r>
            <w:r w:rsidRPr="00890339">
              <w:rPr>
                <w:rFonts w:asciiTheme="minorEastAsia" w:eastAsiaTheme="minorEastAsia" w:hAnsiTheme="minorEastAsia"/>
              </w:rPr>
              <w:t>’</w:t>
            </w:r>
            <w:r w:rsidRPr="00890339">
              <w:rPr>
                <w:rFonts w:asciiTheme="minorEastAsia" w:eastAsiaTheme="minorEastAsia" w:hAnsiTheme="minorEastAsia" w:hint="eastAsia"/>
              </w:rPr>
              <w:t xml:space="preserve"> 는 예외로 허용한다.</w:t>
            </w:r>
          </w:p>
        </w:tc>
        <w:tc>
          <w:tcPr>
            <w:tcW w:w="3689" w:type="dxa"/>
          </w:tcPr>
          <w:p w14:paraId="7F269CA8" w14:textId="795B2E20" w:rsidR="0093341C" w:rsidRPr="00890339" w:rsidRDefault="006C3DF2" w:rsidP="00BD1F20">
            <w:pPr>
              <w:pStyle w:val="a"/>
              <w:numPr>
                <w:ilvl w:val="0"/>
                <w:numId w:val="0"/>
              </w:numPr>
              <w:spacing w:before="60" w:after="60"/>
              <w:jc w:val="left"/>
              <w:rPr>
                <w:rFonts w:asciiTheme="minorEastAsia" w:eastAsiaTheme="minorEastAsia" w:hAnsiTheme="minorEastAsia"/>
              </w:rPr>
            </w:pPr>
            <w:r>
              <w:rPr>
                <w:rFonts w:asciiTheme="minorEastAsia" w:eastAsiaTheme="minorEastAsia" w:hAnsiTheme="minorEastAsia" w:hint="eastAsia"/>
              </w:rPr>
              <w:t>모유</w:t>
            </w:r>
            <w:r w:rsidR="00DD4A02" w:rsidRPr="00890339">
              <w:rPr>
                <w:rFonts w:asciiTheme="minorEastAsia" w:eastAsiaTheme="minorEastAsia" w:hAnsiTheme="minorEastAsia" w:hint="eastAsia"/>
              </w:rPr>
              <w:t>수유기간</w:t>
            </w:r>
            <w:r w:rsidR="00DD4A02" w:rsidRPr="00890339">
              <w:rPr>
                <w:rFonts w:asciiTheme="minorEastAsia" w:eastAsiaTheme="minorEastAsia" w:hAnsiTheme="minorEastAsia"/>
              </w:rPr>
              <w:t>(月)</w:t>
            </w:r>
            <w:r w:rsidR="0093341C" w:rsidRPr="00890339">
              <w:rPr>
                <w:rFonts w:asciiTheme="minorEastAsia" w:eastAsiaTheme="minorEastAsia" w:hAnsiTheme="minorEastAsia" w:hint="eastAsia"/>
              </w:rPr>
              <w:t>(</w:t>
            </w:r>
            <w:r w:rsidR="00427289" w:rsidRPr="00890339">
              <w:rPr>
                <w:rFonts w:asciiTheme="minorEastAsia" w:eastAsiaTheme="minorEastAsia" w:hAnsiTheme="minorEastAsia" w:hint="eastAsia"/>
              </w:rPr>
              <w:t>X</w:t>
            </w:r>
            <w:r w:rsidR="0093341C" w:rsidRPr="00890339">
              <w:rPr>
                <w:rFonts w:asciiTheme="minorEastAsia" w:eastAsiaTheme="minorEastAsia" w:hAnsiTheme="minorEastAsia" w:hint="eastAsia"/>
              </w:rPr>
              <w:t>)</w:t>
            </w:r>
            <w:r w:rsidR="00427289" w:rsidRPr="00890339">
              <w:rPr>
                <w:rFonts w:asciiTheme="minorEastAsia" w:eastAsiaTheme="minorEastAsia" w:hAnsiTheme="minorEastAsia"/>
              </w:rPr>
              <w:t>-&gt;</w:t>
            </w:r>
            <w:r w:rsidR="00290010" w:rsidRPr="00890339">
              <w:rPr>
                <w:rFonts w:asciiTheme="minorEastAsia" w:eastAsiaTheme="minorEastAsia" w:hAnsiTheme="minorEastAsia" w:hint="eastAsia"/>
              </w:rPr>
              <w:t xml:space="preserve"> </w:t>
            </w:r>
            <w:r>
              <w:rPr>
                <w:rFonts w:asciiTheme="minorEastAsia" w:eastAsiaTheme="minorEastAsia" w:hAnsiTheme="minorEastAsia" w:hint="eastAsia"/>
              </w:rPr>
              <w:t>모유</w:t>
            </w:r>
            <w:r w:rsidR="00DD4A02" w:rsidRPr="00890339">
              <w:rPr>
                <w:rFonts w:asciiTheme="minorEastAsia" w:eastAsiaTheme="minorEastAsia" w:hAnsiTheme="minorEastAsia" w:hint="eastAsia"/>
              </w:rPr>
              <w:t>수유기간월수</w:t>
            </w:r>
            <w:r w:rsidR="00427289" w:rsidRPr="00890339">
              <w:rPr>
                <w:rFonts w:asciiTheme="minorEastAsia" w:eastAsiaTheme="minorEastAsia" w:hAnsiTheme="minorEastAsia" w:hint="eastAsia"/>
              </w:rPr>
              <w:t>(O)</w:t>
            </w:r>
          </w:p>
          <w:p w14:paraId="0754E4A0" w14:textId="3E9D5ADE" w:rsidR="0093341C" w:rsidRPr="00890339" w:rsidRDefault="008F1913" w:rsidP="005D3BAA">
            <w:pPr>
              <w:pStyle w:val="a"/>
              <w:numPr>
                <w:ilvl w:val="0"/>
                <w:numId w:val="0"/>
              </w:numPr>
              <w:spacing w:before="60" w:after="60"/>
              <w:rPr>
                <w:rFonts w:asciiTheme="minorEastAsia" w:eastAsiaTheme="minorEastAsia" w:hAnsiTheme="minorEastAsia"/>
              </w:rPr>
            </w:pPr>
            <w:r w:rsidRPr="00890339">
              <w:rPr>
                <w:rFonts w:asciiTheme="minorEastAsia" w:eastAsiaTheme="minorEastAsia" w:hAnsiTheme="minorEastAsia" w:hint="eastAsia"/>
              </w:rPr>
              <w:t>방사선 치료</w:t>
            </w:r>
            <w:r w:rsidR="005F4AEB" w:rsidRPr="00890339">
              <w:rPr>
                <w:rFonts w:asciiTheme="minorEastAsia" w:eastAsiaTheme="minorEastAsia" w:hAnsiTheme="minorEastAsia" w:hint="eastAsia"/>
              </w:rPr>
              <w:t xml:space="preserve"> 기간 일수</w:t>
            </w:r>
            <w:r w:rsidR="00682CB8" w:rsidRPr="00890339">
              <w:rPr>
                <w:rFonts w:asciiTheme="minorEastAsia" w:eastAsiaTheme="minorEastAsia" w:hAnsiTheme="minorEastAsia" w:hint="eastAsia"/>
              </w:rPr>
              <w:t>(</w:t>
            </w:r>
            <w:r w:rsidR="00682CB8" w:rsidRPr="00890339">
              <w:rPr>
                <w:rFonts w:asciiTheme="minorEastAsia" w:eastAsiaTheme="minorEastAsia" w:hAnsiTheme="minorEastAsia"/>
              </w:rPr>
              <w:t>X)</w:t>
            </w:r>
            <w:r w:rsidR="005F4AEB" w:rsidRPr="00890339">
              <w:rPr>
                <w:rFonts w:asciiTheme="minorEastAsia" w:eastAsiaTheme="minorEastAsia" w:hAnsiTheme="minorEastAsia" w:hint="eastAsia"/>
              </w:rPr>
              <w:t>-</w:t>
            </w:r>
            <w:r w:rsidRPr="00890339">
              <w:rPr>
                <w:rFonts w:asciiTheme="minorEastAsia" w:eastAsiaTheme="minorEastAsia" w:hAnsiTheme="minorEastAsia"/>
              </w:rPr>
              <w:t>&gt;</w:t>
            </w:r>
            <w:r w:rsidRPr="00890339">
              <w:rPr>
                <w:rFonts w:asciiTheme="minorEastAsia" w:eastAsiaTheme="minorEastAsia" w:hAnsiTheme="minorEastAsia" w:hint="eastAsia"/>
              </w:rPr>
              <w:t>방사선치료</w:t>
            </w:r>
            <w:r w:rsidR="005F4AEB" w:rsidRPr="00890339">
              <w:rPr>
                <w:rFonts w:asciiTheme="minorEastAsia" w:eastAsiaTheme="minorEastAsia" w:hAnsiTheme="minorEastAsia" w:hint="eastAsia"/>
              </w:rPr>
              <w:t>기간일수</w:t>
            </w:r>
            <w:r w:rsidR="00682CB8" w:rsidRPr="00890339">
              <w:rPr>
                <w:rFonts w:asciiTheme="minorEastAsia" w:eastAsiaTheme="minorEastAsia" w:hAnsiTheme="minorEastAsia" w:hint="eastAsia"/>
              </w:rPr>
              <w:t>(</w:t>
            </w:r>
            <w:r w:rsidR="00682CB8" w:rsidRPr="00890339">
              <w:rPr>
                <w:rFonts w:asciiTheme="minorEastAsia" w:eastAsiaTheme="minorEastAsia" w:hAnsiTheme="minorEastAsia"/>
              </w:rPr>
              <w:t>O)</w:t>
            </w:r>
          </w:p>
        </w:tc>
      </w:tr>
      <w:tr w:rsidR="0093341C" w:rsidRPr="0093341C" w14:paraId="5C949292" w14:textId="77777777" w:rsidTr="004F414A">
        <w:tc>
          <w:tcPr>
            <w:tcW w:w="564" w:type="dxa"/>
          </w:tcPr>
          <w:p w14:paraId="756A283B"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5</w:t>
            </w:r>
          </w:p>
        </w:tc>
        <w:tc>
          <w:tcPr>
            <w:tcW w:w="5129" w:type="dxa"/>
          </w:tcPr>
          <w:p w14:paraId="0496627D" w14:textId="7B9FA187" w:rsidR="0093341C" w:rsidRPr="00CA2CDA"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CA2CDA">
              <w:rPr>
                <w:rFonts w:asciiTheme="minorEastAsia" w:eastAsiaTheme="minorEastAsia" w:hAnsiTheme="minorEastAsia" w:hint="eastAsia"/>
              </w:rPr>
              <w:t xml:space="preserve">한글사용을 원칙으로 하며, 불가피한 경우 영문을 사용한다. 영문만으로 용어를 구성할 경우에만 변별력을 위해 Under Bar </w:t>
            </w:r>
            <w:r w:rsidRPr="00CA2CDA">
              <w:rPr>
                <w:rFonts w:asciiTheme="minorEastAsia" w:eastAsiaTheme="minorEastAsia" w:hAnsiTheme="minorEastAsia"/>
              </w:rPr>
              <w:t>‘</w:t>
            </w:r>
            <w:r w:rsidRPr="00CA2CDA">
              <w:rPr>
                <w:rFonts w:asciiTheme="minorEastAsia" w:eastAsiaTheme="minorEastAsia" w:hAnsiTheme="minorEastAsia" w:hint="eastAsia"/>
              </w:rPr>
              <w:t>_</w:t>
            </w:r>
            <w:r w:rsidRPr="00CA2CDA">
              <w:rPr>
                <w:rFonts w:asciiTheme="minorEastAsia" w:eastAsiaTheme="minorEastAsia" w:hAnsiTheme="minorEastAsia"/>
              </w:rPr>
              <w:t>’</w:t>
            </w:r>
            <w:r w:rsidRPr="00CA2CDA">
              <w:rPr>
                <w:rFonts w:asciiTheme="minorEastAsia" w:eastAsiaTheme="minorEastAsia" w:hAnsiTheme="minorEastAsia" w:hint="eastAsia"/>
              </w:rPr>
              <w:t xml:space="preserve"> 는 예외로 허용한다.</w:t>
            </w:r>
          </w:p>
        </w:tc>
        <w:tc>
          <w:tcPr>
            <w:tcW w:w="3689" w:type="dxa"/>
          </w:tcPr>
          <w:p w14:paraId="184CFD0D" w14:textId="153D41C0" w:rsidR="00F05CB8" w:rsidRPr="00CA2CDA" w:rsidRDefault="006C3DF2" w:rsidP="006C3DF2">
            <w:pPr>
              <w:pStyle w:val="a"/>
              <w:numPr>
                <w:ilvl w:val="0"/>
                <w:numId w:val="0"/>
              </w:numPr>
              <w:spacing w:before="60" w:after="60"/>
              <w:ind w:left="360" w:hanging="360"/>
              <w:rPr>
                <w:rFonts w:asciiTheme="minorEastAsia" w:eastAsiaTheme="minorEastAsia" w:hAnsiTheme="minorEastAsia"/>
              </w:rPr>
            </w:pPr>
            <w:r w:rsidRPr="006C3DF2">
              <w:rPr>
                <w:rFonts w:asciiTheme="minorEastAsia" w:eastAsiaTheme="minorEastAsia" w:hAnsiTheme="minorEastAsia"/>
              </w:rPr>
              <w:t>EUS_T병기코드</w:t>
            </w:r>
            <w:r w:rsidR="00F05CB8" w:rsidRPr="00CA2CDA">
              <w:rPr>
                <w:rFonts w:asciiTheme="minorEastAsia" w:eastAsiaTheme="minorEastAsia" w:hAnsiTheme="minorEastAsia" w:hint="eastAsia"/>
              </w:rPr>
              <w:t>(O</w:t>
            </w:r>
            <w:r w:rsidR="00F05CB8" w:rsidRPr="00CA2CDA">
              <w:rPr>
                <w:rFonts w:asciiTheme="minorEastAsia" w:eastAsiaTheme="minorEastAsia" w:hAnsiTheme="minorEastAsia"/>
              </w:rPr>
              <w:t>)</w:t>
            </w:r>
          </w:p>
        </w:tc>
      </w:tr>
      <w:tr w:rsidR="0093341C" w:rsidRPr="0093341C" w14:paraId="6D609803" w14:textId="77777777" w:rsidTr="004F414A">
        <w:tc>
          <w:tcPr>
            <w:tcW w:w="564" w:type="dxa"/>
          </w:tcPr>
          <w:p w14:paraId="4AC7C361"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6</w:t>
            </w:r>
          </w:p>
        </w:tc>
        <w:tc>
          <w:tcPr>
            <w:tcW w:w="5129" w:type="dxa"/>
          </w:tcPr>
          <w:p w14:paraId="6C9F3FFF"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 xml:space="preserve">하나의 </w:t>
            </w:r>
            <w:r w:rsidR="00B83C8A">
              <w:rPr>
                <w:rFonts w:asciiTheme="minorEastAsia" w:eastAsiaTheme="minorEastAsia" w:hAnsiTheme="minorEastAsia" w:hint="eastAsia"/>
              </w:rPr>
              <w:t>컬럼</w:t>
            </w:r>
            <w:r w:rsidRPr="0093341C">
              <w:rPr>
                <w:rFonts w:asciiTheme="minorEastAsia" w:eastAsiaTheme="minorEastAsia" w:hAnsiTheme="minorEastAsia" w:hint="eastAsia"/>
              </w:rPr>
              <w:t>을 여러 의미를 가지는 용도로 사용하지 않음을 원칙으로 한다.</w:t>
            </w:r>
          </w:p>
        </w:tc>
        <w:tc>
          <w:tcPr>
            <w:tcW w:w="3689" w:type="dxa"/>
          </w:tcPr>
          <w:p w14:paraId="3466F8B9" w14:textId="77777777" w:rsidR="0093341C" w:rsidRPr="0093341C" w:rsidRDefault="008F1913" w:rsidP="008F1913">
            <w:pPr>
              <w:pStyle w:val="a"/>
              <w:numPr>
                <w:ilvl w:val="0"/>
                <w:numId w:val="0"/>
              </w:numPr>
              <w:spacing w:before="60" w:after="60"/>
              <w:rPr>
                <w:rFonts w:asciiTheme="minorEastAsia" w:eastAsiaTheme="minorEastAsia" w:hAnsiTheme="minorEastAsia"/>
              </w:rPr>
            </w:pPr>
            <w:r>
              <w:rPr>
                <w:rFonts w:asciiTheme="minorEastAsia" w:eastAsiaTheme="minorEastAsia" w:hAnsiTheme="minorEastAsia" w:hint="eastAsia"/>
              </w:rPr>
              <w:t xml:space="preserve">외과병리 </w:t>
            </w:r>
            <w:r w:rsidR="00DD4A02" w:rsidRPr="00DD4A02">
              <w:rPr>
                <w:rFonts w:asciiTheme="minorEastAsia" w:eastAsiaTheme="minorEastAsia" w:hAnsiTheme="minorEastAsia" w:hint="eastAsia"/>
              </w:rPr>
              <w:t>초치료</w:t>
            </w:r>
            <w:r w:rsidR="00DD4A02" w:rsidRPr="00DD4A02">
              <w:rPr>
                <w:rFonts w:asciiTheme="minorEastAsia" w:eastAsiaTheme="minorEastAsia" w:hAnsiTheme="minorEastAsia"/>
              </w:rPr>
              <w:t xml:space="preserve"> 및 재발 구분</w:t>
            </w:r>
            <w:r w:rsidR="00DD4A02" w:rsidRPr="00DD4A02">
              <w:rPr>
                <w:rFonts w:asciiTheme="minorEastAsia" w:eastAsiaTheme="minorEastAsia" w:hAnsiTheme="minorEastAsia" w:hint="eastAsia"/>
              </w:rPr>
              <w:t xml:space="preserve"> </w:t>
            </w:r>
            <w:r w:rsidR="00DD4A02">
              <w:rPr>
                <w:rFonts w:asciiTheme="minorEastAsia" w:eastAsiaTheme="minorEastAsia" w:hAnsiTheme="minorEastAsia" w:hint="eastAsia"/>
              </w:rPr>
              <w:t>코드</w:t>
            </w:r>
            <w:r>
              <w:rPr>
                <w:rFonts w:asciiTheme="minorEastAsia" w:eastAsiaTheme="minorEastAsia" w:hAnsiTheme="minorEastAsia" w:hint="eastAsia"/>
              </w:rPr>
              <w:t>(X)-&gt;</w:t>
            </w:r>
            <w:r w:rsidRPr="008F1913">
              <w:rPr>
                <w:rFonts w:asciiTheme="minorEastAsia" w:eastAsiaTheme="minorEastAsia" w:hAnsiTheme="minorEastAsia" w:hint="eastAsia"/>
              </w:rPr>
              <w:t>외과병리초치료재발구분코드</w:t>
            </w:r>
            <w:r w:rsidR="0093341C" w:rsidRPr="0093341C">
              <w:rPr>
                <w:rFonts w:asciiTheme="minorEastAsia" w:eastAsiaTheme="minorEastAsia" w:hAnsiTheme="minorEastAsia" w:hint="eastAsia"/>
              </w:rPr>
              <w:t>(O)</w:t>
            </w:r>
          </w:p>
        </w:tc>
      </w:tr>
      <w:tr w:rsidR="0093341C" w:rsidRPr="0093341C" w14:paraId="33E2D530" w14:textId="77777777" w:rsidTr="004F41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trPr>
        <w:tc>
          <w:tcPr>
            <w:tcW w:w="564" w:type="dxa"/>
          </w:tcPr>
          <w:p w14:paraId="2DB49DE2"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7</w:t>
            </w:r>
          </w:p>
        </w:tc>
        <w:tc>
          <w:tcPr>
            <w:tcW w:w="5129" w:type="dxa"/>
          </w:tcPr>
          <w:p w14:paraId="0519A512" w14:textId="77777777" w:rsidR="0093341C" w:rsidRPr="0093341C" w:rsidRDefault="0093341C" w:rsidP="005D3BAA">
            <w:pPr>
              <w:pStyle w:val="a"/>
              <w:widowControl/>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경우에 따라 수식어 없는 도메인 명으로만 정의</w:t>
            </w:r>
          </w:p>
          <w:p w14:paraId="43DE5F55"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 xml:space="preserve"> -&gt; 단어 = 용어</w:t>
            </w:r>
          </w:p>
        </w:tc>
        <w:tc>
          <w:tcPr>
            <w:tcW w:w="3689" w:type="dxa"/>
          </w:tcPr>
          <w:p w14:paraId="44FC17C5" w14:textId="77777777" w:rsidR="0093341C" w:rsidRPr="0093341C" w:rsidRDefault="0093341C" w:rsidP="005D3BAA">
            <w:pPr>
              <w:pStyle w:val="a"/>
              <w:numPr>
                <w:ilvl w:val="0"/>
                <w:numId w:val="0"/>
              </w:numPr>
              <w:spacing w:before="60" w:after="60" w:line="168" w:lineRule="auto"/>
              <w:rPr>
                <w:rFonts w:asciiTheme="minorEastAsia" w:eastAsiaTheme="minorEastAsia" w:hAnsiTheme="minorEastAsia" w:cs="굴림"/>
              </w:rPr>
            </w:pPr>
            <w:r w:rsidRPr="0093341C">
              <w:rPr>
                <w:rFonts w:asciiTheme="minorEastAsia" w:eastAsiaTheme="minorEastAsia" w:hAnsiTheme="minorEastAsia" w:cs="굴림" w:hint="eastAsia"/>
              </w:rPr>
              <w:t>출원번호</w:t>
            </w:r>
            <w:r w:rsidRPr="0093341C">
              <w:rPr>
                <w:rFonts w:asciiTheme="minorEastAsia" w:eastAsiaTheme="minorEastAsia" w:hAnsiTheme="minorEastAsia" w:hint="eastAsia"/>
              </w:rPr>
              <w:t xml:space="preserve">, </w:t>
            </w:r>
            <w:r w:rsidRPr="0093341C">
              <w:rPr>
                <w:rFonts w:asciiTheme="minorEastAsia" w:eastAsiaTheme="minorEastAsia" w:hAnsiTheme="minorEastAsia" w:cs="굴림" w:hint="eastAsia"/>
              </w:rPr>
              <w:t>주민등록번호</w:t>
            </w:r>
          </w:p>
          <w:p w14:paraId="1628BCE2" w14:textId="77777777" w:rsidR="0093341C" w:rsidRPr="0093341C" w:rsidRDefault="0093341C" w:rsidP="005D3BAA">
            <w:pPr>
              <w:pStyle w:val="a"/>
              <w:numPr>
                <w:ilvl w:val="0"/>
                <w:numId w:val="0"/>
              </w:numPr>
              <w:spacing w:before="60" w:after="60" w:line="168" w:lineRule="auto"/>
              <w:rPr>
                <w:rFonts w:asciiTheme="minorEastAsia" w:eastAsiaTheme="minorEastAsia" w:hAnsiTheme="minorEastAsia"/>
                <w:u w:val="single"/>
              </w:rPr>
            </w:pPr>
            <w:r w:rsidRPr="0093341C">
              <w:rPr>
                <w:rFonts w:asciiTheme="minorEastAsia" w:eastAsiaTheme="minorEastAsia" w:hAnsiTheme="minorEastAsia" w:cs="굴림" w:hint="eastAsia"/>
              </w:rPr>
              <w:t>휴대전화번호, 전화번호</w:t>
            </w:r>
          </w:p>
        </w:tc>
      </w:tr>
      <w:tr w:rsidR="0093341C" w:rsidRPr="0093341C" w14:paraId="39D38733" w14:textId="77777777" w:rsidTr="004F41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9"/>
        </w:trPr>
        <w:tc>
          <w:tcPr>
            <w:tcW w:w="564" w:type="dxa"/>
          </w:tcPr>
          <w:p w14:paraId="201956ED"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8</w:t>
            </w:r>
          </w:p>
        </w:tc>
        <w:tc>
          <w:tcPr>
            <w:tcW w:w="5129" w:type="dxa"/>
          </w:tcPr>
          <w:p w14:paraId="07287654" w14:textId="77777777" w:rsidR="0093341C" w:rsidRPr="0093341C" w:rsidRDefault="0093341C" w:rsidP="005D3BAA">
            <w:pPr>
              <w:pStyle w:val="a"/>
              <w:widowControl/>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 xml:space="preserve">일반적으로 사용하는 용어는 축약하지 않는다. </w:t>
            </w:r>
          </w:p>
        </w:tc>
        <w:tc>
          <w:tcPr>
            <w:tcW w:w="3689" w:type="dxa"/>
          </w:tcPr>
          <w:p w14:paraId="365018C8" w14:textId="77777777" w:rsidR="0093341C" w:rsidRPr="0093341C" w:rsidRDefault="0093341C" w:rsidP="005D3BAA">
            <w:pPr>
              <w:pStyle w:val="a"/>
              <w:numPr>
                <w:ilvl w:val="0"/>
                <w:numId w:val="0"/>
              </w:numPr>
              <w:spacing w:before="60" w:after="60"/>
              <w:rPr>
                <w:rFonts w:asciiTheme="minorEastAsia" w:eastAsiaTheme="minorEastAsia" w:hAnsiTheme="minorEastAsia"/>
              </w:rPr>
            </w:pPr>
            <w:r w:rsidRPr="0093341C">
              <w:rPr>
                <w:rFonts w:asciiTheme="minorEastAsia" w:eastAsiaTheme="minorEastAsia" w:hAnsiTheme="minorEastAsia" w:hint="eastAsia"/>
              </w:rPr>
              <w:t>주민번호(X)-&gt; 주민등록번호(O)</w:t>
            </w:r>
          </w:p>
        </w:tc>
      </w:tr>
      <w:tr w:rsidR="0093341C" w:rsidRPr="0093341C" w14:paraId="331968FE" w14:textId="77777777" w:rsidTr="004F41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8"/>
        </w:trPr>
        <w:tc>
          <w:tcPr>
            <w:tcW w:w="564" w:type="dxa"/>
          </w:tcPr>
          <w:p w14:paraId="02F68181"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9</w:t>
            </w:r>
          </w:p>
        </w:tc>
        <w:tc>
          <w:tcPr>
            <w:tcW w:w="5129" w:type="dxa"/>
          </w:tcPr>
          <w:p w14:paraId="45D2DA66" w14:textId="4F8C78A0" w:rsidR="0093341C" w:rsidRPr="0093341C" w:rsidRDefault="0093341C" w:rsidP="005D3BAA">
            <w:pPr>
              <w:pStyle w:val="a"/>
              <w:widowControl/>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 xml:space="preserve">속성명에 특정 부서명을 사용하지 않도록 한다. 이는 부서의 변동 발생시 </w:t>
            </w:r>
            <w:r w:rsidR="00B83C8A">
              <w:rPr>
                <w:rFonts w:asciiTheme="minorEastAsia" w:eastAsiaTheme="minorEastAsia" w:hAnsiTheme="minorEastAsia" w:hint="eastAsia"/>
              </w:rPr>
              <w:t>컬럼</w:t>
            </w:r>
            <w:r w:rsidRPr="0093341C">
              <w:rPr>
                <w:rFonts w:asciiTheme="minorEastAsia" w:eastAsiaTheme="minorEastAsia" w:hAnsiTheme="minorEastAsia" w:hint="eastAsia"/>
              </w:rPr>
              <w:t>명의 변경을 방지 하기 위함</w:t>
            </w:r>
          </w:p>
        </w:tc>
        <w:tc>
          <w:tcPr>
            <w:tcW w:w="3689" w:type="dxa"/>
          </w:tcPr>
          <w:p w14:paraId="467C8C26" w14:textId="75FBF056" w:rsidR="0093341C" w:rsidRPr="00817EB6" w:rsidRDefault="0093341C" w:rsidP="005D3BAA">
            <w:pPr>
              <w:pStyle w:val="a"/>
              <w:numPr>
                <w:ilvl w:val="0"/>
                <w:numId w:val="0"/>
              </w:numPr>
              <w:spacing w:before="60" w:after="60"/>
              <w:rPr>
                <w:rFonts w:asciiTheme="minorEastAsia" w:eastAsiaTheme="minorEastAsia" w:hAnsiTheme="minorEastAsia"/>
              </w:rPr>
            </w:pPr>
            <w:r w:rsidRPr="0093341C">
              <w:rPr>
                <w:rFonts w:asciiTheme="minorEastAsia" w:eastAsiaTheme="minorEastAsia" w:hAnsiTheme="minorEastAsia" w:hint="eastAsia"/>
              </w:rPr>
              <w:t>소속부서코드(O), 유관기관코드(O)</w:t>
            </w:r>
          </w:p>
        </w:tc>
      </w:tr>
      <w:tr w:rsidR="0093341C" w:rsidRPr="0093341C" w14:paraId="309B32F7" w14:textId="77777777" w:rsidTr="004F41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6"/>
        </w:trPr>
        <w:tc>
          <w:tcPr>
            <w:tcW w:w="564" w:type="dxa"/>
          </w:tcPr>
          <w:p w14:paraId="70DDB448" w14:textId="77777777" w:rsidR="0093341C" w:rsidRPr="0093341C" w:rsidRDefault="0093341C" w:rsidP="005D3BAA">
            <w:pPr>
              <w:pStyle w:val="a"/>
              <w:widowControl/>
              <w:numPr>
                <w:ilvl w:val="0"/>
                <w:numId w:val="0"/>
              </w:numPr>
              <w:wordWrap/>
              <w:adjustRightInd/>
              <w:spacing w:before="60" w:after="60"/>
              <w:jc w:val="left"/>
              <w:textAlignment w:val="auto"/>
              <w:rPr>
                <w:rFonts w:asciiTheme="minorEastAsia" w:eastAsiaTheme="minorEastAsia" w:hAnsiTheme="minorEastAsia"/>
              </w:rPr>
            </w:pPr>
            <w:r w:rsidRPr="0093341C">
              <w:rPr>
                <w:rFonts w:asciiTheme="minorEastAsia" w:eastAsiaTheme="minorEastAsia" w:hAnsiTheme="minorEastAsia" w:hint="eastAsia"/>
              </w:rPr>
              <w:t>10</w:t>
            </w:r>
          </w:p>
        </w:tc>
        <w:tc>
          <w:tcPr>
            <w:tcW w:w="5129" w:type="dxa"/>
          </w:tcPr>
          <w:p w14:paraId="045A3076" w14:textId="77777777" w:rsidR="0093341C" w:rsidRPr="00D75534" w:rsidRDefault="0093341C" w:rsidP="005D3BAA">
            <w:pPr>
              <w:pStyle w:val="a"/>
              <w:widowControl/>
              <w:wordWrap/>
              <w:adjustRightInd/>
              <w:spacing w:before="60" w:after="60"/>
              <w:jc w:val="left"/>
              <w:textAlignment w:val="auto"/>
              <w:rPr>
                <w:rFonts w:asciiTheme="minorEastAsia" w:eastAsiaTheme="minorEastAsia" w:hAnsiTheme="minorEastAsia"/>
              </w:rPr>
            </w:pPr>
            <w:r w:rsidRPr="00D75534">
              <w:rPr>
                <w:rFonts w:asciiTheme="minorEastAsia" w:eastAsiaTheme="minorEastAsia" w:hAnsiTheme="minorEastAsia" w:hint="eastAsia"/>
              </w:rPr>
              <w:t xml:space="preserve">코드 </w:t>
            </w:r>
            <w:r w:rsidR="00B83C8A" w:rsidRPr="00D75534">
              <w:rPr>
                <w:rFonts w:asciiTheme="minorEastAsia" w:eastAsiaTheme="minorEastAsia" w:hAnsiTheme="minorEastAsia" w:hint="eastAsia"/>
              </w:rPr>
              <w:t>컬럼</w:t>
            </w:r>
            <w:r w:rsidRPr="00D75534">
              <w:rPr>
                <w:rFonts w:asciiTheme="minorEastAsia" w:eastAsiaTheme="minorEastAsia" w:hAnsiTheme="minorEastAsia" w:hint="eastAsia"/>
              </w:rPr>
              <w:t xml:space="preserve">은 반드시 수식어 +  </w:t>
            </w:r>
            <w:r w:rsidRPr="00D75534">
              <w:rPr>
                <w:rFonts w:asciiTheme="minorEastAsia" w:eastAsiaTheme="minorEastAsia" w:hAnsiTheme="minorEastAsia"/>
              </w:rPr>
              <w:t>‘</w:t>
            </w:r>
            <w:r w:rsidRPr="00D75534">
              <w:rPr>
                <w:rFonts w:asciiTheme="minorEastAsia" w:eastAsiaTheme="minorEastAsia" w:hAnsiTheme="minorEastAsia" w:hint="eastAsia"/>
              </w:rPr>
              <w:t>코드</w:t>
            </w:r>
            <w:r w:rsidRPr="00D75534">
              <w:rPr>
                <w:rFonts w:asciiTheme="minorEastAsia" w:eastAsiaTheme="minorEastAsia" w:hAnsiTheme="minorEastAsia"/>
              </w:rPr>
              <w:t>’</w:t>
            </w:r>
            <w:r w:rsidRPr="00D75534">
              <w:rPr>
                <w:rFonts w:asciiTheme="minorEastAsia" w:eastAsiaTheme="minorEastAsia" w:hAnsiTheme="minorEastAsia" w:hint="eastAsia"/>
              </w:rPr>
              <w:t>를 붙어 정의한다.</w:t>
            </w:r>
          </w:p>
        </w:tc>
        <w:tc>
          <w:tcPr>
            <w:tcW w:w="3689" w:type="dxa"/>
          </w:tcPr>
          <w:p w14:paraId="1301CD8D" w14:textId="54BB2421" w:rsidR="0093341C" w:rsidRPr="00D75534" w:rsidRDefault="00BF668B" w:rsidP="005D3BAA">
            <w:pPr>
              <w:pStyle w:val="a"/>
              <w:numPr>
                <w:ilvl w:val="0"/>
                <w:numId w:val="0"/>
              </w:numPr>
              <w:spacing w:before="60" w:after="60"/>
              <w:rPr>
                <w:rFonts w:asciiTheme="minorEastAsia" w:eastAsiaTheme="minorEastAsia" w:hAnsiTheme="minorEastAsia"/>
              </w:rPr>
            </w:pPr>
            <w:r w:rsidRPr="00D75534">
              <w:rPr>
                <w:rFonts w:asciiTheme="minorEastAsia" w:eastAsiaTheme="minorEastAsia" w:hAnsiTheme="minorEastAsia" w:hint="eastAsia"/>
              </w:rPr>
              <w:t>외과병리세포분화코드</w:t>
            </w:r>
            <w:r w:rsidR="0093341C" w:rsidRPr="00D75534">
              <w:rPr>
                <w:rFonts w:asciiTheme="minorEastAsia" w:eastAsiaTheme="minorEastAsia" w:hAnsiTheme="minorEastAsia" w:hint="eastAsia"/>
              </w:rPr>
              <w:t>(O)</w:t>
            </w:r>
          </w:p>
          <w:p w14:paraId="473753EB" w14:textId="403E9BBF" w:rsidR="0093341C" w:rsidRPr="00D75534" w:rsidRDefault="003B21E6" w:rsidP="00B56E34">
            <w:pPr>
              <w:pStyle w:val="a"/>
              <w:numPr>
                <w:ilvl w:val="0"/>
                <w:numId w:val="0"/>
              </w:numPr>
              <w:spacing w:before="60" w:after="60"/>
              <w:rPr>
                <w:rFonts w:asciiTheme="minorEastAsia" w:eastAsiaTheme="minorEastAsia" w:hAnsiTheme="minorEastAsia"/>
              </w:rPr>
            </w:pPr>
            <w:r w:rsidRPr="00D75534">
              <w:rPr>
                <w:rFonts w:asciiTheme="minorEastAsia" w:eastAsiaTheme="minorEastAsia" w:hAnsiTheme="minorEastAsia" w:hint="eastAsia"/>
              </w:rPr>
              <w:t>외과병리종양구성코드(O)</w:t>
            </w:r>
          </w:p>
        </w:tc>
      </w:tr>
    </w:tbl>
    <w:p w14:paraId="4CFF0A57" w14:textId="10E2B791" w:rsidR="0088493F" w:rsidRDefault="0088493F" w:rsidP="00997C3E"/>
    <w:p w14:paraId="37D210FE" w14:textId="2F51EF44" w:rsidR="00C97A1D" w:rsidRPr="0093341C" w:rsidRDefault="0088493F" w:rsidP="0088493F">
      <w:pPr>
        <w:widowControl/>
        <w:wordWrap/>
        <w:autoSpaceDE/>
        <w:autoSpaceDN/>
        <w:jc w:val="left"/>
      </w:pPr>
      <w:r>
        <w:br w:type="page"/>
      </w:r>
    </w:p>
    <w:p w14:paraId="6F3C98EC" w14:textId="6440F2FD" w:rsidR="0093341C" w:rsidRPr="00C23FC6" w:rsidRDefault="0093341C" w:rsidP="0093341C">
      <w:pPr>
        <w:pStyle w:val="a7"/>
        <w:keepNext/>
        <w:jc w:val="left"/>
        <w:rPr>
          <w:b w:val="0"/>
          <w:bCs w:val="0"/>
        </w:rPr>
      </w:pPr>
      <w:r w:rsidRPr="00C23FC6">
        <w:rPr>
          <w:rFonts w:hint="eastAsia"/>
          <w:b w:val="0"/>
          <w:bCs w:val="0"/>
        </w:rPr>
        <w:lastRenderedPageBreak/>
        <w:t xml:space="preserve">[표 </w:t>
      </w:r>
      <w:r w:rsidR="005D3BAA">
        <w:rPr>
          <w:b w:val="0"/>
          <w:bCs w:val="0"/>
        </w:rPr>
        <w:t>4</w:t>
      </w:r>
      <w:r w:rsidRPr="00C23FC6">
        <w:rPr>
          <w:b w:val="0"/>
          <w:bCs w:val="0"/>
        </w:rPr>
        <w:noBreakHyphen/>
      </w:r>
      <w:r w:rsidR="005D3BAA">
        <w:rPr>
          <w:b w:val="0"/>
          <w:bCs w:val="0"/>
        </w:rPr>
        <w:t>3</w:t>
      </w:r>
      <w:r w:rsidRPr="00C23FC6">
        <w:rPr>
          <w:rFonts w:hint="eastAsia"/>
          <w:b w:val="0"/>
          <w:bCs w:val="0"/>
        </w:rPr>
        <w:t xml:space="preserve">] </w:t>
      </w:r>
      <w:r>
        <w:rPr>
          <w:rFonts w:hint="eastAsia"/>
          <w:b w:val="0"/>
          <w:bCs w:val="0"/>
          <w:sz w:val="22"/>
          <w:szCs w:val="22"/>
        </w:rPr>
        <w:t>속</w:t>
      </w:r>
      <w:r w:rsidR="003941D2">
        <w:rPr>
          <w:rFonts w:hint="eastAsia"/>
          <w:b w:val="0"/>
          <w:bCs w:val="0"/>
          <w:sz w:val="22"/>
          <w:szCs w:val="22"/>
        </w:rPr>
        <w:t>성</w:t>
      </w:r>
      <w:r>
        <w:rPr>
          <w:rFonts w:hint="eastAsia"/>
          <w:b w:val="0"/>
          <w:bCs w:val="0"/>
          <w:sz w:val="22"/>
          <w:szCs w:val="22"/>
        </w:rPr>
        <w:t>명 구성 요소</w:t>
      </w:r>
    </w:p>
    <w:tbl>
      <w:tblPr>
        <w:tblW w:w="963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654"/>
      </w:tblGrid>
      <w:tr w:rsidR="0093341C" w:rsidRPr="0093341C" w14:paraId="791A1B49" w14:textId="77777777" w:rsidTr="00E435A2">
        <w:tc>
          <w:tcPr>
            <w:tcW w:w="1985" w:type="dxa"/>
            <w:tcBorders>
              <w:top w:val="single" w:sz="2" w:space="0" w:color="auto"/>
              <w:left w:val="single" w:sz="2" w:space="0" w:color="auto"/>
              <w:bottom w:val="single" w:sz="2" w:space="0" w:color="auto"/>
              <w:right w:val="single" w:sz="2" w:space="0" w:color="auto"/>
            </w:tcBorders>
            <w:shd w:val="clear" w:color="auto" w:fill="F3F3F3"/>
          </w:tcPr>
          <w:p w14:paraId="02C39677" w14:textId="77777777" w:rsidR="0093341C" w:rsidRPr="0093341C" w:rsidRDefault="0093341C" w:rsidP="005D3BAA">
            <w:pPr>
              <w:pStyle w:val="a"/>
              <w:numPr>
                <w:ilvl w:val="0"/>
                <w:numId w:val="0"/>
              </w:numPr>
              <w:tabs>
                <w:tab w:val="clear" w:pos="284"/>
              </w:tabs>
              <w:spacing w:before="60" w:after="60"/>
              <w:jc w:val="center"/>
              <w:rPr>
                <w:rFonts w:ascii="맑은 고딕" w:eastAsia="맑은 고딕" w:hAnsi="맑은 고딕"/>
                <w:b/>
              </w:rPr>
            </w:pPr>
            <w:r w:rsidRPr="0093341C">
              <w:rPr>
                <w:rFonts w:ascii="맑은 고딕" w:eastAsia="맑은 고딕" w:hAnsi="맑은 고딕" w:hint="eastAsia"/>
                <w:b/>
              </w:rPr>
              <w:t>요소</w:t>
            </w:r>
          </w:p>
        </w:tc>
        <w:tc>
          <w:tcPr>
            <w:tcW w:w="7654" w:type="dxa"/>
            <w:tcBorders>
              <w:top w:val="single" w:sz="2" w:space="0" w:color="auto"/>
              <w:left w:val="single" w:sz="2" w:space="0" w:color="auto"/>
              <w:bottom w:val="single" w:sz="2" w:space="0" w:color="auto"/>
              <w:right w:val="single" w:sz="2" w:space="0" w:color="auto"/>
            </w:tcBorders>
            <w:shd w:val="clear" w:color="auto" w:fill="F3F3F3"/>
          </w:tcPr>
          <w:p w14:paraId="2470091B" w14:textId="77777777" w:rsidR="0093341C" w:rsidRPr="0093341C" w:rsidRDefault="0093341C" w:rsidP="005D3BAA">
            <w:pPr>
              <w:pStyle w:val="a"/>
              <w:numPr>
                <w:ilvl w:val="0"/>
                <w:numId w:val="0"/>
              </w:numPr>
              <w:tabs>
                <w:tab w:val="clear" w:pos="284"/>
              </w:tabs>
              <w:spacing w:before="60" w:after="60"/>
              <w:jc w:val="center"/>
              <w:rPr>
                <w:rFonts w:ascii="맑은 고딕" w:eastAsia="맑은 고딕" w:hAnsi="맑은 고딕"/>
                <w:b/>
              </w:rPr>
            </w:pPr>
            <w:r w:rsidRPr="0093341C">
              <w:rPr>
                <w:rFonts w:ascii="맑은 고딕" w:eastAsia="맑은 고딕" w:hAnsi="맑은 고딕" w:hint="eastAsia"/>
                <w:b/>
              </w:rPr>
              <w:t xml:space="preserve">설명 </w:t>
            </w:r>
          </w:p>
        </w:tc>
      </w:tr>
      <w:tr w:rsidR="0093341C" w:rsidRPr="0093341C" w14:paraId="3C008C0A" w14:textId="77777777" w:rsidTr="00E435A2">
        <w:tc>
          <w:tcPr>
            <w:tcW w:w="1985" w:type="dxa"/>
            <w:tcBorders>
              <w:top w:val="single" w:sz="2" w:space="0" w:color="auto"/>
            </w:tcBorders>
          </w:tcPr>
          <w:p w14:paraId="7995C57D" w14:textId="77777777" w:rsidR="0093341C" w:rsidRPr="0093341C" w:rsidRDefault="0093341C" w:rsidP="005D3BAA">
            <w:pPr>
              <w:pStyle w:val="a"/>
              <w:numPr>
                <w:ilvl w:val="0"/>
                <w:numId w:val="0"/>
              </w:numPr>
              <w:tabs>
                <w:tab w:val="clear" w:pos="284"/>
              </w:tabs>
              <w:spacing w:before="60" w:after="60"/>
              <w:rPr>
                <w:rFonts w:ascii="맑은 고딕" w:eastAsia="맑은 고딕" w:hAnsi="맑은 고딕"/>
              </w:rPr>
            </w:pPr>
            <w:r w:rsidRPr="0093341C">
              <w:rPr>
                <w:rFonts w:ascii="맑은 고딕" w:eastAsia="맑은 고딕" w:hAnsi="맑은 고딕" w:hint="eastAsia"/>
              </w:rPr>
              <w:t>주제어(prime)</w:t>
            </w:r>
          </w:p>
        </w:tc>
        <w:tc>
          <w:tcPr>
            <w:tcW w:w="7654" w:type="dxa"/>
            <w:tcBorders>
              <w:top w:val="single" w:sz="2" w:space="0" w:color="auto"/>
            </w:tcBorders>
          </w:tcPr>
          <w:p w14:paraId="18304DF7" w14:textId="7A0F3952" w:rsidR="0016748B" w:rsidRPr="0016748B" w:rsidRDefault="0093341C" w:rsidP="0016748B">
            <w:pPr>
              <w:pStyle w:val="a"/>
              <w:numPr>
                <w:ilvl w:val="0"/>
                <w:numId w:val="6"/>
              </w:numPr>
              <w:tabs>
                <w:tab w:val="clear" w:pos="284"/>
              </w:tabs>
              <w:spacing w:before="60" w:after="60"/>
              <w:rPr>
                <w:rFonts w:ascii="맑은 고딕" w:eastAsia="맑은 고딕" w:hAnsi="맑은 고딕"/>
              </w:rPr>
            </w:pPr>
            <w:r w:rsidRPr="0093341C">
              <w:rPr>
                <w:rFonts w:ascii="맑은 고딕" w:eastAsia="맑은 고딕" w:hAnsi="맑은 고딕" w:hint="eastAsia"/>
              </w:rPr>
              <w:t>업무명이나 항목의 성격, 발행처 또는 사용처에 따라 논리적으로 분류하는 단어이다.</w:t>
            </w:r>
          </w:p>
          <w:p w14:paraId="2A9EF5DB" w14:textId="179B87A2" w:rsidR="0016748B" w:rsidRPr="00C12408" w:rsidRDefault="0093341C" w:rsidP="0016748B">
            <w:pPr>
              <w:pStyle w:val="a"/>
              <w:numPr>
                <w:ilvl w:val="0"/>
                <w:numId w:val="6"/>
              </w:numPr>
              <w:tabs>
                <w:tab w:val="clear" w:pos="284"/>
              </w:tabs>
              <w:spacing w:before="60" w:after="60"/>
              <w:rPr>
                <w:rFonts w:ascii="맑은 고딕" w:eastAsia="맑은 고딕" w:hAnsi="맑은 고딕"/>
              </w:rPr>
            </w:pPr>
            <w:r w:rsidRPr="00C12408">
              <w:rPr>
                <w:rFonts w:ascii="맑은 고딕" w:eastAsia="맑은 고딕" w:hAnsi="맑은 고딕" w:hint="eastAsia"/>
              </w:rPr>
              <w:t>속성명의 의미 주체/객체가 되는 단어이다.</w:t>
            </w:r>
          </w:p>
          <w:p w14:paraId="58D1CAFE" w14:textId="77777777" w:rsidR="0016748B" w:rsidRPr="00C12408" w:rsidRDefault="0016748B" w:rsidP="0016748B">
            <w:pPr>
              <w:pStyle w:val="a"/>
              <w:numPr>
                <w:ilvl w:val="0"/>
                <w:numId w:val="6"/>
              </w:numPr>
              <w:tabs>
                <w:tab w:val="clear" w:pos="284"/>
              </w:tabs>
              <w:spacing w:before="60" w:after="60"/>
              <w:rPr>
                <w:rFonts w:ascii="맑은 고딕" w:eastAsia="맑은 고딕" w:hAnsi="맑은 고딕"/>
              </w:rPr>
            </w:pPr>
            <w:r w:rsidRPr="00C12408">
              <w:rPr>
                <w:rFonts w:ascii="맑은 고딕" w:eastAsia="맑은 고딕" w:hAnsi="맑은 고딕" w:hint="eastAsia"/>
              </w:rPr>
              <w:t>테이블명의</w:t>
            </w:r>
            <w:r w:rsidRPr="00C12408">
              <w:rPr>
                <w:rFonts w:ascii="맑은 고딕" w:eastAsia="맑은 고딕" w:hAnsi="맑은 고딕"/>
              </w:rPr>
              <w:t xml:space="preserve"> </w:t>
            </w:r>
            <w:r w:rsidRPr="00C12408">
              <w:rPr>
                <w:rFonts w:ascii="맑은 고딕" w:eastAsia="맑은 고딕" w:hAnsi="맑은 고딕" w:hint="eastAsia"/>
              </w:rPr>
              <w:t>세번째,</w:t>
            </w:r>
            <w:r w:rsidRPr="00C12408">
              <w:rPr>
                <w:rFonts w:ascii="맑은 고딕" w:eastAsia="맑은 고딕" w:hAnsi="맑은 고딕"/>
              </w:rPr>
              <w:t xml:space="preserve"> </w:t>
            </w:r>
            <w:r w:rsidRPr="00C12408">
              <w:rPr>
                <w:rFonts w:ascii="맑은 고딕" w:eastAsia="맑은 고딕" w:hAnsi="맑은 고딕" w:hint="eastAsia"/>
              </w:rPr>
              <w:t>두번째 단어를 결합하여 작성하며,</w:t>
            </w:r>
            <w:r w:rsidRPr="00C12408">
              <w:rPr>
                <w:rFonts w:ascii="맑은 고딕" w:eastAsia="맑은 고딕" w:hAnsi="맑은 고딕"/>
              </w:rPr>
              <w:t xml:space="preserve"> ‘</w:t>
            </w:r>
            <w:r w:rsidRPr="00C12408">
              <w:rPr>
                <w:rFonts w:ascii="맑은 고딕" w:eastAsia="맑은 고딕" w:hAnsi="맑은 고딕" w:hint="eastAsia"/>
              </w:rPr>
              <w:t>정보</w:t>
            </w:r>
            <w:r w:rsidRPr="00C12408">
              <w:rPr>
                <w:rFonts w:ascii="맑은 고딕" w:eastAsia="맑은 고딕" w:hAnsi="맑은 고딕"/>
              </w:rPr>
              <w:t>’</w:t>
            </w:r>
            <w:r w:rsidRPr="00C12408">
              <w:rPr>
                <w:rFonts w:ascii="맑은 고딕" w:eastAsia="맑은 고딕" w:hAnsi="맑은 고딕" w:hint="eastAsia"/>
              </w:rPr>
              <w:t>라는 단어는 제외한다.</w:t>
            </w:r>
          </w:p>
          <w:p w14:paraId="635481B3" w14:textId="2E1194EF" w:rsidR="0093341C" w:rsidRPr="00F90781" w:rsidRDefault="0016748B" w:rsidP="00F90781">
            <w:pPr>
              <w:pStyle w:val="a"/>
              <w:numPr>
                <w:ilvl w:val="0"/>
                <w:numId w:val="0"/>
              </w:numPr>
              <w:tabs>
                <w:tab w:val="clear" w:pos="284"/>
              </w:tabs>
              <w:spacing w:before="60" w:after="60"/>
              <w:rPr>
                <w:rFonts w:ascii="맑은 고딕" w:eastAsia="맑은 고딕" w:hAnsi="맑은 고딕"/>
                <w:color w:val="FF0000"/>
              </w:rPr>
            </w:pPr>
            <w:r w:rsidRPr="00C12408">
              <w:rPr>
                <w:rFonts w:ascii="맑은 고딕" w:eastAsia="맑은 고딕" w:hAnsi="맑은 고딕"/>
              </w:rPr>
              <w:t>(</w:t>
            </w:r>
            <w:r w:rsidRPr="00C12408">
              <w:rPr>
                <w:rFonts w:ascii="맑은 고딕" w:eastAsia="맑은 고딕" w:hAnsi="맑은 고딕" w:hint="eastAsia"/>
              </w:rPr>
              <w:t>예)</w:t>
            </w:r>
            <w:r w:rsidRPr="00C12408">
              <w:rPr>
                <w:rFonts w:ascii="맑은 고딕" w:eastAsia="맑은 고딕" w:hAnsi="맑은 고딕"/>
              </w:rPr>
              <w:t xml:space="preserve"> </w:t>
            </w:r>
            <w:r w:rsidR="00D92FDA" w:rsidRPr="00C12408">
              <w:rPr>
                <w:rFonts w:ascii="맑은 고딕" w:eastAsia="맑은 고딕" w:hAnsi="맑은 고딕" w:hint="eastAsia"/>
              </w:rPr>
              <w:t xml:space="preserve">대장암_진단_합병증 </w:t>
            </w:r>
            <w:r w:rsidR="00D92FDA" w:rsidRPr="00C12408">
              <w:rPr>
                <w:rFonts w:ascii="맑은 고딕" w:eastAsia="맑은 고딕" w:hAnsi="맑은 고딕"/>
              </w:rPr>
              <w:t xml:space="preserve">-&gt; </w:t>
            </w:r>
            <w:r w:rsidR="00D92FDA" w:rsidRPr="00C12408">
              <w:rPr>
                <w:rFonts w:ascii="맑은 고딕" w:eastAsia="맑은 고딕" w:hAnsi="맑은 고딕" w:hint="eastAsia"/>
              </w:rPr>
              <w:t>합병증+진단,</w:t>
            </w:r>
            <w:r w:rsidR="00D92FDA" w:rsidRPr="00C12408">
              <w:rPr>
                <w:rFonts w:ascii="맑은 고딕" w:eastAsia="맑은 고딕" w:hAnsi="맑은 고딕"/>
              </w:rPr>
              <w:t xml:space="preserve"> </w:t>
            </w:r>
            <w:r w:rsidRPr="00C12408">
              <w:rPr>
                <w:rFonts w:ascii="맑은 고딕" w:eastAsia="맑은 고딕" w:hAnsi="맑은 고딕" w:hint="eastAsia"/>
              </w:rPr>
              <w:t xml:space="preserve">대장암_환자_기본정보 </w:t>
            </w:r>
            <w:r w:rsidRPr="00C12408">
              <w:rPr>
                <w:rFonts w:ascii="맑은 고딕" w:eastAsia="맑은 고딕" w:hAnsi="맑은 고딕"/>
              </w:rPr>
              <w:t xml:space="preserve">-&gt; </w:t>
            </w:r>
            <w:r w:rsidRPr="00C12408">
              <w:rPr>
                <w:rFonts w:ascii="맑은 고딕" w:eastAsia="맑은 고딕" w:hAnsi="맑은 고딕" w:hint="eastAsia"/>
              </w:rPr>
              <w:t>기본</w:t>
            </w:r>
            <w:r w:rsidR="00F31334" w:rsidRPr="00C12408">
              <w:rPr>
                <w:rFonts w:ascii="맑은 고딕" w:eastAsia="맑은 고딕" w:hAnsi="맑은 고딕" w:hint="eastAsia"/>
              </w:rPr>
              <w:t>+</w:t>
            </w:r>
            <w:r w:rsidRPr="00C12408">
              <w:rPr>
                <w:rFonts w:ascii="맑은 고딕" w:eastAsia="맑은 고딕" w:hAnsi="맑은 고딕" w:hint="eastAsia"/>
              </w:rPr>
              <w:t>환자</w:t>
            </w:r>
          </w:p>
        </w:tc>
      </w:tr>
      <w:tr w:rsidR="00906944" w:rsidRPr="0093341C" w14:paraId="0F3B5463" w14:textId="77777777" w:rsidTr="00906944">
        <w:trPr>
          <w:trHeight w:val="1275"/>
        </w:trPr>
        <w:tc>
          <w:tcPr>
            <w:tcW w:w="1985" w:type="dxa"/>
          </w:tcPr>
          <w:p w14:paraId="7C093791" w14:textId="77777777" w:rsidR="00906944" w:rsidRPr="0093341C" w:rsidRDefault="00906944" w:rsidP="005D3BAA">
            <w:pPr>
              <w:pStyle w:val="a"/>
              <w:numPr>
                <w:ilvl w:val="0"/>
                <w:numId w:val="0"/>
              </w:numPr>
              <w:tabs>
                <w:tab w:val="clear" w:pos="284"/>
              </w:tabs>
              <w:spacing w:before="60" w:after="60"/>
              <w:rPr>
                <w:rFonts w:ascii="맑은 고딕" w:eastAsia="맑은 고딕" w:hAnsi="맑은 고딕"/>
              </w:rPr>
            </w:pPr>
            <w:r w:rsidRPr="0093341C">
              <w:rPr>
                <w:rFonts w:ascii="맑은 고딕" w:eastAsia="맑은 고딕" w:hAnsi="맑은 고딕" w:hint="eastAsia"/>
              </w:rPr>
              <w:t>수식어(modifier)</w:t>
            </w:r>
          </w:p>
        </w:tc>
        <w:tc>
          <w:tcPr>
            <w:tcW w:w="7654" w:type="dxa"/>
          </w:tcPr>
          <w:p w14:paraId="08A5B103" w14:textId="189A0DBB" w:rsidR="00906944" w:rsidRPr="0093341C" w:rsidRDefault="00906944" w:rsidP="00BE34E3">
            <w:pPr>
              <w:pStyle w:val="a"/>
              <w:numPr>
                <w:ilvl w:val="0"/>
                <w:numId w:val="6"/>
              </w:numPr>
              <w:tabs>
                <w:tab w:val="clear" w:pos="284"/>
              </w:tabs>
              <w:spacing w:before="60" w:after="60"/>
              <w:rPr>
                <w:rFonts w:ascii="맑은 고딕" w:eastAsia="맑은 고딕" w:hAnsi="맑은 고딕"/>
              </w:rPr>
            </w:pPr>
            <w:r w:rsidRPr="0093341C">
              <w:rPr>
                <w:rFonts w:ascii="맑은 고딕" w:eastAsia="맑은 고딕" w:hAnsi="맑은 고딕" w:hint="eastAsia"/>
              </w:rPr>
              <w:t>표준용어의 내용을 구체화하기 위하여 부여하며 관리될 정보의 업무구분이나 부수적인 분류 및 수식을 하기 위한 표준 단어</w:t>
            </w:r>
            <w:r w:rsidRPr="0093341C">
              <w:rPr>
                <w:rFonts w:ascii="맑은 고딕" w:eastAsia="맑은 고딕" w:hAnsi="맑은 고딕"/>
              </w:rPr>
              <w:t>다</w:t>
            </w:r>
            <w:r w:rsidRPr="0093341C">
              <w:rPr>
                <w:rFonts w:ascii="맑은 고딕" w:eastAsia="맑은 고딕" w:hAnsi="맑은 고딕" w:hint="eastAsia"/>
              </w:rPr>
              <w:t>.</w:t>
            </w:r>
          </w:p>
          <w:p w14:paraId="578472F7" w14:textId="16353AAD" w:rsidR="00906944" w:rsidRPr="0093341C" w:rsidRDefault="00906944" w:rsidP="00036314">
            <w:pPr>
              <w:pStyle w:val="a"/>
              <w:numPr>
                <w:ilvl w:val="0"/>
                <w:numId w:val="0"/>
              </w:numPr>
              <w:tabs>
                <w:tab w:val="clear" w:pos="284"/>
              </w:tabs>
              <w:spacing w:before="60" w:after="60"/>
              <w:rPr>
                <w:rFonts w:ascii="맑은 고딕" w:eastAsia="맑은 고딕" w:hAnsi="맑은 고딕"/>
              </w:rPr>
            </w:pPr>
            <w:r w:rsidRPr="0093341C">
              <w:rPr>
                <w:rFonts w:ascii="맑은 고딕" w:eastAsia="맑은 고딕" w:hAnsi="맑은 고딕" w:hint="eastAsia"/>
              </w:rPr>
              <w:t xml:space="preserve"> (예) </w:t>
            </w:r>
            <w:r>
              <w:rPr>
                <w:rFonts w:ascii="맑은 고딕" w:eastAsia="맑은 고딕" w:hAnsi="맑은 고딕" w:hint="eastAsia"/>
              </w:rPr>
              <w:t>외과병리+접수+일자</w:t>
            </w:r>
            <w:r w:rsidRPr="0093341C">
              <w:rPr>
                <w:rFonts w:ascii="맑은 고딕" w:eastAsia="맑은 고딕" w:hAnsi="맑은 고딕"/>
              </w:rPr>
              <w:t>,</w:t>
            </w:r>
            <w:r>
              <w:rPr>
                <w:rFonts w:ascii="맑은 고딕" w:eastAsia="맑은 고딕" w:hAnsi="맑은 고딕"/>
              </w:rPr>
              <w:t xml:space="preserve"> </w:t>
            </w:r>
            <w:r>
              <w:rPr>
                <w:rFonts w:ascii="맑은 고딕" w:eastAsia="맑은 고딕" w:hAnsi="맑은 고딕" w:hint="eastAsia"/>
              </w:rPr>
              <w:t>방사선치료+총+치료+횟수</w:t>
            </w:r>
          </w:p>
        </w:tc>
      </w:tr>
      <w:tr w:rsidR="0093341C" w:rsidRPr="0093341C" w14:paraId="56308668" w14:textId="77777777" w:rsidTr="00E435A2">
        <w:trPr>
          <w:trHeight w:val="665"/>
        </w:trPr>
        <w:tc>
          <w:tcPr>
            <w:tcW w:w="1985" w:type="dxa"/>
            <w:vMerge w:val="restart"/>
          </w:tcPr>
          <w:p w14:paraId="135A001E" w14:textId="77777777" w:rsidR="0093341C" w:rsidRPr="0093341C" w:rsidRDefault="0093341C" w:rsidP="005D3BAA">
            <w:pPr>
              <w:pStyle w:val="a"/>
              <w:numPr>
                <w:ilvl w:val="0"/>
                <w:numId w:val="0"/>
              </w:numPr>
              <w:tabs>
                <w:tab w:val="clear" w:pos="284"/>
              </w:tabs>
              <w:spacing w:before="60" w:after="60"/>
              <w:rPr>
                <w:rFonts w:ascii="맑은 고딕" w:eastAsia="맑은 고딕" w:hAnsi="맑은 고딕"/>
              </w:rPr>
            </w:pPr>
            <w:r w:rsidRPr="0093341C">
              <w:rPr>
                <w:rFonts w:ascii="맑은 고딕" w:eastAsia="맑은 고딕" w:hAnsi="맑은 고딕" w:hint="eastAsia"/>
              </w:rPr>
              <w:t>분류어(classifier)</w:t>
            </w:r>
          </w:p>
        </w:tc>
        <w:tc>
          <w:tcPr>
            <w:tcW w:w="7654" w:type="dxa"/>
          </w:tcPr>
          <w:p w14:paraId="7EC349AC" w14:textId="77777777" w:rsidR="0093341C" w:rsidRPr="0093341C" w:rsidRDefault="0093341C" w:rsidP="00BE34E3">
            <w:pPr>
              <w:pStyle w:val="a"/>
              <w:numPr>
                <w:ilvl w:val="0"/>
                <w:numId w:val="6"/>
              </w:numPr>
              <w:tabs>
                <w:tab w:val="clear" w:pos="284"/>
              </w:tabs>
              <w:spacing w:before="60" w:after="60"/>
              <w:rPr>
                <w:rFonts w:ascii="맑은 고딕" w:eastAsia="맑은 고딕" w:hAnsi="맑은 고딕"/>
              </w:rPr>
            </w:pPr>
            <w:r w:rsidRPr="0093341C">
              <w:rPr>
                <w:rFonts w:ascii="맑은 고딕" w:eastAsia="맑은 고딕" w:hAnsi="맑은 고딕" w:hint="eastAsia"/>
              </w:rPr>
              <w:t>표준용어를 구성하기 위해 필수적으로 부여하는 분류단어로 데이터의 특성을 한정하며 표준용어의 끝에 위치한다.</w:t>
            </w:r>
          </w:p>
          <w:p w14:paraId="24EE5654" w14:textId="77777777" w:rsidR="0093341C" w:rsidRPr="0093341C" w:rsidRDefault="0093341C" w:rsidP="00BE34E3">
            <w:pPr>
              <w:pStyle w:val="a"/>
              <w:numPr>
                <w:ilvl w:val="0"/>
                <w:numId w:val="6"/>
              </w:numPr>
              <w:tabs>
                <w:tab w:val="clear" w:pos="284"/>
              </w:tabs>
              <w:spacing w:before="60" w:after="60"/>
              <w:rPr>
                <w:rFonts w:ascii="맑은 고딕" w:eastAsia="맑은 고딕" w:hAnsi="맑은 고딕"/>
              </w:rPr>
            </w:pPr>
            <w:r w:rsidRPr="0093341C">
              <w:rPr>
                <w:rFonts w:ascii="맑은 고딕" w:eastAsia="맑은 고딕" w:hAnsi="맑은 고딕" w:hint="eastAsia"/>
              </w:rPr>
              <w:t>용어 생성시 표준 단어 중 도메인 명으로 정의 가능한 단어 목록을 이용하여 선택 정의한다.</w:t>
            </w:r>
          </w:p>
          <w:p w14:paraId="66729E51" w14:textId="77777777" w:rsidR="0093341C" w:rsidRPr="0093341C" w:rsidRDefault="0093341C" w:rsidP="005D3BAA">
            <w:pPr>
              <w:pStyle w:val="a"/>
              <w:numPr>
                <w:ilvl w:val="0"/>
                <w:numId w:val="0"/>
              </w:numPr>
              <w:spacing w:before="60" w:after="60"/>
              <w:ind w:left="360" w:hanging="360"/>
              <w:rPr>
                <w:rFonts w:ascii="맑은 고딕" w:eastAsia="맑은 고딕" w:hAnsi="맑은 고딕"/>
              </w:rPr>
            </w:pPr>
            <w:r w:rsidRPr="0093341C">
              <w:rPr>
                <w:rFonts w:ascii="맑은 고딕" w:eastAsia="맑은 고딕" w:hAnsi="맑은 고딕" w:hint="eastAsia"/>
              </w:rPr>
              <w:t>(예) 시각, 금액, 수, 명, 번호, 내용, 주소 등</w:t>
            </w:r>
          </w:p>
        </w:tc>
      </w:tr>
      <w:tr w:rsidR="0093341C" w:rsidRPr="0093341C" w14:paraId="109E5E15" w14:textId="77777777" w:rsidTr="00E435A2">
        <w:tc>
          <w:tcPr>
            <w:tcW w:w="1985" w:type="dxa"/>
            <w:vMerge/>
          </w:tcPr>
          <w:p w14:paraId="1EA11CB9" w14:textId="77777777" w:rsidR="0093341C" w:rsidRPr="0093341C" w:rsidRDefault="0093341C" w:rsidP="005D3BAA">
            <w:pPr>
              <w:pStyle w:val="a"/>
              <w:numPr>
                <w:ilvl w:val="0"/>
                <w:numId w:val="0"/>
              </w:numPr>
              <w:tabs>
                <w:tab w:val="clear" w:pos="284"/>
              </w:tabs>
              <w:spacing w:before="60" w:after="60"/>
              <w:rPr>
                <w:rFonts w:ascii="맑은 고딕" w:eastAsia="맑은 고딕" w:hAnsi="맑은 고딕"/>
              </w:rPr>
            </w:pPr>
          </w:p>
        </w:tc>
        <w:tc>
          <w:tcPr>
            <w:tcW w:w="7654" w:type="dxa"/>
          </w:tcPr>
          <w:p w14:paraId="25D7AFFD" w14:textId="77777777" w:rsidR="0093341C" w:rsidRPr="0093341C" w:rsidRDefault="0093341C" w:rsidP="00BE34E3">
            <w:pPr>
              <w:pStyle w:val="a"/>
              <w:numPr>
                <w:ilvl w:val="0"/>
                <w:numId w:val="6"/>
              </w:numPr>
              <w:tabs>
                <w:tab w:val="clear" w:pos="284"/>
              </w:tabs>
              <w:spacing w:before="60" w:after="60"/>
              <w:rPr>
                <w:rFonts w:ascii="맑은 고딕" w:eastAsia="맑은 고딕" w:hAnsi="맑은 고딕"/>
              </w:rPr>
            </w:pPr>
            <w:r w:rsidRPr="0093341C">
              <w:rPr>
                <w:rFonts w:ascii="맑은 고딕" w:eastAsia="맑은 고딕" w:hAnsi="맑은 고딕" w:hint="eastAsia"/>
              </w:rPr>
              <w:t xml:space="preserve">표준용어 생성시 정의된 도메인에 의해 할당 받을 수 있는 타입이 제한 </w:t>
            </w:r>
            <w:r w:rsidRPr="0093341C">
              <w:rPr>
                <w:rFonts w:ascii="맑은 고딕" w:eastAsia="맑은 고딕" w:hAnsi="맑은 고딕" w:hint="eastAsia"/>
              </w:rPr>
              <w:br/>
              <w:t>된다</w:t>
            </w:r>
          </w:p>
          <w:p w14:paraId="5E873B06" w14:textId="77777777" w:rsidR="0093341C" w:rsidRPr="0093341C" w:rsidRDefault="0093341C" w:rsidP="005D3BAA">
            <w:pPr>
              <w:pStyle w:val="a"/>
              <w:numPr>
                <w:ilvl w:val="0"/>
                <w:numId w:val="0"/>
              </w:numPr>
              <w:tabs>
                <w:tab w:val="clear" w:pos="284"/>
              </w:tabs>
              <w:spacing w:before="60" w:after="60"/>
              <w:ind w:leftChars="14" w:left="628" w:hangingChars="300" w:hanging="600"/>
              <w:rPr>
                <w:rFonts w:ascii="맑은 고딕" w:eastAsia="맑은 고딕" w:hAnsi="맑은 고딕"/>
              </w:rPr>
            </w:pPr>
            <w:r w:rsidRPr="0093341C">
              <w:rPr>
                <w:rFonts w:ascii="맑은 고딕" w:eastAsia="맑은 고딕" w:hAnsi="맑은 고딕" w:hint="eastAsia"/>
              </w:rPr>
              <w:t xml:space="preserve">(예)  </w:t>
            </w:r>
            <w:r w:rsidR="00490179">
              <w:rPr>
                <w:rFonts w:ascii="맑은 고딕" w:eastAsia="맑은 고딕" w:hAnsi="맑은 고딕" w:hint="eastAsia"/>
              </w:rPr>
              <w:t>명</w:t>
            </w:r>
            <w:r w:rsidRPr="0093341C">
              <w:rPr>
                <w:rFonts w:ascii="맑은 고딕" w:eastAsia="맑은 고딕" w:hAnsi="맑은 고딕" w:hint="eastAsia"/>
              </w:rPr>
              <w:t xml:space="preserve"> 도메인 -&gt;사용가능 도메인명  </w:t>
            </w:r>
            <w:r w:rsidR="00490179">
              <w:rPr>
                <w:rFonts w:ascii="맑은 고딕" w:eastAsia="맑은 고딕" w:hAnsi="맑은 고딕" w:hint="eastAsia"/>
              </w:rPr>
              <w:t>명</w:t>
            </w:r>
            <w:r w:rsidR="00DD1363">
              <w:rPr>
                <w:rFonts w:ascii="맑은 고딕" w:eastAsia="맑은 고딕" w:hAnsi="맑은 고딕" w:hint="eastAsia"/>
              </w:rPr>
              <w:t>VC</w:t>
            </w:r>
            <w:r w:rsidR="00490179">
              <w:rPr>
                <w:rFonts w:ascii="맑은 고딕" w:eastAsia="맑은 고딕" w:hAnsi="맑은 고딕" w:hint="eastAsia"/>
              </w:rPr>
              <w:t>50</w:t>
            </w:r>
            <w:r w:rsidRPr="0093341C">
              <w:rPr>
                <w:rFonts w:ascii="맑은 고딕" w:eastAsia="맑은 고딕" w:hAnsi="맑은 고딕" w:hint="eastAsia"/>
              </w:rPr>
              <w:t xml:space="preserve">, </w:t>
            </w:r>
            <w:r w:rsidR="00490179">
              <w:rPr>
                <w:rFonts w:ascii="맑은 고딕" w:eastAsia="맑은 고딕" w:hAnsi="맑은 고딕" w:hint="eastAsia"/>
              </w:rPr>
              <w:t>명</w:t>
            </w:r>
            <w:r w:rsidR="00DD1363">
              <w:rPr>
                <w:rFonts w:ascii="맑은 고딕" w:eastAsia="맑은 고딕" w:hAnsi="맑은 고딕" w:hint="eastAsia"/>
              </w:rPr>
              <w:t>VC</w:t>
            </w:r>
            <w:r w:rsidR="00490179">
              <w:rPr>
                <w:rFonts w:ascii="맑은 고딕" w:eastAsia="맑은 고딕" w:hAnsi="맑은 고딕" w:hint="eastAsia"/>
              </w:rPr>
              <w:t>200</w:t>
            </w:r>
            <w:r w:rsidRPr="0093341C">
              <w:rPr>
                <w:rFonts w:ascii="맑은 고딕" w:eastAsia="맑은 고딕" w:hAnsi="맑은 고딕" w:hint="eastAsia"/>
              </w:rPr>
              <w:t xml:space="preserve">   등 </w:t>
            </w:r>
            <w:r w:rsidRPr="0093341C">
              <w:rPr>
                <w:rFonts w:ascii="맑은 고딕" w:eastAsia="맑은 고딕" w:hAnsi="맑은 고딕"/>
              </w:rPr>
              <w:br/>
            </w:r>
            <w:r w:rsidR="00490179">
              <w:rPr>
                <w:rFonts w:ascii="맑은 고딕" w:eastAsia="맑은 고딕" w:hAnsi="맑은 고딕" w:hint="eastAsia"/>
              </w:rPr>
              <w:t>명</w:t>
            </w:r>
            <w:r w:rsidRPr="0093341C">
              <w:rPr>
                <w:rFonts w:ascii="맑은 고딕" w:eastAsia="맑은 고딕" w:hAnsi="맑은 고딕" w:hint="eastAsia"/>
              </w:rPr>
              <w:t>에서 사용할 수 있도록 정의된 도메인명 내에서 선택하여 사용 함</w:t>
            </w:r>
          </w:p>
          <w:p w14:paraId="04F04547" w14:textId="77777777" w:rsidR="0093341C" w:rsidRPr="0093341C" w:rsidRDefault="0093341C" w:rsidP="005D3BAA">
            <w:pPr>
              <w:pStyle w:val="a"/>
              <w:numPr>
                <w:ilvl w:val="0"/>
                <w:numId w:val="0"/>
              </w:numPr>
              <w:tabs>
                <w:tab w:val="clear" w:pos="284"/>
              </w:tabs>
              <w:spacing w:before="60" w:after="60"/>
              <w:ind w:leftChars="14" w:left="28"/>
              <w:rPr>
                <w:rFonts w:ascii="맑은 고딕" w:eastAsia="맑은 고딕" w:hAnsi="맑은 고딕"/>
              </w:rPr>
            </w:pPr>
            <w:r w:rsidRPr="0093341C">
              <w:rPr>
                <w:rFonts w:ascii="맑은 고딕" w:eastAsia="맑은 고딕" w:hAnsi="맑은 고딕" w:hint="eastAsia"/>
              </w:rPr>
              <w:t xml:space="preserve"> 단, 필요시 추가 도메인명을 정의하여 사용 한다.</w:t>
            </w:r>
          </w:p>
        </w:tc>
      </w:tr>
    </w:tbl>
    <w:p w14:paraId="268C0254" w14:textId="77777777" w:rsidR="00E435A2" w:rsidRPr="00C23FC6" w:rsidRDefault="00E435A2" w:rsidP="00E435A2">
      <w:pPr>
        <w:pStyle w:val="a7"/>
        <w:keepNext/>
        <w:jc w:val="left"/>
        <w:rPr>
          <w:b w:val="0"/>
          <w:bCs w:val="0"/>
        </w:rPr>
      </w:pPr>
      <w:r w:rsidRPr="00C23FC6">
        <w:rPr>
          <w:rFonts w:hint="eastAsia"/>
          <w:b w:val="0"/>
          <w:bCs w:val="0"/>
        </w:rPr>
        <w:t xml:space="preserve">[표 </w:t>
      </w:r>
      <w:r w:rsidR="005D3BAA">
        <w:rPr>
          <w:b w:val="0"/>
          <w:bCs w:val="0"/>
        </w:rPr>
        <w:t>4</w:t>
      </w:r>
      <w:r w:rsidRPr="00C23FC6">
        <w:rPr>
          <w:b w:val="0"/>
          <w:bCs w:val="0"/>
        </w:rPr>
        <w:noBreakHyphen/>
      </w:r>
      <w:r w:rsidR="005D3BAA">
        <w:rPr>
          <w:b w:val="0"/>
          <w:bCs w:val="0"/>
        </w:rPr>
        <w:t>4</w:t>
      </w:r>
      <w:r w:rsidRPr="00C23FC6">
        <w:rPr>
          <w:rFonts w:hint="eastAsia"/>
          <w:b w:val="0"/>
          <w:bCs w:val="0"/>
        </w:rPr>
        <w:t xml:space="preserve">] </w:t>
      </w:r>
      <w:r>
        <w:rPr>
          <w:rFonts w:hint="eastAsia"/>
          <w:b w:val="0"/>
          <w:bCs w:val="0"/>
          <w:sz w:val="22"/>
          <w:szCs w:val="22"/>
        </w:rPr>
        <w:t>표준용어 명명규칙 중 어순관련</w:t>
      </w:r>
    </w:p>
    <w:tbl>
      <w:tblPr>
        <w:tblW w:w="963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5"/>
        <w:gridCol w:w="4677"/>
        <w:gridCol w:w="2977"/>
      </w:tblGrid>
      <w:tr w:rsidR="008D490A" w:rsidRPr="004143B5" w14:paraId="02279D9D" w14:textId="77777777" w:rsidTr="008D490A">
        <w:trPr>
          <w:trHeight w:val="387"/>
        </w:trPr>
        <w:tc>
          <w:tcPr>
            <w:tcW w:w="1985" w:type="dxa"/>
            <w:tcBorders>
              <w:top w:val="single" w:sz="2" w:space="0" w:color="auto"/>
              <w:left w:val="single" w:sz="2" w:space="0" w:color="auto"/>
              <w:bottom w:val="single" w:sz="2" w:space="0" w:color="auto"/>
              <w:right w:val="single" w:sz="2" w:space="0" w:color="auto"/>
            </w:tcBorders>
            <w:shd w:val="clear" w:color="auto" w:fill="F3F3F3"/>
            <w:vAlign w:val="center"/>
          </w:tcPr>
          <w:p w14:paraId="64421AEB" w14:textId="77777777" w:rsidR="008D490A" w:rsidRPr="004143B5" w:rsidRDefault="008D490A" w:rsidP="005D3BAA">
            <w:pPr>
              <w:jc w:val="center"/>
              <w:rPr>
                <w:rFonts w:asciiTheme="minorEastAsia" w:eastAsiaTheme="minorEastAsia" w:hAnsiTheme="minorEastAsia"/>
                <w:b/>
                <w:szCs w:val="20"/>
              </w:rPr>
            </w:pPr>
            <w:r w:rsidRPr="004143B5">
              <w:rPr>
                <w:rFonts w:asciiTheme="minorEastAsia" w:eastAsiaTheme="minorEastAsia" w:hAnsiTheme="minorEastAsia" w:hint="eastAsia"/>
                <w:b/>
                <w:szCs w:val="20"/>
              </w:rPr>
              <w:t>유형구분</w:t>
            </w:r>
          </w:p>
        </w:tc>
        <w:tc>
          <w:tcPr>
            <w:tcW w:w="4677" w:type="dxa"/>
            <w:tcBorders>
              <w:top w:val="single" w:sz="2" w:space="0" w:color="auto"/>
              <w:left w:val="single" w:sz="2" w:space="0" w:color="auto"/>
              <w:bottom w:val="single" w:sz="2" w:space="0" w:color="auto"/>
              <w:right w:val="single" w:sz="2" w:space="0" w:color="auto"/>
            </w:tcBorders>
            <w:shd w:val="clear" w:color="auto" w:fill="F3F3F3"/>
            <w:vAlign w:val="center"/>
          </w:tcPr>
          <w:p w14:paraId="570F915F" w14:textId="77777777" w:rsidR="008D490A" w:rsidRPr="004143B5" w:rsidRDefault="008D490A" w:rsidP="005D3BAA">
            <w:pPr>
              <w:jc w:val="center"/>
              <w:rPr>
                <w:rFonts w:asciiTheme="minorEastAsia" w:eastAsiaTheme="minorEastAsia" w:hAnsiTheme="minorEastAsia"/>
                <w:b/>
                <w:szCs w:val="20"/>
              </w:rPr>
            </w:pPr>
            <w:r w:rsidRPr="004143B5">
              <w:rPr>
                <w:rFonts w:asciiTheme="minorEastAsia" w:eastAsiaTheme="minorEastAsia" w:hAnsiTheme="minorEastAsia" w:hint="eastAsia"/>
                <w:b/>
                <w:szCs w:val="20"/>
              </w:rPr>
              <w:t>기준</w:t>
            </w:r>
          </w:p>
        </w:tc>
        <w:tc>
          <w:tcPr>
            <w:tcW w:w="2977" w:type="dxa"/>
            <w:tcBorders>
              <w:top w:val="single" w:sz="2" w:space="0" w:color="auto"/>
              <w:left w:val="single" w:sz="2" w:space="0" w:color="auto"/>
              <w:bottom w:val="single" w:sz="2" w:space="0" w:color="auto"/>
              <w:right w:val="single" w:sz="2" w:space="0" w:color="auto"/>
            </w:tcBorders>
            <w:shd w:val="clear" w:color="auto" w:fill="F3F3F3"/>
            <w:vAlign w:val="center"/>
          </w:tcPr>
          <w:p w14:paraId="0B48C7DA" w14:textId="77777777" w:rsidR="008D490A" w:rsidRPr="004143B5" w:rsidRDefault="008D490A" w:rsidP="005D3BAA">
            <w:pPr>
              <w:jc w:val="center"/>
              <w:rPr>
                <w:rFonts w:asciiTheme="minorEastAsia" w:eastAsiaTheme="minorEastAsia" w:hAnsiTheme="minorEastAsia"/>
                <w:b/>
                <w:szCs w:val="20"/>
              </w:rPr>
            </w:pPr>
            <w:r w:rsidRPr="004143B5">
              <w:rPr>
                <w:rFonts w:asciiTheme="minorEastAsia" w:eastAsiaTheme="minorEastAsia" w:hAnsiTheme="minorEastAsia" w:hint="eastAsia"/>
                <w:b/>
                <w:szCs w:val="20"/>
              </w:rPr>
              <w:t>예시</w:t>
            </w:r>
          </w:p>
        </w:tc>
      </w:tr>
      <w:tr w:rsidR="008D490A" w:rsidRPr="004143B5" w14:paraId="5BC50E02" w14:textId="77777777" w:rsidTr="008D490A">
        <w:tc>
          <w:tcPr>
            <w:tcW w:w="1985" w:type="dxa"/>
            <w:vMerge w:val="restart"/>
            <w:tcBorders>
              <w:top w:val="single" w:sz="2" w:space="0" w:color="auto"/>
            </w:tcBorders>
            <w:vAlign w:val="center"/>
          </w:tcPr>
          <w:p w14:paraId="44D631FA"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 xml:space="preserve">숫자가 포함된 </w:t>
            </w:r>
            <w:r w:rsidRPr="004143B5">
              <w:rPr>
                <w:rFonts w:asciiTheme="minorEastAsia" w:eastAsiaTheme="minorEastAsia" w:hAnsiTheme="minorEastAsia"/>
                <w:szCs w:val="20"/>
              </w:rPr>
              <w:br/>
            </w:r>
            <w:r w:rsidRPr="004143B5">
              <w:rPr>
                <w:rFonts w:asciiTheme="minorEastAsia" w:eastAsiaTheme="minorEastAsia" w:hAnsiTheme="minorEastAsia" w:hint="eastAsia"/>
                <w:szCs w:val="20"/>
              </w:rPr>
              <w:t>경우</w:t>
            </w:r>
          </w:p>
        </w:tc>
        <w:tc>
          <w:tcPr>
            <w:tcW w:w="4677" w:type="dxa"/>
            <w:tcBorders>
              <w:top w:val="single" w:sz="2" w:space="0" w:color="auto"/>
            </w:tcBorders>
            <w:vAlign w:val="center"/>
          </w:tcPr>
          <w:p w14:paraId="68482886" w14:textId="77777777" w:rsidR="008D490A" w:rsidRPr="004143B5" w:rsidRDefault="008D490A" w:rsidP="00BE34E3">
            <w:pPr>
              <w:numPr>
                <w:ilvl w:val="0"/>
                <w:numId w:val="2"/>
              </w:numPr>
              <w:autoSpaceDE/>
              <w:autoSpaceDN/>
              <w:adjustRightInd w:val="0"/>
              <w:textAlignment w:val="baseline"/>
              <w:rPr>
                <w:rFonts w:asciiTheme="minorEastAsia" w:eastAsiaTheme="minorEastAsia" w:hAnsiTheme="minorEastAsia"/>
                <w:szCs w:val="20"/>
              </w:rPr>
            </w:pPr>
            <w:r w:rsidRPr="004143B5">
              <w:rPr>
                <w:rFonts w:asciiTheme="minorEastAsia" w:eastAsiaTheme="minorEastAsia" w:hAnsiTheme="minorEastAsia" w:hint="eastAsia"/>
                <w:szCs w:val="20"/>
              </w:rPr>
              <w:t>숫자 자체(1, 2, 3</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)는 단어로 등록하거나</w:t>
            </w:r>
            <w:r w:rsidRPr="004143B5">
              <w:rPr>
                <w:rFonts w:asciiTheme="minorEastAsia" w:eastAsiaTheme="minorEastAsia" w:hAnsiTheme="minorEastAsia"/>
                <w:szCs w:val="20"/>
              </w:rPr>
              <w:t xml:space="preserve"> 단일어와</w:t>
            </w:r>
            <w:r w:rsidRPr="004143B5">
              <w:rPr>
                <w:rFonts w:asciiTheme="minorEastAsia" w:eastAsiaTheme="minorEastAsia" w:hAnsiTheme="minorEastAsia" w:hint="eastAsia"/>
                <w:szCs w:val="20"/>
              </w:rPr>
              <w:t xml:space="preserve"> 조합하여 복합단어로 등록하여 </w:t>
            </w:r>
            <w:r w:rsidRPr="004143B5">
              <w:rPr>
                <w:rFonts w:asciiTheme="minorEastAsia" w:eastAsiaTheme="minorEastAsia" w:hAnsiTheme="minorEastAsia"/>
                <w:szCs w:val="20"/>
              </w:rPr>
              <w:br/>
            </w:r>
            <w:r w:rsidRPr="004143B5">
              <w:rPr>
                <w:rFonts w:asciiTheme="minorEastAsia" w:eastAsiaTheme="minorEastAsia" w:hAnsiTheme="minorEastAsia" w:hint="eastAsia"/>
                <w:szCs w:val="20"/>
              </w:rPr>
              <w:t>사용</w:t>
            </w:r>
          </w:p>
        </w:tc>
        <w:tc>
          <w:tcPr>
            <w:tcW w:w="2977" w:type="dxa"/>
            <w:tcBorders>
              <w:top w:val="single" w:sz="2" w:space="0" w:color="auto"/>
            </w:tcBorders>
            <w:vAlign w:val="center"/>
          </w:tcPr>
          <w:p w14:paraId="33479251" w14:textId="77777777" w:rsidR="008D490A" w:rsidRPr="004143B5" w:rsidRDefault="008D490A" w:rsidP="00D8431B">
            <w:pPr>
              <w:rPr>
                <w:rFonts w:asciiTheme="minorEastAsia" w:eastAsiaTheme="minorEastAsia" w:hAnsiTheme="minorEastAsia"/>
                <w:szCs w:val="20"/>
              </w:rPr>
            </w:pPr>
            <w:r w:rsidRPr="004143B5">
              <w:rPr>
                <w:rFonts w:asciiTheme="minorEastAsia" w:eastAsiaTheme="minorEastAsia" w:hAnsiTheme="minorEastAsia" w:hint="eastAsia"/>
                <w:szCs w:val="20"/>
              </w:rPr>
              <w:t>1^</w:t>
            </w:r>
            <w:r w:rsidR="00D8431B">
              <w:rPr>
                <w:rFonts w:asciiTheme="minorEastAsia" w:eastAsiaTheme="minorEastAsia" w:hAnsiTheme="minorEastAsia" w:hint="eastAsia"/>
                <w:szCs w:val="20"/>
              </w:rPr>
              <w:t>회</w:t>
            </w:r>
          </w:p>
        </w:tc>
      </w:tr>
      <w:tr w:rsidR="008D490A" w:rsidRPr="004143B5" w14:paraId="1127506D" w14:textId="77777777" w:rsidTr="008D490A">
        <w:tc>
          <w:tcPr>
            <w:tcW w:w="1985" w:type="dxa"/>
            <w:vMerge/>
            <w:vAlign w:val="center"/>
          </w:tcPr>
          <w:p w14:paraId="31B741BD" w14:textId="77777777" w:rsidR="008D490A" w:rsidRPr="004143B5" w:rsidRDefault="008D490A" w:rsidP="005D3BAA">
            <w:pPr>
              <w:rPr>
                <w:rFonts w:asciiTheme="minorEastAsia" w:eastAsiaTheme="minorEastAsia" w:hAnsiTheme="minorEastAsia"/>
                <w:szCs w:val="20"/>
              </w:rPr>
            </w:pPr>
          </w:p>
        </w:tc>
        <w:tc>
          <w:tcPr>
            <w:tcW w:w="4677" w:type="dxa"/>
            <w:vAlign w:val="center"/>
          </w:tcPr>
          <w:p w14:paraId="5E61AF6C" w14:textId="77777777" w:rsidR="008D490A" w:rsidRPr="004143B5" w:rsidRDefault="008D490A" w:rsidP="00BE34E3">
            <w:pPr>
              <w:numPr>
                <w:ilvl w:val="0"/>
                <w:numId w:val="2"/>
              </w:numPr>
              <w:autoSpaceDE/>
              <w:autoSpaceDN/>
              <w:adjustRightInd w:val="0"/>
              <w:textAlignment w:val="baseline"/>
              <w:rPr>
                <w:rFonts w:asciiTheme="minorEastAsia" w:eastAsiaTheme="minorEastAsia" w:hAnsiTheme="minorEastAsia"/>
                <w:szCs w:val="20"/>
              </w:rPr>
            </w:pPr>
            <w:r w:rsidRPr="004143B5">
              <w:rPr>
                <w:rFonts w:asciiTheme="minorEastAsia" w:eastAsiaTheme="minorEastAsia" w:hAnsiTheme="minorEastAsia" w:hint="eastAsia"/>
                <w:szCs w:val="20"/>
              </w:rPr>
              <w:t xml:space="preserve">숫자가 포함된 용어를 사용하는 경우 영문약어 작성시 다음 글자와 교환하여 테이블 </w:t>
            </w:r>
            <w:r w:rsidR="00B83C8A" w:rsidRPr="004143B5">
              <w:rPr>
                <w:rFonts w:asciiTheme="minorEastAsia" w:eastAsiaTheme="minorEastAsia" w:hAnsiTheme="minorEastAsia" w:hint="eastAsia"/>
                <w:szCs w:val="20"/>
              </w:rPr>
              <w:t>컬럼</w:t>
            </w:r>
            <w:r w:rsidRPr="004143B5">
              <w:rPr>
                <w:rFonts w:asciiTheme="minorEastAsia" w:eastAsiaTheme="minorEastAsia" w:hAnsiTheme="minorEastAsia" w:hint="eastAsia"/>
                <w:szCs w:val="20"/>
              </w:rPr>
              <w:t>명 생성시 숫자로 시작하는 경우를 방지 한다.</w:t>
            </w:r>
          </w:p>
        </w:tc>
        <w:tc>
          <w:tcPr>
            <w:tcW w:w="2977" w:type="dxa"/>
            <w:vAlign w:val="center"/>
          </w:tcPr>
          <w:p w14:paraId="6493B22D"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3개월 : 3M(X) -&gt; M3(O)</w:t>
            </w:r>
          </w:p>
        </w:tc>
      </w:tr>
      <w:tr w:rsidR="008D490A" w:rsidRPr="004143B5" w14:paraId="7BDAE367" w14:textId="77777777" w:rsidTr="008D490A">
        <w:trPr>
          <w:trHeight w:val="1441"/>
        </w:trPr>
        <w:tc>
          <w:tcPr>
            <w:tcW w:w="1985" w:type="dxa"/>
            <w:vMerge w:val="restart"/>
            <w:vAlign w:val="center"/>
          </w:tcPr>
          <w:p w14:paraId="73978BC9" w14:textId="00B262D5" w:rsidR="008D490A" w:rsidRPr="004143B5" w:rsidRDefault="008D490A" w:rsidP="00943988">
            <w:pPr>
              <w:rPr>
                <w:rFonts w:asciiTheme="minorEastAsia" w:eastAsiaTheme="minorEastAsia" w:hAnsiTheme="minorEastAsia"/>
                <w:szCs w:val="20"/>
              </w:rPr>
            </w:pPr>
            <w:r w:rsidRPr="004143B5">
              <w:rPr>
                <w:rFonts w:asciiTheme="minorEastAsia" w:eastAsiaTheme="minorEastAsia" w:hAnsiTheme="minorEastAsia" w:hint="eastAsia"/>
                <w:szCs w:val="20"/>
              </w:rPr>
              <w:lastRenderedPageBreak/>
              <w:t>금액 관련 용어의 어순</w:t>
            </w:r>
          </w:p>
        </w:tc>
        <w:tc>
          <w:tcPr>
            <w:tcW w:w="4677" w:type="dxa"/>
            <w:vAlign w:val="center"/>
          </w:tcPr>
          <w:p w14:paraId="17DA8D11" w14:textId="77777777" w:rsidR="008D490A" w:rsidRPr="004143B5" w:rsidRDefault="008D490A" w:rsidP="00BE34E3">
            <w:pPr>
              <w:numPr>
                <w:ilvl w:val="0"/>
                <w:numId w:val="2"/>
              </w:numPr>
              <w:autoSpaceDE/>
              <w:autoSpaceDN/>
              <w:adjustRightInd w:val="0"/>
              <w:textAlignment w:val="baseline"/>
              <w:rPr>
                <w:rFonts w:asciiTheme="minorEastAsia" w:eastAsiaTheme="minorEastAsia" w:hAnsiTheme="minorEastAsia"/>
                <w:szCs w:val="20"/>
                <w:u w:val="single"/>
              </w:rPr>
            </w:pPr>
            <w:r w:rsidRPr="004143B5">
              <w:rPr>
                <w:rFonts w:asciiTheme="minorEastAsia" w:eastAsiaTheme="minorEastAsia" w:hAnsiTheme="minorEastAsia" w:hint="eastAsia"/>
                <w:szCs w:val="20"/>
              </w:rPr>
              <w:t xml:space="preserve">금액이 원단위가 아닐 경우 수식어를 부여하여 </w:t>
            </w:r>
            <w:r w:rsidR="00B83C8A" w:rsidRPr="004143B5">
              <w:rPr>
                <w:rFonts w:asciiTheme="minorEastAsia" w:eastAsiaTheme="minorEastAsia" w:hAnsiTheme="minorEastAsia" w:hint="eastAsia"/>
                <w:szCs w:val="20"/>
              </w:rPr>
              <w:t>컬럼</w:t>
            </w:r>
            <w:r w:rsidRPr="004143B5">
              <w:rPr>
                <w:rFonts w:asciiTheme="minorEastAsia" w:eastAsiaTheme="minorEastAsia" w:hAnsiTheme="minorEastAsia" w:hint="eastAsia"/>
                <w:szCs w:val="20"/>
              </w:rPr>
              <w:t xml:space="preserve"> 명을 정의 금액 관련 용어</w:t>
            </w:r>
          </w:p>
        </w:tc>
        <w:tc>
          <w:tcPr>
            <w:tcW w:w="2977" w:type="dxa"/>
            <w:vAlign w:val="center"/>
          </w:tcPr>
          <w:p w14:paraId="36628025" w14:textId="77777777" w:rsidR="008D490A" w:rsidRPr="004143B5" w:rsidRDefault="008D490A" w:rsidP="005D3BAA">
            <w:pPr>
              <w:rPr>
                <w:rFonts w:asciiTheme="minorEastAsia" w:eastAsiaTheme="minorEastAsia" w:hAnsiTheme="minorEastAsia"/>
                <w:szCs w:val="20"/>
                <w:u w:val="single"/>
              </w:rPr>
            </w:pPr>
            <w:r w:rsidRPr="004143B5">
              <w:rPr>
                <w:rFonts w:asciiTheme="minorEastAsia" w:eastAsiaTheme="minorEastAsia" w:hAnsiTheme="minorEastAsia" w:hint="eastAsia"/>
                <w:szCs w:val="20"/>
              </w:rPr>
              <w:t>백만원+단위+금액(백만 원단위금액 일 경우), 십만원+단위+금액(십만 원단위금액 일 경우)</w:t>
            </w:r>
          </w:p>
        </w:tc>
      </w:tr>
      <w:tr w:rsidR="008D490A" w:rsidRPr="004143B5" w14:paraId="2F849424" w14:textId="77777777" w:rsidTr="008D490A">
        <w:trPr>
          <w:trHeight w:val="1131"/>
        </w:trPr>
        <w:tc>
          <w:tcPr>
            <w:tcW w:w="1985" w:type="dxa"/>
            <w:vMerge/>
            <w:vAlign w:val="center"/>
          </w:tcPr>
          <w:p w14:paraId="1752F010" w14:textId="77777777" w:rsidR="008D490A" w:rsidRPr="004143B5" w:rsidRDefault="008D490A" w:rsidP="005D3BAA">
            <w:pPr>
              <w:spacing w:before="60" w:after="60"/>
              <w:rPr>
                <w:rFonts w:asciiTheme="minorEastAsia" w:eastAsiaTheme="minorEastAsia" w:hAnsiTheme="minorEastAsia"/>
                <w:szCs w:val="20"/>
              </w:rPr>
            </w:pPr>
          </w:p>
        </w:tc>
        <w:tc>
          <w:tcPr>
            <w:tcW w:w="4677" w:type="dxa"/>
            <w:vAlign w:val="center"/>
          </w:tcPr>
          <w:p w14:paraId="63D06336" w14:textId="77777777" w:rsidR="008D490A" w:rsidRPr="004143B5" w:rsidRDefault="008D490A" w:rsidP="00BE34E3">
            <w:pPr>
              <w:numPr>
                <w:ilvl w:val="0"/>
                <w:numId w:val="2"/>
              </w:numPr>
              <w:autoSpaceDE/>
              <w:autoSpaceDN/>
              <w:adjustRightInd w:val="0"/>
              <w:textAlignment w:val="baseline"/>
              <w:rPr>
                <w:rFonts w:asciiTheme="minorEastAsia" w:eastAsiaTheme="minorEastAsia" w:hAnsiTheme="minorEastAsia"/>
                <w:szCs w:val="20"/>
              </w:rPr>
            </w:pPr>
            <w:r w:rsidRPr="004143B5">
              <w:rPr>
                <w:rFonts w:asciiTheme="minorEastAsia" w:eastAsiaTheme="minorEastAsia" w:hAnsiTheme="minorEastAsia" w:hint="eastAsia"/>
                <w:szCs w:val="20"/>
              </w:rPr>
              <w:t>누계, 합계는 분류단어 앞에 정의 한다.</w:t>
            </w:r>
          </w:p>
          <w:p w14:paraId="4C7B00CF" w14:textId="77777777" w:rsidR="008D490A" w:rsidRPr="004143B5" w:rsidRDefault="008D490A" w:rsidP="005D3BAA">
            <w:pPr>
              <w:ind w:leftChars="110" w:left="820" w:hangingChars="300" w:hanging="600"/>
              <w:rPr>
                <w:rFonts w:asciiTheme="minorEastAsia" w:eastAsiaTheme="minorEastAsia" w:hAnsiTheme="minorEastAsia" w:cs="굴림"/>
                <w:szCs w:val="20"/>
              </w:rPr>
            </w:pPr>
            <w:r w:rsidRPr="004143B5">
              <w:rPr>
                <w:rFonts w:asciiTheme="minorEastAsia" w:eastAsiaTheme="minorEastAsia" w:hAnsiTheme="minorEastAsia" w:cs="굴림" w:hint="eastAsia"/>
                <w:szCs w:val="20"/>
              </w:rPr>
              <w:t>(누계:</w:t>
            </w:r>
            <w:r w:rsidRPr="004143B5">
              <w:rPr>
                <w:rFonts w:asciiTheme="minorEastAsia" w:eastAsiaTheme="minorEastAsia" w:hAnsiTheme="minorEastAsia" w:cs="굴림"/>
                <w:szCs w:val="20"/>
              </w:rPr>
              <w:t>소계(小計)를 계속하여 덧붙여 합산</w:t>
            </w:r>
            <w:r w:rsidRPr="004143B5">
              <w:rPr>
                <w:rFonts w:asciiTheme="minorEastAsia" w:eastAsiaTheme="minorEastAsia" w:hAnsiTheme="minorEastAsia" w:cs="굴림" w:hint="eastAsia"/>
                <w:szCs w:val="20"/>
              </w:rPr>
              <w:t xml:space="preserve">, </w:t>
            </w:r>
          </w:p>
          <w:p w14:paraId="25DAD826" w14:textId="77777777" w:rsidR="008D490A" w:rsidRPr="004143B5" w:rsidRDefault="008D490A" w:rsidP="005D3BAA">
            <w:pPr>
              <w:ind w:firstLineChars="100" w:firstLine="200"/>
              <w:rPr>
                <w:rFonts w:asciiTheme="minorEastAsia" w:eastAsiaTheme="minorEastAsia" w:hAnsiTheme="minorEastAsia"/>
                <w:szCs w:val="20"/>
              </w:rPr>
            </w:pPr>
            <w:r w:rsidRPr="004143B5">
              <w:rPr>
                <w:rFonts w:asciiTheme="minorEastAsia" w:eastAsiaTheme="minorEastAsia" w:hAnsiTheme="minorEastAsia" w:cs="굴림" w:hint="eastAsia"/>
                <w:szCs w:val="20"/>
              </w:rPr>
              <w:t>합계 :</w:t>
            </w:r>
            <w:r w:rsidRPr="004143B5">
              <w:rPr>
                <w:rFonts w:asciiTheme="minorEastAsia" w:eastAsiaTheme="minorEastAsia" w:hAnsiTheme="minorEastAsia" w:cs="굴림"/>
                <w:szCs w:val="20"/>
              </w:rPr>
              <w:t xml:space="preserve"> 한데 합하여 계산함</w:t>
            </w:r>
            <w:r w:rsidRPr="004143B5">
              <w:rPr>
                <w:rFonts w:asciiTheme="minorEastAsia" w:eastAsiaTheme="minorEastAsia" w:hAnsiTheme="minorEastAsia" w:cs="굴림" w:hint="eastAsia"/>
                <w:szCs w:val="20"/>
              </w:rPr>
              <w:t>)</w:t>
            </w:r>
          </w:p>
        </w:tc>
        <w:tc>
          <w:tcPr>
            <w:tcW w:w="2977" w:type="dxa"/>
            <w:vAlign w:val="center"/>
          </w:tcPr>
          <w:p w14:paraId="57A2E034"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평가합계점수</w:t>
            </w:r>
          </w:p>
          <w:p w14:paraId="1E7FFFC9"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과오납누계건수</w:t>
            </w:r>
          </w:p>
        </w:tc>
      </w:tr>
      <w:tr w:rsidR="008D490A" w:rsidRPr="004143B5" w14:paraId="525BB0D2" w14:textId="77777777" w:rsidTr="008D490A">
        <w:tc>
          <w:tcPr>
            <w:tcW w:w="1985" w:type="dxa"/>
            <w:vMerge/>
            <w:vAlign w:val="center"/>
          </w:tcPr>
          <w:p w14:paraId="0C3405EB" w14:textId="77777777" w:rsidR="008D490A" w:rsidRPr="004143B5" w:rsidRDefault="008D490A" w:rsidP="005D3BAA">
            <w:pPr>
              <w:spacing w:before="60" w:after="60"/>
              <w:rPr>
                <w:rFonts w:asciiTheme="minorEastAsia" w:eastAsiaTheme="minorEastAsia" w:hAnsiTheme="minorEastAsia"/>
                <w:szCs w:val="20"/>
              </w:rPr>
            </w:pPr>
          </w:p>
        </w:tc>
        <w:tc>
          <w:tcPr>
            <w:tcW w:w="4677" w:type="dxa"/>
            <w:vAlign w:val="center"/>
          </w:tcPr>
          <w:p w14:paraId="42D3BDDF" w14:textId="77777777" w:rsidR="008D490A" w:rsidRPr="004143B5" w:rsidRDefault="008D490A" w:rsidP="00BE34E3">
            <w:pPr>
              <w:numPr>
                <w:ilvl w:val="0"/>
                <w:numId w:val="2"/>
              </w:numPr>
              <w:autoSpaceDE/>
              <w:autoSpaceDN/>
              <w:adjustRightInd w:val="0"/>
              <w:textAlignment w:val="baseline"/>
              <w:rPr>
                <w:rFonts w:asciiTheme="minorEastAsia" w:eastAsiaTheme="minorEastAsia" w:hAnsiTheme="minorEastAsia"/>
                <w:szCs w:val="20"/>
              </w:rPr>
            </w:pPr>
            <w:r w:rsidRPr="004143B5">
              <w:rPr>
                <w:rFonts w:asciiTheme="minorEastAsia" w:eastAsiaTheme="minorEastAsia" w:hAnsiTheme="minorEastAsia" w:hint="eastAsia"/>
                <w:szCs w:val="20"/>
              </w:rPr>
              <w:t>외화 수식어는 도메인의 직전에 사용</w:t>
            </w:r>
          </w:p>
        </w:tc>
        <w:tc>
          <w:tcPr>
            <w:tcW w:w="2977" w:type="dxa"/>
            <w:vAlign w:val="center"/>
          </w:tcPr>
          <w:p w14:paraId="5027E203"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 xml:space="preserve">잔액^원화^금액(X)  -&gt; </w:t>
            </w:r>
            <w:r w:rsidRPr="004143B5">
              <w:rPr>
                <w:rFonts w:asciiTheme="minorEastAsia" w:eastAsiaTheme="minorEastAsia" w:hAnsiTheme="minorEastAsia"/>
                <w:szCs w:val="20"/>
              </w:rPr>
              <w:br/>
            </w:r>
            <w:r w:rsidRPr="004143B5">
              <w:rPr>
                <w:rFonts w:asciiTheme="minorEastAsia" w:eastAsiaTheme="minorEastAsia" w:hAnsiTheme="minorEastAsia" w:hint="eastAsia"/>
                <w:szCs w:val="20"/>
              </w:rPr>
              <w:t>원화^잔액(O)</w:t>
            </w:r>
          </w:p>
          <w:p w14:paraId="25166A4D"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수수료^미화^금액(X)  -&gt;</w:t>
            </w:r>
            <w:r w:rsidRPr="004143B5">
              <w:rPr>
                <w:rFonts w:asciiTheme="minorEastAsia" w:eastAsiaTheme="minorEastAsia" w:hAnsiTheme="minorEastAsia"/>
                <w:szCs w:val="20"/>
              </w:rPr>
              <w:br/>
            </w:r>
            <w:r w:rsidRPr="004143B5">
              <w:rPr>
                <w:rFonts w:asciiTheme="minorEastAsia" w:eastAsiaTheme="minorEastAsia" w:hAnsiTheme="minorEastAsia" w:hint="eastAsia"/>
                <w:szCs w:val="20"/>
              </w:rPr>
              <w:t>미화^수수료(O)</w:t>
            </w:r>
          </w:p>
          <w:p w14:paraId="67F8E450"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손실금^외화^금액(X)  -&gt;</w:t>
            </w:r>
            <w:r w:rsidRPr="004143B5">
              <w:rPr>
                <w:rFonts w:asciiTheme="minorEastAsia" w:eastAsiaTheme="minorEastAsia" w:hAnsiTheme="minorEastAsia"/>
                <w:szCs w:val="20"/>
              </w:rPr>
              <w:br/>
            </w:r>
            <w:r w:rsidRPr="004143B5">
              <w:rPr>
                <w:rFonts w:asciiTheme="minorEastAsia" w:eastAsiaTheme="minorEastAsia" w:hAnsiTheme="minorEastAsia" w:hint="eastAsia"/>
                <w:szCs w:val="20"/>
              </w:rPr>
              <w:t xml:space="preserve">외화^손실금(O) </w:t>
            </w:r>
          </w:p>
        </w:tc>
      </w:tr>
      <w:tr w:rsidR="008D490A" w:rsidRPr="004143B5" w14:paraId="154B7679" w14:textId="77777777" w:rsidTr="008D490A">
        <w:tc>
          <w:tcPr>
            <w:tcW w:w="1985" w:type="dxa"/>
            <w:vMerge/>
            <w:vAlign w:val="center"/>
          </w:tcPr>
          <w:p w14:paraId="229B4760" w14:textId="77777777" w:rsidR="008D490A" w:rsidRPr="004143B5" w:rsidRDefault="008D490A" w:rsidP="005D3BAA">
            <w:pPr>
              <w:spacing w:before="60" w:after="60"/>
              <w:rPr>
                <w:rFonts w:asciiTheme="minorEastAsia" w:eastAsiaTheme="minorEastAsia" w:hAnsiTheme="minorEastAsia"/>
                <w:szCs w:val="20"/>
              </w:rPr>
            </w:pPr>
          </w:p>
        </w:tc>
        <w:tc>
          <w:tcPr>
            <w:tcW w:w="4677" w:type="dxa"/>
            <w:vAlign w:val="center"/>
          </w:tcPr>
          <w:p w14:paraId="3A0DF49C" w14:textId="77777777" w:rsidR="008D490A" w:rsidRPr="004143B5" w:rsidRDefault="008D490A" w:rsidP="00BE34E3">
            <w:pPr>
              <w:numPr>
                <w:ilvl w:val="0"/>
                <w:numId w:val="6"/>
              </w:numPr>
              <w:autoSpaceDE/>
              <w:autoSpaceDN/>
              <w:adjustRightInd w:val="0"/>
              <w:textAlignment w:val="baseline"/>
              <w:rPr>
                <w:rFonts w:asciiTheme="minorEastAsia" w:eastAsiaTheme="minorEastAsia" w:hAnsiTheme="minorEastAsia"/>
                <w:szCs w:val="20"/>
              </w:rPr>
            </w:pPr>
            <w:r w:rsidRPr="004143B5">
              <w:rPr>
                <w:rFonts w:asciiTheme="minorEastAsia" w:eastAsiaTheme="minorEastAsia" w:hAnsiTheme="minorEastAsia" w:hint="eastAsia"/>
                <w:szCs w:val="20"/>
              </w:rPr>
              <w:t xml:space="preserve">외화, 원화 수식어는 도메인의 직전에 </w:t>
            </w:r>
            <w:r w:rsidRPr="004143B5">
              <w:rPr>
                <w:rFonts w:asciiTheme="minorEastAsia" w:eastAsiaTheme="minorEastAsia" w:hAnsiTheme="minorEastAsia"/>
                <w:szCs w:val="20"/>
              </w:rPr>
              <w:br/>
            </w:r>
            <w:r w:rsidRPr="004143B5">
              <w:rPr>
                <w:rFonts w:asciiTheme="minorEastAsia" w:eastAsiaTheme="minorEastAsia" w:hAnsiTheme="minorEastAsia" w:hint="eastAsia"/>
                <w:szCs w:val="20"/>
              </w:rPr>
              <w:t>사용</w:t>
            </w:r>
          </w:p>
        </w:tc>
        <w:tc>
          <w:tcPr>
            <w:tcW w:w="2977" w:type="dxa"/>
            <w:vAlign w:val="center"/>
          </w:tcPr>
          <w:p w14:paraId="446DCA21"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잔액^원화^금액(X) -&gt; 원화^잔액(O)</w:t>
            </w:r>
          </w:p>
          <w:p w14:paraId="42F03C70"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수수료^미화^금액(X</w:t>
            </w:r>
            <w:r w:rsidRPr="003871A1">
              <w:rPr>
                <w:rFonts w:asciiTheme="minorEastAsia" w:eastAsiaTheme="minorEastAsia" w:hAnsiTheme="minorEastAsia" w:hint="eastAsia"/>
                <w:szCs w:val="20"/>
              </w:rPr>
              <w:t>) -&gt; 미화^수</w:t>
            </w:r>
            <w:r w:rsidRPr="004143B5">
              <w:rPr>
                <w:rFonts w:asciiTheme="minorEastAsia" w:eastAsiaTheme="minorEastAsia" w:hAnsiTheme="minorEastAsia" w:hint="eastAsia"/>
                <w:szCs w:val="20"/>
              </w:rPr>
              <w:t>수료(O)</w:t>
            </w:r>
          </w:p>
        </w:tc>
      </w:tr>
      <w:tr w:rsidR="008D490A" w:rsidRPr="004143B5" w14:paraId="5A762BAE" w14:textId="77777777" w:rsidTr="008D490A">
        <w:trPr>
          <w:trHeight w:val="766"/>
        </w:trPr>
        <w:tc>
          <w:tcPr>
            <w:tcW w:w="1985" w:type="dxa"/>
            <w:vMerge w:val="restart"/>
            <w:vAlign w:val="center"/>
          </w:tcPr>
          <w:p w14:paraId="0B0CB503"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날짜 관련 용어의 어순</w:t>
            </w:r>
          </w:p>
          <w:p w14:paraId="0188D849" w14:textId="77777777" w:rsidR="008D490A" w:rsidRPr="004143B5" w:rsidRDefault="008D490A" w:rsidP="005D3BAA">
            <w:pPr>
              <w:spacing w:before="60" w:after="60"/>
              <w:rPr>
                <w:rFonts w:asciiTheme="minorEastAsia" w:eastAsiaTheme="minorEastAsia" w:hAnsiTheme="minorEastAsia"/>
                <w:szCs w:val="20"/>
              </w:rPr>
            </w:pPr>
          </w:p>
        </w:tc>
        <w:tc>
          <w:tcPr>
            <w:tcW w:w="4677" w:type="dxa"/>
            <w:vAlign w:val="center"/>
          </w:tcPr>
          <w:p w14:paraId="79DE11BA" w14:textId="77777777" w:rsidR="008D490A" w:rsidRPr="004143B5" w:rsidRDefault="008D490A" w:rsidP="00BE34E3">
            <w:pPr>
              <w:numPr>
                <w:ilvl w:val="0"/>
                <w:numId w:val="2"/>
              </w:numPr>
              <w:autoSpaceDE/>
              <w:autoSpaceDN/>
              <w:adjustRightInd w:val="0"/>
              <w:textAlignment w:val="baseline"/>
              <w:rPr>
                <w:rFonts w:asciiTheme="minorEastAsia" w:eastAsiaTheme="minorEastAsia" w:hAnsiTheme="minorEastAsia"/>
                <w:szCs w:val="20"/>
              </w:rPr>
            </w:pP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개월</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이 수식어로 사용될 경우 기간을 포함한 의미로 사용</w:t>
            </w:r>
          </w:p>
        </w:tc>
        <w:tc>
          <w:tcPr>
            <w:tcW w:w="2977" w:type="dxa"/>
            <w:vAlign w:val="center"/>
          </w:tcPr>
          <w:p w14:paraId="575B0907"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1^개월^평균누계수수료(0)</w:t>
            </w:r>
          </w:p>
        </w:tc>
      </w:tr>
      <w:tr w:rsidR="008D490A" w:rsidRPr="004143B5" w14:paraId="68459AA7" w14:textId="77777777" w:rsidTr="008D490A">
        <w:trPr>
          <w:trHeight w:val="766"/>
        </w:trPr>
        <w:tc>
          <w:tcPr>
            <w:tcW w:w="1985" w:type="dxa"/>
            <w:vMerge/>
            <w:vAlign w:val="center"/>
          </w:tcPr>
          <w:p w14:paraId="02769FC3" w14:textId="77777777" w:rsidR="008D490A" w:rsidRPr="004143B5" w:rsidRDefault="008D490A" w:rsidP="005D3BAA">
            <w:pPr>
              <w:spacing w:before="60" w:after="60"/>
              <w:rPr>
                <w:rFonts w:asciiTheme="minorEastAsia" w:eastAsiaTheme="minorEastAsia" w:hAnsiTheme="minorEastAsia"/>
                <w:szCs w:val="20"/>
              </w:rPr>
            </w:pPr>
          </w:p>
        </w:tc>
        <w:tc>
          <w:tcPr>
            <w:tcW w:w="4677" w:type="dxa"/>
            <w:vAlign w:val="center"/>
          </w:tcPr>
          <w:p w14:paraId="1BDB9E62" w14:textId="77777777" w:rsidR="008D490A" w:rsidRPr="004143B5" w:rsidRDefault="008D490A" w:rsidP="00BE34E3">
            <w:pPr>
              <w:numPr>
                <w:ilvl w:val="0"/>
                <w:numId w:val="2"/>
              </w:numPr>
              <w:autoSpaceDE/>
              <w:autoSpaceDN/>
              <w:adjustRightInd w:val="0"/>
              <w:textAlignment w:val="baseline"/>
              <w:rPr>
                <w:rFonts w:asciiTheme="minorEastAsia" w:eastAsiaTheme="minorEastAsia" w:hAnsiTheme="minorEastAsia"/>
                <w:szCs w:val="20"/>
              </w:rPr>
            </w:pPr>
            <w:r w:rsidRPr="004143B5">
              <w:rPr>
                <w:rFonts w:asciiTheme="minorEastAsia" w:eastAsiaTheme="minorEastAsia" w:hAnsiTheme="minorEastAsia" w:hint="eastAsia"/>
                <w:szCs w:val="20"/>
              </w:rPr>
              <w:t xml:space="preserve">기간의 의미를 포함하는 경우 </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개월간</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 xml:space="preserve">으로 사용하지 않고 </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개월</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 xml:space="preserve">로 사용하며, </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이전</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의 의미가 있을 경우는</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개월전</w:t>
            </w:r>
            <w:r w:rsidRPr="004143B5">
              <w:rPr>
                <w:rFonts w:asciiTheme="minorEastAsia" w:eastAsiaTheme="minorEastAsia" w:hAnsiTheme="minorEastAsia"/>
                <w:szCs w:val="20"/>
              </w:rPr>
              <w:t>’</w:t>
            </w:r>
            <w:r w:rsidRPr="004143B5">
              <w:rPr>
                <w:rFonts w:asciiTheme="minorEastAsia" w:eastAsiaTheme="minorEastAsia" w:hAnsiTheme="minorEastAsia" w:hint="eastAsia"/>
                <w:szCs w:val="20"/>
              </w:rPr>
              <w:t>으로 사용</w:t>
            </w:r>
          </w:p>
        </w:tc>
        <w:tc>
          <w:tcPr>
            <w:tcW w:w="2977" w:type="dxa"/>
            <w:vAlign w:val="center"/>
          </w:tcPr>
          <w:p w14:paraId="5357E554" w14:textId="77777777" w:rsidR="008D490A" w:rsidRPr="004143B5" w:rsidRDefault="008D490A" w:rsidP="005D3BAA">
            <w:pPr>
              <w:rPr>
                <w:rFonts w:asciiTheme="minorEastAsia" w:eastAsiaTheme="minorEastAsia" w:hAnsiTheme="minorEastAsia"/>
                <w:szCs w:val="20"/>
              </w:rPr>
            </w:pPr>
            <w:r w:rsidRPr="004143B5">
              <w:rPr>
                <w:rFonts w:asciiTheme="minorEastAsia" w:eastAsiaTheme="minorEastAsia" w:hAnsiTheme="minorEastAsia" w:hint="eastAsia"/>
                <w:szCs w:val="20"/>
              </w:rPr>
              <w:t>1^개월^이전^누계금액(X) -&gt; 1^개월전^누계금액(0)</w:t>
            </w:r>
          </w:p>
          <w:p w14:paraId="6E059C2F" w14:textId="77777777" w:rsidR="008D490A" w:rsidRPr="004143B5" w:rsidRDefault="008D490A" w:rsidP="005D3BAA">
            <w:pPr>
              <w:rPr>
                <w:rFonts w:asciiTheme="minorEastAsia" w:eastAsiaTheme="minorEastAsia" w:hAnsiTheme="minorEastAsia"/>
                <w:szCs w:val="20"/>
              </w:rPr>
            </w:pPr>
          </w:p>
        </w:tc>
      </w:tr>
    </w:tbl>
    <w:p w14:paraId="514AE1F1" w14:textId="77777777" w:rsidR="008D490A" w:rsidRPr="00DA0CC2" w:rsidRDefault="008D490A" w:rsidP="003771D8">
      <w:pPr>
        <w:pStyle w:val="20"/>
      </w:pPr>
      <w:bookmarkStart w:id="443" w:name="_Toc124110781"/>
      <w:r>
        <w:rPr>
          <w:rFonts w:hint="eastAsia"/>
        </w:rPr>
        <w:t>영문용어 명명규칙</w:t>
      </w:r>
      <w:bookmarkEnd w:id="443"/>
    </w:p>
    <w:p w14:paraId="40CABC42" w14:textId="77777777" w:rsidR="008D490A" w:rsidRDefault="008D490A" w:rsidP="008D490A">
      <w:r>
        <w:rPr>
          <w:rFonts w:hint="eastAsia"/>
        </w:rPr>
        <w:t>표준용어에</w:t>
      </w:r>
      <w:r>
        <w:t xml:space="preserve"> 대하여 표준단어 단위로 영문약어를 사용하여 </w:t>
      </w:r>
      <w:r w:rsidR="00B83C8A">
        <w:t>컬럼</w:t>
      </w:r>
      <w:r>
        <w:t xml:space="preserve"> 명으로 전환하며 영문단어</w:t>
      </w:r>
    </w:p>
    <w:p w14:paraId="3CA5046C" w14:textId="77777777" w:rsidR="008D490A" w:rsidRDefault="008D490A" w:rsidP="008D490A">
      <w:r>
        <w:rPr>
          <w:rFonts w:hint="eastAsia"/>
        </w:rPr>
        <w:t>구분</w:t>
      </w:r>
      <w:r>
        <w:t xml:space="preserve"> 자로 Under Bar(_)를 사용한다. 복합 단어는 단일어 보다 우선 적용한다</w:t>
      </w:r>
    </w:p>
    <w:p w14:paraId="21A771E9" w14:textId="77777777" w:rsidR="008D490A" w:rsidRDefault="008D490A" w:rsidP="008D490A">
      <w:r>
        <w:rPr>
          <w:rFonts w:hint="eastAsia"/>
        </w:rPr>
        <w:t>정의된</w:t>
      </w:r>
      <w:r>
        <w:t xml:space="preserve"> </w:t>
      </w:r>
      <w:r w:rsidR="00B83C8A">
        <w:t>컬럼</w:t>
      </w:r>
      <w:r>
        <w:t xml:space="preserve">명은 지정된 </w:t>
      </w:r>
      <w:r w:rsidR="00B83C8A">
        <w:t>컬럼</w:t>
      </w:r>
      <w:r>
        <w:t>의 의미를 알기 쉽도록 영문자로 된 키워드 최대 5개 까지 결합하여 30자리 이내로 작성하되 한글 키워드에 대한 영문 약어 표를 사용하여 작성한 단어 사전을 참조하여 한글 속성명과 그에 대응하는 영문명을 지정한다.</w:t>
      </w:r>
    </w:p>
    <w:p w14:paraId="2FC9C6D8" w14:textId="77777777" w:rsidR="008D490A" w:rsidRPr="000A1ED8" w:rsidRDefault="008D490A" w:rsidP="008D490A">
      <w:pPr>
        <w:pStyle w:val="a"/>
        <w:numPr>
          <w:ilvl w:val="0"/>
          <w:numId w:val="0"/>
        </w:numPr>
        <w:tabs>
          <w:tab w:val="clear" w:pos="284"/>
        </w:tabs>
        <w:rPr>
          <w:rFonts w:ascii="맑은 고딕" w:eastAsia="맑은 고딕" w:hAnsi="맑은 고딕"/>
          <w:sz w:val="22"/>
          <w:szCs w:val="22"/>
        </w:rPr>
      </w:pPr>
    </w:p>
    <w:p w14:paraId="6ADE2615" w14:textId="77777777" w:rsidR="008D490A" w:rsidRPr="000A1ED8" w:rsidRDefault="008D490A" w:rsidP="008D490A">
      <w:pPr>
        <w:ind w:firstLine="150"/>
        <w:rPr>
          <w:sz w:val="22"/>
          <w:szCs w:val="22"/>
        </w:rPr>
      </w:pPr>
      <w:r w:rsidRPr="000A1ED8">
        <w:rPr>
          <w:rFonts w:hint="eastAsia"/>
          <w:noProof/>
          <w:sz w:val="22"/>
          <w:szCs w:val="22"/>
        </w:rPr>
        <mc:AlternateContent>
          <mc:Choice Requires="wps">
            <w:drawing>
              <wp:anchor distT="0" distB="0" distL="114300" distR="114300" simplePos="0" relativeHeight="251666432" behindDoc="0" locked="0" layoutInCell="1" allowOverlap="1" wp14:anchorId="5CD02657" wp14:editId="385BAE13">
                <wp:simplePos x="0" y="0"/>
                <wp:positionH relativeFrom="column">
                  <wp:posOffset>2305050</wp:posOffset>
                </wp:positionH>
                <wp:positionV relativeFrom="paragraph">
                  <wp:posOffset>121285</wp:posOffset>
                </wp:positionV>
                <wp:extent cx="762000" cy="304800"/>
                <wp:effectExtent l="6350" t="5715" r="12700" b="13335"/>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solidFill>
                          <a:srgbClr val="FFFFFF"/>
                        </a:solidFill>
                        <a:ln w="9525">
                          <a:solidFill>
                            <a:srgbClr val="000000"/>
                          </a:solidFill>
                          <a:miter lim="800000"/>
                          <a:headEnd/>
                          <a:tailEnd/>
                        </a:ln>
                      </wps:spPr>
                      <wps:txbx>
                        <w:txbxContent>
                          <w:p w14:paraId="3DEF4D83" w14:textId="77777777" w:rsidR="00486EE0" w:rsidRDefault="00486EE0" w:rsidP="008D490A">
                            <w:r>
                              <w:rPr>
                                <w:rFonts w:hint="eastAsia"/>
                              </w:rPr>
                              <w:t>단어3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02657" id="직사각형 15" o:spid="_x0000_s1029" style="position:absolute;left:0;text-align:left;margin-left:181.5pt;margin-top:9.55pt;width:60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">
                <v:textbox>
                  <w:txbxContent>
                    <w:p w14:paraId="3DEF4D83" w14:textId="77777777" w:rsidR="00486EE0" w:rsidRDefault="00486EE0" w:rsidP="008D490A">
                      <w:r>
                        <w:rPr>
                          <w:rFonts w:hint="eastAsia"/>
                        </w:rPr>
                        <w:t>단어3</w:t>
                      </w:r>
                    </w:p>
                  </w:txbxContent>
                </v:textbox>
              </v:rect>
            </w:pict>
          </mc:Fallback>
        </mc:AlternateContent>
      </w:r>
      <w:r w:rsidRPr="000A1ED8">
        <w:rPr>
          <w:rFonts w:hint="eastAsia"/>
          <w:noProof/>
          <w:sz w:val="22"/>
          <w:szCs w:val="22"/>
        </w:rPr>
        <mc:AlternateContent>
          <mc:Choice Requires="wps">
            <w:drawing>
              <wp:anchor distT="0" distB="0" distL="114300" distR="114300" simplePos="0" relativeHeight="251665408" behindDoc="0" locked="0" layoutInCell="1" allowOverlap="1" wp14:anchorId="3031D9E8" wp14:editId="03816C4E">
                <wp:simplePos x="0" y="0"/>
                <wp:positionH relativeFrom="column">
                  <wp:posOffset>1316990</wp:posOffset>
                </wp:positionH>
                <wp:positionV relativeFrom="paragraph">
                  <wp:posOffset>120650</wp:posOffset>
                </wp:positionV>
                <wp:extent cx="762000" cy="304800"/>
                <wp:effectExtent l="8890" t="5080" r="10160" b="13970"/>
                <wp:wrapNone/>
                <wp:docPr id="13" name="직사각형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solidFill>
                          <a:srgbClr val="FFFFFF"/>
                        </a:solidFill>
                        <a:ln w="9525">
                          <a:solidFill>
                            <a:srgbClr val="000000"/>
                          </a:solidFill>
                          <a:miter lim="800000"/>
                          <a:headEnd/>
                          <a:tailEnd/>
                        </a:ln>
                      </wps:spPr>
                      <wps:txbx>
                        <w:txbxContent>
                          <w:p w14:paraId="074D389F" w14:textId="77777777" w:rsidR="00486EE0" w:rsidRDefault="00486EE0" w:rsidP="008D490A">
                            <w:r>
                              <w:rPr>
                                <w:rFonts w:hint="eastAsia"/>
                              </w:rPr>
                              <w:t>단어2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1D9E8" id="직사각형 13" o:spid="_x0000_s1030" style="position:absolute;left:0;text-align:left;margin-left:103.7pt;margin-top:9.5pt;width:60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">
                <v:textbox>
                  <w:txbxContent>
                    <w:p w14:paraId="074D389F" w14:textId="77777777" w:rsidR="00486EE0" w:rsidRDefault="00486EE0" w:rsidP="008D490A">
                      <w:r>
                        <w:rPr>
                          <w:rFonts w:hint="eastAsia"/>
                        </w:rPr>
                        <w:t>단어2</w:t>
                      </w:r>
                    </w:p>
                  </w:txbxContent>
                </v:textbox>
              </v:rect>
            </w:pict>
          </mc:Fallback>
        </mc:AlternateContent>
      </w:r>
      <w:r w:rsidRPr="000A1ED8">
        <w:rPr>
          <w:rFonts w:hint="eastAsia"/>
          <w:noProof/>
          <w:sz w:val="22"/>
          <w:szCs w:val="22"/>
        </w:rPr>
        <mc:AlternateContent>
          <mc:Choice Requires="wps">
            <w:drawing>
              <wp:anchor distT="0" distB="0" distL="114300" distR="114300" simplePos="0" relativeHeight="251664384" behindDoc="0" locked="0" layoutInCell="1" allowOverlap="1" wp14:anchorId="1724A9B4" wp14:editId="748F2F29">
                <wp:simplePos x="0" y="0"/>
                <wp:positionH relativeFrom="column">
                  <wp:posOffset>294005</wp:posOffset>
                </wp:positionH>
                <wp:positionV relativeFrom="paragraph">
                  <wp:posOffset>120650</wp:posOffset>
                </wp:positionV>
                <wp:extent cx="762000" cy="304800"/>
                <wp:effectExtent l="5080" t="5080" r="13970" b="13970"/>
                <wp:wrapNone/>
                <wp:docPr id="12" name="직사각형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solidFill>
                          <a:srgbClr val="FFFFFF"/>
                        </a:solidFill>
                        <a:ln w="9525">
                          <a:solidFill>
                            <a:srgbClr val="000000"/>
                          </a:solidFill>
                          <a:miter lim="800000"/>
                          <a:headEnd/>
                          <a:tailEnd/>
                        </a:ln>
                      </wps:spPr>
                      <wps:txbx>
                        <w:txbxContent>
                          <w:p w14:paraId="682786CC" w14:textId="77777777" w:rsidR="00486EE0" w:rsidRDefault="00486EE0" w:rsidP="008D490A">
                            <w:r>
                              <w:rPr>
                                <w:rFonts w:hint="eastAsia"/>
                              </w:rPr>
                              <w:t>단어1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4A9B4" id="직사각형 12" o:spid="_x0000_s1031" style="position:absolute;left:0;text-align:left;margin-left:23.15pt;margin-top:9.5pt;width:60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">
                <v:textbox>
                  <w:txbxContent>
                    <w:p w14:paraId="682786CC" w14:textId="77777777" w:rsidR="00486EE0" w:rsidRDefault="00486EE0" w:rsidP="008D490A">
                      <w:r>
                        <w:rPr>
                          <w:rFonts w:hint="eastAsia"/>
                        </w:rPr>
                        <w:t>단어1</w:t>
                      </w:r>
                    </w:p>
                  </w:txbxContent>
                </v:textbox>
              </v:rect>
            </w:pict>
          </mc:Fallback>
        </mc:AlternateContent>
      </w:r>
      <w:r w:rsidRPr="000A1ED8">
        <w:rPr>
          <w:noProof/>
        </w:rPr>
        <mc:AlternateContent>
          <mc:Choice Requires="wps">
            <w:drawing>
              <wp:anchor distT="0" distB="0" distL="114300" distR="114300" simplePos="0" relativeHeight="251660288" behindDoc="0" locked="0" layoutInCell="1" allowOverlap="1" wp14:anchorId="341130C1" wp14:editId="12883581">
                <wp:simplePos x="0" y="0"/>
                <wp:positionH relativeFrom="column">
                  <wp:posOffset>3047365</wp:posOffset>
                </wp:positionH>
                <wp:positionV relativeFrom="paragraph">
                  <wp:posOffset>121920</wp:posOffset>
                </wp:positionV>
                <wp:extent cx="327025" cy="450215"/>
                <wp:effectExtent l="0" t="0" r="635"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369E4" w14:textId="77777777" w:rsidR="00486EE0" w:rsidRPr="00B368AA" w:rsidRDefault="00486EE0" w:rsidP="008D490A">
                            <w:pPr>
                              <w:rPr>
                                <w:rFonts w:ascii="굴림" w:eastAsia="굴림" w:hAnsi="굴림"/>
                                <w:sz w:val="40"/>
                                <w:szCs w:val="40"/>
                              </w:rPr>
                            </w:pPr>
                            <w:r w:rsidRPr="00B368AA">
                              <w:rPr>
                                <w:rFonts w:ascii="굴림" w:eastAsia="굴림" w:hAnsi="굴림" w:hint="eastAsia"/>
                                <w:sz w:val="40"/>
                                <w:szCs w:val="40"/>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30C1" id="Text Box 11" o:spid="_x0000_s1032" type="#_x0000_t202" style="position:absolute;left:0;text-align:left;margin-left:239.95pt;margin-top:9.6pt;width:25.75pt;height:3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" stroked="f">
                <v:textbox>
                  <w:txbxContent>
                    <w:p w14:paraId="5E3369E4" w14:textId="77777777" w:rsidR="00486EE0" w:rsidRPr="00B368AA" w:rsidRDefault="00486EE0" w:rsidP="008D490A">
                      <w:pPr>
                        <w:rPr>
                          <w:rFonts w:ascii="굴림" w:eastAsia="굴림" w:hAnsi="굴림"/>
                          <w:sz w:val="40"/>
                          <w:szCs w:val="40"/>
                        </w:rPr>
                      </w:pPr>
                      <w:r w:rsidRPr="00B368AA">
                        <w:rPr>
                          <w:rFonts w:ascii="굴림" w:eastAsia="굴림" w:hAnsi="굴림" w:hint="eastAsia"/>
                          <w:sz w:val="40"/>
                          <w:szCs w:val="40"/>
                        </w:rPr>
                        <w:t>_</w:t>
                      </w:r>
                    </w:p>
                  </w:txbxContent>
                </v:textbox>
              </v:shape>
            </w:pict>
          </mc:Fallback>
        </mc:AlternateContent>
      </w:r>
      <w:r w:rsidRPr="000A1ED8">
        <w:rPr>
          <w:noProof/>
        </w:rPr>
        <mc:AlternateContent>
          <mc:Choice Requires="wps">
            <w:drawing>
              <wp:anchor distT="0" distB="0" distL="114300" distR="114300" simplePos="0" relativeHeight="251662336" behindDoc="0" locked="0" layoutInCell="1" allowOverlap="1" wp14:anchorId="0E796417" wp14:editId="6201921B">
                <wp:simplePos x="0" y="0"/>
                <wp:positionH relativeFrom="column">
                  <wp:posOffset>1022985</wp:posOffset>
                </wp:positionH>
                <wp:positionV relativeFrom="paragraph">
                  <wp:posOffset>107315</wp:posOffset>
                </wp:positionV>
                <wp:extent cx="327025" cy="450215"/>
                <wp:effectExtent l="635" t="127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DA3295" w14:textId="77777777" w:rsidR="00486EE0" w:rsidRPr="00B368AA" w:rsidRDefault="00486EE0" w:rsidP="008D490A">
                            <w:pPr>
                              <w:rPr>
                                <w:rFonts w:ascii="굴림" w:eastAsia="굴림" w:hAnsi="굴림"/>
                                <w:sz w:val="40"/>
                                <w:szCs w:val="40"/>
                              </w:rPr>
                            </w:pPr>
                            <w:r w:rsidRPr="00B368AA">
                              <w:rPr>
                                <w:rFonts w:ascii="굴림" w:eastAsia="굴림" w:hAnsi="굴림" w:hint="eastAsia"/>
                                <w:sz w:val="40"/>
                                <w:szCs w:val="40"/>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96417" id="Text Box 9" o:spid="_x0000_s1033" type="#_x0000_t202" style="position:absolute;left:0;text-align:left;margin-left:80.55pt;margin-top:8.45pt;width:25.75pt;height:3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9gwIAABU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" stroked="f">
                <v:textbox>
                  <w:txbxContent>
                    <w:p w14:paraId="3ADA3295" w14:textId="77777777" w:rsidR="00486EE0" w:rsidRPr="00B368AA" w:rsidRDefault="00486EE0" w:rsidP="008D490A">
                      <w:pPr>
                        <w:rPr>
                          <w:rFonts w:ascii="굴림" w:eastAsia="굴림" w:hAnsi="굴림"/>
                          <w:sz w:val="40"/>
                          <w:szCs w:val="40"/>
                        </w:rPr>
                      </w:pPr>
                      <w:r w:rsidRPr="00B368AA">
                        <w:rPr>
                          <w:rFonts w:ascii="굴림" w:eastAsia="굴림" w:hAnsi="굴림" w:hint="eastAsia"/>
                          <w:sz w:val="40"/>
                          <w:szCs w:val="40"/>
                        </w:rPr>
                        <w:t>_</w:t>
                      </w:r>
                    </w:p>
                  </w:txbxContent>
                </v:textbox>
              </v:shape>
            </w:pict>
          </mc:Fallback>
        </mc:AlternateContent>
      </w:r>
      <w:r w:rsidRPr="000A1ED8">
        <w:rPr>
          <w:rFonts w:hint="eastAsia"/>
          <w:noProof/>
          <w:sz w:val="22"/>
          <w:szCs w:val="22"/>
        </w:rPr>
        <mc:AlternateContent>
          <mc:Choice Requires="wps">
            <w:drawing>
              <wp:anchor distT="0" distB="0" distL="114300" distR="114300" simplePos="0" relativeHeight="251663360" behindDoc="0" locked="0" layoutInCell="1" allowOverlap="1" wp14:anchorId="714F0825" wp14:editId="7FF87AAF">
                <wp:simplePos x="0" y="0"/>
                <wp:positionH relativeFrom="column">
                  <wp:posOffset>2025015</wp:posOffset>
                </wp:positionH>
                <wp:positionV relativeFrom="paragraph">
                  <wp:posOffset>117475</wp:posOffset>
                </wp:positionV>
                <wp:extent cx="327025" cy="450215"/>
                <wp:effectExtent l="2540" t="1905"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641C75" w14:textId="77777777" w:rsidR="00486EE0" w:rsidRPr="00B368AA" w:rsidRDefault="00486EE0" w:rsidP="008D490A">
                            <w:pPr>
                              <w:rPr>
                                <w:rFonts w:ascii="굴림" w:eastAsia="굴림" w:hAnsi="굴림"/>
                                <w:sz w:val="40"/>
                                <w:szCs w:val="40"/>
                              </w:rPr>
                            </w:pPr>
                            <w:r w:rsidRPr="00B368AA">
                              <w:rPr>
                                <w:rFonts w:ascii="굴림" w:eastAsia="굴림" w:hAnsi="굴림" w:hint="eastAsia"/>
                                <w:sz w:val="40"/>
                                <w:szCs w:val="40"/>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F0825" id="Text Box 8" o:spid="_x0000_s1034" type="#_x0000_t202" style="position:absolute;left:0;text-align:left;margin-left:159.45pt;margin-top:9.25pt;width:25.75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" stroked="f">
                <v:textbox>
                  <w:txbxContent>
                    <w:p w14:paraId="49641C75" w14:textId="77777777" w:rsidR="00486EE0" w:rsidRPr="00B368AA" w:rsidRDefault="00486EE0" w:rsidP="008D490A">
                      <w:pPr>
                        <w:rPr>
                          <w:rFonts w:ascii="굴림" w:eastAsia="굴림" w:hAnsi="굴림"/>
                          <w:sz w:val="40"/>
                          <w:szCs w:val="40"/>
                        </w:rPr>
                      </w:pPr>
                      <w:r w:rsidRPr="00B368AA">
                        <w:rPr>
                          <w:rFonts w:ascii="굴림" w:eastAsia="굴림" w:hAnsi="굴림" w:hint="eastAsia"/>
                          <w:sz w:val="40"/>
                          <w:szCs w:val="40"/>
                        </w:rPr>
                        <w:t>_</w:t>
                      </w:r>
                    </w:p>
                  </w:txbxContent>
                </v:textbox>
              </v:shape>
            </w:pict>
          </mc:Fallback>
        </mc:AlternateContent>
      </w:r>
      <w:r w:rsidRPr="000A1ED8">
        <w:rPr>
          <w:rFonts w:hint="eastAsia"/>
          <w:noProof/>
          <w:sz w:val="22"/>
          <w:szCs w:val="22"/>
        </w:rPr>
        <mc:AlternateContent>
          <mc:Choice Requires="wps">
            <w:drawing>
              <wp:anchor distT="0" distB="0" distL="114300" distR="114300" simplePos="0" relativeHeight="251667456" behindDoc="0" locked="0" layoutInCell="1" allowOverlap="1" wp14:anchorId="7A878687" wp14:editId="3C40EC18">
                <wp:simplePos x="0" y="0"/>
                <wp:positionH relativeFrom="column">
                  <wp:posOffset>3308985</wp:posOffset>
                </wp:positionH>
                <wp:positionV relativeFrom="paragraph">
                  <wp:posOffset>114935</wp:posOffset>
                </wp:positionV>
                <wp:extent cx="762000" cy="304800"/>
                <wp:effectExtent l="10160" t="8890" r="8890" b="10160"/>
                <wp:wrapNone/>
                <wp:docPr id="1"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rect">
                          <a:avLst/>
                        </a:prstGeom>
                        <a:solidFill>
                          <a:srgbClr val="FFFFFF"/>
                        </a:solidFill>
                        <a:ln w="9525">
                          <a:solidFill>
                            <a:srgbClr val="000000"/>
                          </a:solidFill>
                          <a:miter lim="800000"/>
                          <a:headEnd/>
                          <a:tailEnd/>
                        </a:ln>
                      </wps:spPr>
                      <wps:txbx>
                        <w:txbxContent>
                          <w:p w14:paraId="6251EA85" w14:textId="77777777" w:rsidR="00486EE0" w:rsidRDefault="00486EE0" w:rsidP="008D490A">
                            <w:r>
                              <w:rPr>
                                <w:rFonts w:hint="eastAsia"/>
                              </w:rPr>
                              <w:t>단어4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78687" id="직사각형 1" o:spid="_x0000_s1035" style="position:absolute;left:0;text-align:left;margin-left:260.55pt;margin-top:9.05pt;width:60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">
                <v:textbox>
                  <w:txbxContent>
                    <w:p w14:paraId="6251EA85" w14:textId="77777777" w:rsidR="00486EE0" w:rsidRDefault="00486EE0" w:rsidP="008D490A">
                      <w:r>
                        <w:rPr>
                          <w:rFonts w:hint="eastAsia"/>
                        </w:rPr>
                        <w:t>단어4</w:t>
                      </w:r>
                    </w:p>
                  </w:txbxContent>
                </v:textbox>
              </v:rect>
            </w:pict>
          </mc:Fallback>
        </mc:AlternateContent>
      </w:r>
    </w:p>
    <w:p w14:paraId="6767D6C2" w14:textId="16A64AB6" w:rsidR="008D490A" w:rsidRPr="000A1ED8" w:rsidRDefault="008D490A" w:rsidP="008D490A">
      <w:pPr>
        <w:ind w:firstLine="150"/>
        <w:rPr>
          <w:sz w:val="22"/>
          <w:szCs w:val="22"/>
        </w:rPr>
      </w:pPr>
      <w:r w:rsidRPr="000A1ED8">
        <w:rPr>
          <w:rFonts w:hint="eastAsia"/>
          <w:sz w:val="22"/>
          <w:szCs w:val="22"/>
        </w:rPr>
        <w:t xml:space="preserve">  예) </w:t>
      </w:r>
      <w:r w:rsidR="00A73FDD">
        <w:rPr>
          <w:rFonts w:hint="eastAsia"/>
          <w:sz w:val="22"/>
          <w:szCs w:val="22"/>
        </w:rPr>
        <w:t>림프절</w:t>
      </w:r>
      <w:r w:rsidR="002D2D59">
        <w:rPr>
          <w:rFonts w:hint="eastAsia"/>
          <w:sz w:val="22"/>
          <w:szCs w:val="22"/>
        </w:rPr>
        <w:t>절제정도코드</w:t>
      </w:r>
      <w:r w:rsidRPr="000A1ED8">
        <w:rPr>
          <w:sz w:val="22"/>
          <w:szCs w:val="22"/>
        </w:rPr>
        <w:t>:</w:t>
      </w:r>
      <w:r w:rsidRPr="000A1ED8">
        <w:rPr>
          <w:rFonts w:hint="eastAsia"/>
          <w:sz w:val="22"/>
          <w:szCs w:val="22"/>
        </w:rPr>
        <w:t xml:space="preserve"> </w:t>
      </w:r>
      <w:r w:rsidR="002D2D59" w:rsidRPr="002D2D59">
        <w:rPr>
          <w:sz w:val="22"/>
          <w:szCs w:val="22"/>
        </w:rPr>
        <w:t>LN_SRMV_DGRE_CD</w:t>
      </w:r>
    </w:p>
    <w:p w14:paraId="15A6B64F" w14:textId="77777777" w:rsidR="008D490A" w:rsidRPr="00DA0CC2" w:rsidRDefault="008D490A" w:rsidP="003771D8">
      <w:pPr>
        <w:pStyle w:val="20"/>
      </w:pPr>
      <w:bookmarkStart w:id="444" w:name="_Toc124110782"/>
      <w:r>
        <w:rPr>
          <w:rFonts w:hint="eastAsia"/>
        </w:rPr>
        <w:lastRenderedPageBreak/>
        <w:t>표준용어 이력관리</w:t>
      </w:r>
      <w:bookmarkEnd w:id="444"/>
    </w:p>
    <w:p w14:paraId="37ACA268" w14:textId="77777777" w:rsidR="008D490A" w:rsidRDefault="008D490A" w:rsidP="008D490A">
      <w:r>
        <w:rPr>
          <w:rFonts w:hint="eastAsia"/>
        </w:rPr>
        <w:t>표준용어로</w:t>
      </w:r>
      <w:r>
        <w:t xml:space="preserve"> 생성된 경우 메타데이터 관리시스템에서 운영관리 한다. 변경이 필요한 경우 변경</w:t>
      </w:r>
    </w:p>
    <w:p w14:paraId="74DF41FA" w14:textId="77777777" w:rsidR="008D490A" w:rsidRDefault="008D490A" w:rsidP="008D490A">
      <w:r>
        <w:rPr>
          <w:rFonts w:hint="eastAsia"/>
        </w:rPr>
        <w:t>신청과</w:t>
      </w:r>
      <w:r>
        <w:t xml:space="preserve"> 승인 프로세스에 의해 관리 한다.</w:t>
      </w:r>
    </w:p>
    <w:p w14:paraId="33F2F7A0" w14:textId="77777777" w:rsidR="008D490A" w:rsidRDefault="008D490A" w:rsidP="008D490A">
      <w:r>
        <w:t xml:space="preserve"> </w:t>
      </w:r>
    </w:p>
    <w:p w14:paraId="0B128CDF" w14:textId="0EA2AABC" w:rsidR="008D490A" w:rsidRDefault="008D490A" w:rsidP="008D490A">
      <w:r>
        <w:t>(</w:t>
      </w:r>
      <w:r w:rsidR="00A369C4">
        <w:rPr>
          <w:rFonts w:hint="eastAsia"/>
        </w:rPr>
        <w:t>변</w:t>
      </w:r>
      <w:r>
        <w:t>경 사항)</w:t>
      </w:r>
    </w:p>
    <w:p w14:paraId="61B2EF06" w14:textId="77777777" w:rsidR="008D490A" w:rsidRDefault="008D490A" w:rsidP="008D490A"/>
    <w:p w14:paraId="288892DF" w14:textId="77777777" w:rsidR="008D490A" w:rsidRDefault="008D490A" w:rsidP="008D490A">
      <w:r>
        <w:t>(1) 미사용 용어 정비</w:t>
      </w:r>
    </w:p>
    <w:p w14:paraId="1A7738C0" w14:textId="77777777" w:rsidR="008D490A" w:rsidRDefault="008D490A" w:rsidP="008D490A">
      <w:r>
        <w:t xml:space="preserve">- 연관테이블 및 응용프로그램에 대한 사용여부에 대해 영향분석을 하여 사용하지 않는 경우 </w:t>
      </w:r>
    </w:p>
    <w:p w14:paraId="6AC8D904" w14:textId="51D6E46A" w:rsidR="008D490A" w:rsidRDefault="008D490A" w:rsidP="008D490A">
      <w:r>
        <w:rPr>
          <w:rFonts w:hint="eastAsia"/>
        </w:rPr>
        <w:t>공지</w:t>
      </w:r>
      <w:r>
        <w:t xml:space="preserve"> 후 주기적으로 정비한다. </w:t>
      </w:r>
    </w:p>
    <w:p w14:paraId="363A624B" w14:textId="77777777" w:rsidR="008D490A" w:rsidRDefault="008D490A" w:rsidP="008D490A"/>
    <w:p w14:paraId="78D9AA30" w14:textId="77777777" w:rsidR="008D490A" w:rsidRDefault="008D490A" w:rsidP="008D490A">
      <w:r>
        <w:t>(2) 단어의 영문약어를 변경</w:t>
      </w:r>
    </w:p>
    <w:p w14:paraId="5162F690" w14:textId="77777777" w:rsidR="008D490A" w:rsidRDefault="008D490A" w:rsidP="008D490A">
      <w:r>
        <w:t>- 단어변경에 의해 용어를 변경해야 할 경우 변경에 대한 협의 후 일괄 변경 처리 한다. (권장 사항 아님)</w:t>
      </w:r>
    </w:p>
    <w:p w14:paraId="5C99C75B" w14:textId="77777777" w:rsidR="008D490A" w:rsidRDefault="008D490A" w:rsidP="008D490A"/>
    <w:p w14:paraId="1281CE1F" w14:textId="77777777" w:rsidR="008D490A" w:rsidRDefault="008D490A" w:rsidP="008D490A">
      <w:r>
        <w:t>(3) 용어에 대한 도메인(속성: type, length)을 변경</w:t>
      </w:r>
    </w:p>
    <w:p w14:paraId="18CD297F" w14:textId="77777777" w:rsidR="008D490A" w:rsidRDefault="008D490A" w:rsidP="008D490A">
      <w:r>
        <w:t xml:space="preserve">- 관련 용어를 사용중인 테이블 및 응용프로그램에 대한 영향분석을 걸쳐 관련 부서간 협의하여 결정한다.   </w:t>
      </w:r>
    </w:p>
    <w:p w14:paraId="11BDA363" w14:textId="77777777" w:rsidR="008D490A" w:rsidRDefault="008D490A" w:rsidP="008D490A"/>
    <w:p w14:paraId="3331D3EC" w14:textId="77777777" w:rsidR="008D490A" w:rsidRDefault="008D490A" w:rsidP="008D490A">
      <w:r>
        <w:t xml:space="preserve">(4) 이력에 대한 정보는 신청 승인 절차에 의해 신청자, 신청자 부서, 신청일자, 승인자, 승인자 </w:t>
      </w:r>
    </w:p>
    <w:p w14:paraId="199BDF1A" w14:textId="77777777" w:rsidR="008D490A" w:rsidRDefault="008D490A" w:rsidP="008D490A">
      <w:r>
        <w:rPr>
          <w:rFonts w:hint="eastAsia"/>
        </w:rPr>
        <w:t>부서</w:t>
      </w:r>
      <w:r>
        <w:t>, 승인일자를 관리 한다</w:t>
      </w:r>
    </w:p>
    <w:p w14:paraId="0BCA9E2C" w14:textId="77777777" w:rsidR="008D490A" w:rsidRPr="008D490A" w:rsidRDefault="008D490A" w:rsidP="008D490A">
      <w:pPr>
        <w:ind w:firstLine="150"/>
        <w:rPr>
          <w:sz w:val="22"/>
          <w:szCs w:val="22"/>
        </w:rPr>
      </w:pPr>
    </w:p>
    <w:p w14:paraId="7722BA86" w14:textId="2A6DF7AC" w:rsidR="00983BA3" w:rsidRDefault="00983BA3">
      <w:pPr>
        <w:widowControl/>
        <w:wordWrap/>
        <w:autoSpaceDE/>
        <w:autoSpaceDN/>
        <w:jc w:val="left"/>
        <w:rPr>
          <w:sz w:val="22"/>
          <w:szCs w:val="22"/>
        </w:rPr>
      </w:pPr>
      <w:r>
        <w:rPr>
          <w:sz w:val="22"/>
          <w:szCs w:val="22"/>
        </w:rPr>
        <w:br w:type="page"/>
      </w:r>
    </w:p>
    <w:p w14:paraId="0A5A9DE5" w14:textId="34CFD9CA" w:rsidR="0073170C" w:rsidRDefault="0073170C" w:rsidP="0073170C">
      <w:pPr>
        <w:pStyle w:val="1"/>
      </w:pPr>
      <w:bookmarkStart w:id="445" w:name="_Toc124110783"/>
      <w:r>
        <w:rPr>
          <w:rFonts w:hint="eastAsia"/>
        </w:rPr>
        <w:lastRenderedPageBreak/>
        <w:t>표준도메인</w:t>
      </w:r>
      <w:bookmarkEnd w:id="445"/>
    </w:p>
    <w:p w14:paraId="51680D5E" w14:textId="77777777" w:rsidR="0073170C" w:rsidRPr="0073170C" w:rsidRDefault="0073170C" w:rsidP="0073170C">
      <w:pPr>
        <w:pStyle w:val="afa"/>
        <w:keepNext/>
        <w:numPr>
          <w:ilvl w:val="0"/>
          <w:numId w:val="1"/>
        </w:numPr>
        <w:spacing w:before="120"/>
        <w:ind w:leftChars="0"/>
        <w:outlineLvl w:val="1"/>
        <w:rPr>
          <w:b/>
          <w:vanish/>
          <w:sz w:val="22"/>
          <w:szCs w:val="22"/>
        </w:rPr>
      </w:pPr>
      <w:bookmarkStart w:id="446" w:name="_Toc16102472"/>
      <w:bookmarkStart w:id="447" w:name="_Toc16164286"/>
      <w:bookmarkStart w:id="448" w:name="_Toc16801049"/>
      <w:bookmarkStart w:id="449" w:name="_Toc16802439"/>
      <w:bookmarkStart w:id="450" w:name="_Toc18937512"/>
      <w:bookmarkStart w:id="451" w:name="_Toc37765694"/>
      <w:bookmarkStart w:id="452" w:name="_Toc37926543"/>
      <w:bookmarkStart w:id="453" w:name="_Toc124108030"/>
      <w:bookmarkStart w:id="454" w:name="_Toc124110784"/>
      <w:bookmarkEnd w:id="446"/>
      <w:bookmarkEnd w:id="447"/>
      <w:bookmarkEnd w:id="448"/>
      <w:bookmarkEnd w:id="449"/>
      <w:bookmarkEnd w:id="450"/>
      <w:bookmarkEnd w:id="451"/>
      <w:bookmarkEnd w:id="452"/>
      <w:bookmarkEnd w:id="453"/>
      <w:bookmarkEnd w:id="454"/>
    </w:p>
    <w:p w14:paraId="1FD5AB50" w14:textId="77777777" w:rsidR="0073170C" w:rsidRDefault="005D3BAA" w:rsidP="003771D8">
      <w:pPr>
        <w:pStyle w:val="20"/>
      </w:pPr>
      <w:bookmarkStart w:id="455" w:name="_Toc124110785"/>
      <w:r>
        <w:rPr>
          <w:rFonts w:hint="eastAsia"/>
        </w:rPr>
        <w:t>표준도메인</w:t>
      </w:r>
      <w:r w:rsidR="0073170C">
        <w:rPr>
          <w:rFonts w:hint="eastAsia"/>
        </w:rPr>
        <w:t xml:space="preserve"> 관리 항목</w:t>
      </w:r>
      <w:bookmarkEnd w:id="455"/>
    </w:p>
    <w:p w14:paraId="6319DF92" w14:textId="77777777" w:rsidR="0073170C" w:rsidRDefault="005D3BAA" w:rsidP="0073170C">
      <w:r w:rsidRPr="005D3BAA">
        <w:rPr>
          <w:rFonts w:hint="eastAsia"/>
        </w:rPr>
        <w:t>도메인은</w:t>
      </w:r>
      <w:r w:rsidRPr="005D3BAA">
        <w:t xml:space="preserve"> 각 속성의 일반적인 특징을 나타내는 데이터의 성격을 분류한 것으로써 속성이 취할 수 있는 값의 집합이라 할 수 있다. 일반적으로 엔티티에 존재하는 속성들의 실제 값들이 나타내는 공통적인 특징을 그룹화 하고 특정 값을 제한 함으로써 값에 대한 표준화와 명명에 대한 표준화를 준수 할 수 있다</w:t>
      </w:r>
      <w:r w:rsidR="0073170C">
        <w:t>.</w:t>
      </w:r>
    </w:p>
    <w:p w14:paraId="72A2D720" w14:textId="77777777" w:rsidR="005D3BAA" w:rsidRPr="005D3BAA" w:rsidRDefault="005D3BAA" w:rsidP="005D3BAA">
      <w:pPr>
        <w:pStyle w:val="a7"/>
        <w:keepNext/>
        <w:jc w:val="left"/>
        <w:rPr>
          <w:rFonts w:asciiTheme="minorEastAsia" w:eastAsiaTheme="minorEastAsia" w:hAnsiTheme="minorEastAsia"/>
          <w:b w:val="0"/>
          <w:bCs w:val="0"/>
        </w:rPr>
      </w:pPr>
      <w:bookmarkStart w:id="456" w:name="_Toc267099491"/>
      <w:r w:rsidRPr="005D3BAA">
        <w:rPr>
          <w:rFonts w:asciiTheme="minorEastAsia" w:eastAsiaTheme="minorEastAsia" w:hAnsiTheme="minorEastAsia"/>
          <w:b w:val="0"/>
          <w:bCs w:val="0"/>
        </w:rPr>
        <w:t xml:space="preserve">[표 </w:t>
      </w:r>
      <w:r>
        <w:rPr>
          <w:rFonts w:asciiTheme="minorEastAsia" w:eastAsiaTheme="minorEastAsia" w:hAnsiTheme="minorEastAsia"/>
          <w:b w:val="0"/>
          <w:bCs w:val="0"/>
        </w:rPr>
        <w:t>5</w:t>
      </w:r>
      <w:r w:rsidRPr="005D3BAA">
        <w:rPr>
          <w:rFonts w:asciiTheme="minorEastAsia" w:eastAsiaTheme="minorEastAsia" w:hAnsiTheme="minorEastAsia"/>
          <w:b w:val="0"/>
          <w:bCs w:val="0"/>
        </w:rPr>
        <w:noBreakHyphen/>
      </w:r>
      <w:r w:rsidRPr="005D3BAA">
        <w:rPr>
          <w:rFonts w:asciiTheme="minorEastAsia" w:eastAsiaTheme="minorEastAsia" w:hAnsiTheme="minorEastAsia" w:hint="eastAsia"/>
          <w:b w:val="0"/>
          <w:bCs w:val="0"/>
        </w:rPr>
        <w:t>1</w:t>
      </w:r>
      <w:r w:rsidRPr="005D3BAA">
        <w:rPr>
          <w:rFonts w:asciiTheme="minorEastAsia" w:eastAsiaTheme="minorEastAsia" w:hAnsiTheme="minorEastAsia"/>
          <w:b w:val="0"/>
          <w:bCs w:val="0"/>
        </w:rPr>
        <w:t xml:space="preserve">] </w:t>
      </w:r>
      <w:r w:rsidRPr="005D3BAA">
        <w:rPr>
          <w:rFonts w:asciiTheme="minorEastAsia" w:eastAsiaTheme="minorEastAsia" w:hAnsiTheme="minorEastAsia" w:hint="eastAsia"/>
          <w:b w:val="0"/>
          <w:bCs w:val="0"/>
        </w:rPr>
        <w:t>일반 도메인 관리 항목</w:t>
      </w:r>
      <w:bookmarkEnd w:id="456"/>
    </w:p>
    <w:p w14:paraId="6C23E6D3" w14:textId="77777777" w:rsidR="005D3BAA" w:rsidRPr="005D3BAA" w:rsidRDefault="005D3BAA" w:rsidP="005D3BAA">
      <w:pPr>
        <w:rPr>
          <w:rFonts w:asciiTheme="minorEastAsia" w:eastAsiaTheme="minorEastAsia" w:hAnsiTheme="minorEastAsia"/>
          <w:szCs w:val="20"/>
        </w:rPr>
      </w:pPr>
      <w:r w:rsidRPr="005D3BAA">
        <w:rPr>
          <w:rFonts w:asciiTheme="minorEastAsia" w:eastAsiaTheme="minorEastAsia" w:hAnsiTheme="minorEastAsia" w:hint="eastAsia"/>
          <w:szCs w:val="20"/>
        </w:rPr>
        <w:t>&lt;일반도메인 관리항목&gt;</w:t>
      </w: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427"/>
        <w:gridCol w:w="1427"/>
        <w:gridCol w:w="1425"/>
        <w:gridCol w:w="1585"/>
        <w:gridCol w:w="1584"/>
        <w:gridCol w:w="1585"/>
      </w:tblGrid>
      <w:tr w:rsidR="005D3BAA" w:rsidRPr="005D3BAA" w14:paraId="6D3A3CD4" w14:textId="77777777" w:rsidTr="005D3BAA">
        <w:trPr>
          <w:trHeight w:val="281"/>
        </w:trPr>
        <w:tc>
          <w:tcPr>
            <w:tcW w:w="913" w:type="dxa"/>
          </w:tcPr>
          <w:p w14:paraId="385B24C3"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번호</w:t>
            </w:r>
          </w:p>
        </w:tc>
        <w:tc>
          <w:tcPr>
            <w:tcW w:w="1427" w:type="dxa"/>
          </w:tcPr>
          <w:p w14:paraId="1B9E2D46"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도메인명</w:t>
            </w:r>
          </w:p>
        </w:tc>
        <w:tc>
          <w:tcPr>
            <w:tcW w:w="1427" w:type="dxa"/>
          </w:tcPr>
          <w:p w14:paraId="1E3BA781"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도메인정의</w:t>
            </w:r>
          </w:p>
        </w:tc>
        <w:tc>
          <w:tcPr>
            <w:tcW w:w="1425" w:type="dxa"/>
          </w:tcPr>
          <w:p w14:paraId="7195C7DE"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데이터타입</w:t>
            </w:r>
          </w:p>
        </w:tc>
        <w:tc>
          <w:tcPr>
            <w:tcW w:w="1585" w:type="dxa"/>
          </w:tcPr>
          <w:p w14:paraId="1A217ED8"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데이터길이</w:t>
            </w:r>
          </w:p>
        </w:tc>
        <w:tc>
          <w:tcPr>
            <w:tcW w:w="1584" w:type="dxa"/>
          </w:tcPr>
          <w:p w14:paraId="120BED3A"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도메인유형</w:t>
            </w:r>
          </w:p>
        </w:tc>
        <w:tc>
          <w:tcPr>
            <w:tcW w:w="1585" w:type="dxa"/>
          </w:tcPr>
          <w:p w14:paraId="6E988BDB" w14:textId="77777777" w:rsidR="005D3BAA" w:rsidRPr="005D3BAA" w:rsidRDefault="005D3BAA" w:rsidP="00B259B3">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도메인소분류</w:t>
            </w:r>
          </w:p>
        </w:tc>
      </w:tr>
      <w:tr w:rsidR="005D3BAA" w:rsidRPr="005D3BAA" w14:paraId="11D84A7A" w14:textId="77777777" w:rsidTr="005D3BAA">
        <w:trPr>
          <w:trHeight w:val="281"/>
        </w:trPr>
        <w:tc>
          <w:tcPr>
            <w:tcW w:w="913" w:type="dxa"/>
          </w:tcPr>
          <w:p w14:paraId="6E3C7CFC"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1</w:t>
            </w:r>
          </w:p>
        </w:tc>
        <w:tc>
          <w:tcPr>
            <w:tcW w:w="1427" w:type="dxa"/>
          </w:tcPr>
          <w:p w14:paraId="2193C603" w14:textId="77777777" w:rsidR="005D3BAA" w:rsidRPr="005D3BAA" w:rsidRDefault="00F4131D" w:rsidP="00F4131D">
            <w:pPr>
              <w:spacing w:before="60" w:after="60"/>
              <w:rPr>
                <w:rFonts w:asciiTheme="minorEastAsia" w:eastAsiaTheme="minorEastAsia" w:hAnsiTheme="minorEastAsia"/>
                <w:szCs w:val="20"/>
              </w:rPr>
            </w:pPr>
            <w:r>
              <w:rPr>
                <w:rFonts w:asciiTheme="minorEastAsia" w:eastAsiaTheme="minorEastAsia" w:hAnsiTheme="minorEastAsia" w:hint="eastAsia"/>
                <w:szCs w:val="20"/>
              </w:rPr>
              <w:t>명</w:t>
            </w:r>
            <w:r w:rsidR="00DD1363">
              <w:rPr>
                <w:rFonts w:asciiTheme="minorEastAsia" w:eastAsiaTheme="minorEastAsia" w:hAnsiTheme="minorEastAsia" w:hint="eastAsia"/>
                <w:szCs w:val="20"/>
              </w:rPr>
              <w:t>VC</w:t>
            </w:r>
            <w:r>
              <w:rPr>
                <w:rFonts w:asciiTheme="minorEastAsia" w:eastAsiaTheme="minorEastAsia" w:hAnsiTheme="minorEastAsia"/>
                <w:szCs w:val="20"/>
              </w:rPr>
              <w:t>50</w:t>
            </w:r>
          </w:p>
        </w:tc>
        <w:tc>
          <w:tcPr>
            <w:tcW w:w="1427" w:type="dxa"/>
          </w:tcPr>
          <w:p w14:paraId="3D201B4F"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hint="eastAsia"/>
                <w:szCs w:val="20"/>
              </w:rPr>
              <w:t>명</w:t>
            </w:r>
            <w:r w:rsidR="005D3BAA" w:rsidRPr="005D3BAA">
              <w:rPr>
                <w:rFonts w:asciiTheme="minorEastAsia" w:eastAsiaTheme="minorEastAsia" w:hAnsiTheme="minorEastAsia" w:hint="eastAsia"/>
                <w:szCs w:val="20"/>
              </w:rPr>
              <w:t xml:space="preserve"> </w:t>
            </w:r>
            <w:r>
              <w:rPr>
                <w:rFonts w:asciiTheme="minorEastAsia" w:eastAsiaTheme="minorEastAsia" w:hAnsiTheme="minorEastAsia" w:hint="eastAsia"/>
                <w:szCs w:val="20"/>
              </w:rPr>
              <w:t>V</w:t>
            </w:r>
            <w:r>
              <w:rPr>
                <w:rFonts w:asciiTheme="minorEastAsia" w:eastAsiaTheme="minorEastAsia" w:hAnsiTheme="minorEastAsia"/>
                <w:szCs w:val="20"/>
              </w:rPr>
              <w:t>AR</w:t>
            </w:r>
            <w:r>
              <w:rPr>
                <w:rFonts w:asciiTheme="minorEastAsia" w:eastAsiaTheme="minorEastAsia" w:hAnsiTheme="minorEastAsia" w:hint="eastAsia"/>
                <w:szCs w:val="20"/>
              </w:rPr>
              <w:t>CHAR</w:t>
            </w:r>
          </w:p>
          <w:p w14:paraId="13C484B6"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szCs w:val="20"/>
              </w:rPr>
              <w:t>50</w:t>
            </w:r>
            <w:r w:rsidR="005D3BAA" w:rsidRPr="005D3BAA">
              <w:rPr>
                <w:rFonts w:asciiTheme="minorEastAsia" w:eastAsiaTheme="minorEastAsia" w:hAnsiTheme="minorEastAsia" w:hint="eastAsia"/>
                <w:szCs w:val="20"/>
              </w:rPr>
              <w:t>자리</w:t>
            </w:r>
          </w:p>
        </w:tc>
        <w:tc>
          <w:tcPr>
            <w:tcW w:w="1425" w:type="dxa"/>
          </w:tcPr>
          <w:p w14:paraId="7523F9E1"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szCs w:val="20"/>
              </w:rPr>
              <w:t>VARCHAR</w:t>
            </w:r>
          </w:p>
        </w:tc>
        <w:tc>
          <w:tcPr>
            <w:tcW w:w="1585" w:type="dxa"/>
          </w:tcPr>
          <w:p w14:paraId="00361CAF"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szCs w:val="20"/>
              </w:rPr>
              <w:t>50</w:t>
            </w:r>
          </w:p>
        </w:tc>
        <w:tc>
          <w:tcPr>
            <w:tcW w:w="1584" w:type="dxa"/>
          </w:tcPr>
          <w:p w14:paraId="36F72770" w14:textId="77777777" w:rsidR="005D3BAA" w:rsidRPr="005D3BAA" w:rsidRDefault="007412A8" w:rsidP="005D3BAA">
            <w:pPr>
              <w:spacing w:before="60" w:after="60"/>
              <w:rPr>
                <w:rFonts w:asciiTheme="minorEastAsia" w:eastAsiaTheme="minorEastAsia" w:hAnsiTheme="minorEastAsia"/>
                <w:szCs w:val="20"/>
              </w:rPr>
            </w:pPr>
            <w:r>
              <w:rPr>
                <w:rFonts w:asciiTheme="minorEastAsia" w:eastAsiaTheme="minorEastAsia" w:hAnsiTheme="minorEastAsia" w:hint="eastAsia"/>
                <w:szCs w:val="20"/>
              </w:rPr>
              <w:t>그룹</w:t>
            </w:r>
          </w:p>
        </w:tc>
        <w:tc>
          <w:tcPr>
            <w:tcW w:w="1585" w:type="dxa"/>
          </w:tcPr>
          <w:p w14:paraId="42B0C091"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hint="eastAsia"/>
                <w:szCs w:val="20"/>
              </w:rPr>
              <w:t>명</w:t>
            </w:r>
          </w:p>
        </w:tc>
      </w:tr>
    </w:tbl>
    <w:p w14:paraId="31ADEEF5" w14:textId="77777777" w:rsidR="005D3BAA" w:rsidRPr="005D3BAA" w:rsidRDefault="005D3BAA" w:rsidP="005D3BAA">
      <w:pPr>
        <w:rPr>
          <w:rFonts w:asciiTheme="minorEastAsia" w:eastAsiaTheme="minorEastAsia" w:hAnsiTheme="minorEastAsia"/>
          <w:szCs w:val="20"/>
        </w:rPr>
      </w:pPr>
      <w:r w:rsidRPr="005D3BAA">
        <w:rPr>
          <w:rFonts w:asciiTheme="minorEastAsia" w:eastAsiaTheme="minorEastAsia" w:hAnsiTheme="minorEastAsia" w:hint="eastAsia"/>
          <w:szCs w:val="20"/>
        </w:rPr>
        <w:t xml:space="preserve">※ 이력관리 기본 항목  : 최종변경일자, </w:t>
      </w:r>
      <w:smartTag w:uri="urn:schemas-microsoft-com:office:smarttags" w:element="PersonName">
        <w:r w:rsidRPr="005D3BAA">
          <w:rPr>
            <w:rFonts w:asciiTheme="minorEastAsia" w:eastAsiaTheme="minorEastAsia" w:hAnsiTheme="minorEastAsia" w:hint="eastAsia"/>
            <w:szCs w:val="20"/>
          </w:rPr>
          <w:t>변경자</w:t>
        </w:r>
      </w:smartTag>
      <w:r w:rsidRPr="005D3BAA">
        <w:rPr>
          <w:rFonts w:asciiTheme="minorEastAsia" w:eastAsiaTheme="minorEastAsia" w:hAnsiTheme="minorEastAsia" w:hint="eastAsia"/>
          <w:szCs w:val="20"/>
        </w:rPr>
        <w:t>, 변경사유</w:t>
      </w:r>
    </w:p>
    <w:p w14:paraId="78B4EF2A" w14:textId="77777777" w:rsidR="005D3BAA" w:rsidRPr="005D3BAA" w:rsidRDefault="005D3BAA" w:rsidP="005D3BAA">
      <w:pPr>
        <w:pStyle w:val="a7"/>
        <w:keepNext/>
        <w:jc w:val="left"/>
        <w:rPr>
          <w:rFonts w:asciiTheme="minorEastAsia" w:eastAsiaTheme="minorEastAsia" w:hAnsiTheme="minorEastAsia"/>
          <w:b w:val="0"/>
          <w:bCs w:val="0"/>
        </w:rPr>
      </w:pPr>
      <w:bookmarkStart w:id="457" w:name="_Toc267099492"/>
      <w:r w:rsidRPr="005D3BAA">
        <w:rPr>
          <w:rFonts w:asciiTheme="minorEastAsia" w:eastAsiaTheme="minorEastAsia" w:hAnsiTheme="minorEastAsia"/>
          <w:b w:val="0"/>
          <w:bCs w:val="0"/>
        </w:rPr>
        <w:t xml:space="preserve">[표 </w:t>
      </w:r>
      <w:r>
        <w:rPr>
          <w:rFonts w:asciiTheme="minorEastAsia" w:eastAsiaTheme="minorEastAsia" w:hAnsiTheme="minorEastAsia"/>
          <w:b w:val="0"/>
          <w:bCs w:val="0"/>
        </w:rPr>
        <w:t>5</w:t>
      </w:r>
      <w:r w:rsidRPr="005D3BAA">
        <w:rPr>
          <w:rFonts w:asciiTheme="minorEastAsia" w:eastAsiaTheme="minorEastAsia" w:hAnsiTheme="minorEastAsia"/>
          <w:b w:val="0"/>
          <w:bCs w:val="0"/>
        </w:rPr>
        <w:noBreakHyphen/>
      </w:r>
      <w:r w:rsidRPr="005D3BAA">
        <w:rPr>
          <w:rFonts w:asciiTheme="minorEastAsia" w:eastAsiaTheme="minorEastAsia" w:hAnsiTheme="minorEastAsia" w:hint="eastAsia"/>
          <w:b w:val="0"/>
          <w:bCs w:val="0"/>
        </w:rPr>
        <w:t>2</w:t>
      </w:r>
      <w:r w:rsidRPr="005D3BAA">
        <w:rPr>
          <w:rFonts w:asciiTheme="minorEastAsia" w:eastAsiaTheme="minorEastAsia" w:hAnsiTheme="minorEastAsia"/>
          <w:b w:val="0"/>
          <w:bCs w:val="0"/>
        </w:rPr>
        <w:t xml:space="preserve">] </w:t>
      </w:r>
      <w:r w:rsidRPr="005D3BAA">
        <w:rPr>
          <w:rFonts w:asciiTheme="minorEastAsia" w:eastAsiaTheme="minorEastAsia" w:hAnsiTheme="minorEastAsia" w:hint="eastAsia"/>
          <w:b w:val="0"/>
          <w:bCs w:val="0"/>
        </w:rPr>
        <w:t>코드 도메인 관리 항목</w:t>
      </w:r>
      <w:bookmarkEnd w:id="45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547"/>
        <w:gridCol w:w="1276"/>
        <w:gridCol w:w="1701"/>
        <w:gridCol w:w="1559"/>
        <w:gridCol w:w="1276"/>
        <w:gridCol w:w="2126"/>
      </w:tblGrid>
      <w:tr w:rsidR="005D3BAA" w:rsidRPr="005D3BAA" w14:paraId="0F81D934" w14:textId="77777777" w:rsidTr="005D3BAA">
        <w:trPr>
          <w:trHeight w:val="1287"/>
        </w:trPr>
        <w:tc>
          <w:tcPr>
            <w:tcW w:w="404" w:type="dxa"/>
          </w:tcPr>
          <w:p w14:paraId="50480702"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번호</w:t>
            </w:r>
          </w:p>
        </w:tc>
        <w:tc>
          <w:tcPr>
            <w:tcW w:w="1547" w:type="dxa"/>
          </w:tcPr>
          <w:p w14:paraId="7641AF2A"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코드도메인명</w:t>
            </w:r>
          </w:p>
        </w:tc>
        <w:tc>
          <w:tcPr>
            <w:tcW w:w="1276" w:type="dxa"/>
          </w:tcPr>
          <w:p w14:paraId="50E9DD7C"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도메인ID</w:t>
            </w:r>
          </w:p>
        </w:tc>
        <w:tc>
          <w:tcPr>
            <w:tcW w:w="1701" w:type="dxa"/>
          </w:tcPr>
          <w:p w14:paraId="36E2C85F"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도메인정의</w:t>
            </w:r>
          </w:p>
        </w:tc>
        <w:tc>
          <w:tcPr>
            <w:tcW w:w="1559" w:type="dxa"/>
          </w:tcPr>
          <w:p w14:paraId="352DB4B0"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데이터타입</w:t>
            </w:r>
          </w:p>
        </w:tc>
        <w:tc>
          <w:tcPr>
            <w:tcW w:w="1276" w:type="dxa"/>
          </w:tcPr>
          <w:p w14:paraId="3579850D"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데이터길이</w:t>
            </w:r>
          </w:p>
        </w:tc>
        <w:tc>
          <w:tcPr>
            <w:tcW w:w="2126" w:type="dxa"/>
          </w:tcPr>
          <w:p w14:paraId="11F217A5"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오너십부서명</w:t>
            </w:r>
          </w:p>
        </w:tc>
      </w:tr>
      <w:tr w:rsidR="005D3BAA" w:rsidRPr="005D3BAA" w14:paraId="23402A6F" w14:textId="77777777" w:rsidTr="005D3BAA">
        <w:trPr>
          <w:trHeight w:val="2199"/>
        </w:trPr>
        <w:tc>
          <w:tcPr>
            <w:tcW w:w="404" w:type="dxa"/>
          </w:tcPr>
          <w:p w14:paraId="03766594" w14:textId="77777777" w:rsidR="005D3BAA" w:rsidRPr="005D3BAA" w:rsidRDefault="005D3BAA" w:rsidP="005D3BAA">
            <w:pPr>
              <w:spacing w:before="60" w:after="60"/>
              <w:rPr>
                <w:rFonts w:asciiTheme="minorEastAsia" w:eastAsiaTheme="minorEastAsia" w:hAnsiTheme="minorEastAsia"/>
                <w:szCs w:val="20"/>
              </w:rPr>
            </w:pPr>
            <w:r w:rsidRPr="005D3BAA">
              <w:rPr>
                <w:rFonts w:asciiTheme="minorEastAsia" w:eastAsiaTheme="minorEastAsia" w:hAnsiTheme="minorEastAsia" w:hint="eastAsia"/>
                <w:szCs w:val="20"/>
              </w:rPr>
              <w:t>1</w:t>
            </w:r>
          </w:p>
        </w:tc>
        <w:tc>
          <w:tcPr>
            <w:tcW w:w="1547" w:type="dxa"/>
          </w:tcPr>
          <w:p w14:paraId="70238F64"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cs="굴림" w:hint="eastAsia"/>
                <w:szCs w:val="20"/>
              </w:rPr>
              <w:t>수술</w:t>
            </w:r>
            <w:r w:rsidR="005D3BAA" w:rsidRPr="005D3BAA">
              <w:rPr>
                <w:rFonts w:asciiTheme="minorEastAsia" w:eastAsiaTheme="minorEastAsia" w:hAnsiTheme="minorEastAsia" w:cs="굴림" w:hint="eastAsia"/>
                <w:szCs w:val="20"/>
              </w:rPr>
              <w:t>코드</w:t>
            </w:r>
          </w:p>
        </w:tc>
        <w:tc>
          <w:tcPr>
            <w:tcW w:w="1276" w:type="dxa"/>
          </w:tcPr>
          <w:p w14:paraId="1F40EB1D"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hint="eastAsia"/>
                <w:szCs w:val="20"/>
              </w:rPr>
              <w:t>OPRT</w:t>
            </w:r>
            <w:r w:rsidR="005D3BAA" w:rsidRPr="005D3BAA">
              <w:rPr>
                <w:rFonts w:asciiTheme="minorEastAsia" w:eastAsiaTheme="minorEastAsia" w:hAnsiTheme="minorEastAsia" w:hint="eastAsia"/>
                <w:szCs w:val="20"/>
              </w:rPr>
              <w:t>_CD</w:t>
            </w:r>
          </w:p>
        </w:tc>
        <w:tc>
          <w:tcPr>
            <w:tcW w:w="1701" w:type="dxa"/>
          </w:tcPr>
          <w:p w14:paraId="18886DB6"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hint="eastAsia"/>
                <w:szCs w:val="20"/>
              </w:rPr>
              <w:t>수술코드</w:t>
            </w:r>
          </w:p>
        </w:tc>
        <w:tc>
          <w:tcPr>
            <w:tcW w:w="1559" w:type="dxa"/>
          </w:tcPr>
          <w:p w14:paraId="44E59F1B" w14:textId="77777777" w:rsidR="005D3BAA" w:rsidRPr="005D3BAA" w:rsidRDefault="00F4131D" w:rsidP="005D3BAA">
            <w:pPr>
              <w:spacing w:before="60" w:after="60"/>
              <w:rPr>
                <w:rFonts w:asciiTheme="minorEastAsia" w:eastAsiaTheme="minorEastAsia" w:hAnsiTheme="minorEastAsia"/>
                <w:szCs w:val="20"/>
              </w:rPr>
            </w:pPr>
            <w:r>
              <w:rPr>
                <w:rFonts w:asciiTheme="minorEastAsia" w:eastAsiaTheme="minorEastAsia" w:hAnsiTheme="minorEastAsia" w:hint="eastAsia"/>
                <w:szCs w:val="20"/>
              </w:rPr>
              <w:t>VAR</w:t>
            </w:r>
            <w:r w:rsidR="005D3BAA" w:rsidRPr="005D3BAA">
              <w:rPr>
                <w:rFonts w:asciiTheme="minorEastAsia" w:eastAsiaTheme="minorEastAsia" w:hAnsiTheme="minorEastAsia" w:hint="eastAsia"/>
                <w:szCs w:val="20"/>
              </w:rPr>
              <w:t>CHAR</w:t>
            </w:r>
          </w:p>
        </w:tc>
        <w:tc>
          <w:tcPr>
            <w:tcW w:w="1276" w:type="dxa"/>
          </w:tcPr>
          <w:p w14:paraId="3815AD4B" w14:textId="77777777" w:rsidR="005D3BAA" w:rsidRPr="005D3BAA" w:rsidRDefault="00EB0C1F" w:rsidP="005D3BAA">
            <w:pPr>
              <w:spacing w:before="60" w:after="60"/>
              <w:rPr>
                <w:rFonts w:asciiTheme="minorEastAsia" w:eastAsiaTheme="minorEastAsia" w:hAnsiTheme="minorEastAsia"/>
                <w:szCs w:val="20"/>
              </w:rPr>
            </w:pPr>
            <w:r>
              <w:rPr>
                <w:rFonts w:asciiTheme="minorEastAsia" w:eastAsiaTheme="minorEastAsia" w:hAnsiTheme="minorEastAsia"/>
                <w:szCs w:val="20"/>
              </w:rPr>
              <w:t>2</w:t>
            </w:r>
            <w:r w:rsidR="00F4131D">
              <w:rPr>
                <w:rFonts w:asciiTheme="minorEastAsia" w:eastAsiaTheme="minorEastAsia" w:hAnsiTheme="minorEastAsia"/>
                <w:szCs w:val="20"/>
              </w:rPr>
              <w:t>0</w:t>
            </w:r>
          </w:p>
        </w:tc>
        <w:tc>
          <w:tcPr>
            <w:tcW w:w="2126" w:type="dxa"/>
          </w:tcPr>
          <w:p w14:paraId="32A5F1F6" w14:textId="77777777" w:rsidR="005D3BAA" w:rsidRPr="005D3BAA" w:rsidRDefault="005D3BAA" w:rsidP="005D3BAA">
            <w:pPr>
              <w:spacing w:before="60" w:after="60"/>
              <w:jc w:val="center"/>
              <w:rPr>
                <w:rFonts w:asciiTheme="minorEastAsia" w:eastAsiaTheme="minorEastAsia" w:hAnsiTheme="minorEastAsia"/>
                <w:szCs w:val="20"/>
              </w:rPr>
            </w:pPr>
          </w:p>
        </w:tc>
      </w:tr>
    </w:tbl>
    <w:p w14:paraId="6FA8A369" w14:textId="77777777" w:rsidR="005D3BAA" w:rsidRDefault="005D3BAA" w:rsidP="005D3BAA">
      <w:pPr>
        <w:rPr>
          <w:rFonts w:asciiTheme="minorEastAsia" w:eastAsiaTheme="minorEastAsia" w:hAnsiTheme="minorEastAsia"/>
          <w:szCs w:val="20"/>
        </w:rPr>
      </w:pPr>
      <w:r w:rsidRPr="005D3BAA">
        <w:rPr>
          <w:rFonts w:asciiTheme="minorEastAsia" w:eastAsiaTheme="minorEastAsia" w:hAnsiTheme="minorEastAsia" w:hint="eastAsia"/>
          <w:szCs w:val="20"/>
        </w:rPr>
        <w:t xml:space="preserve">※ 이력관리 기본 항목 : 최종변경일자, </w:t>
      </w:r>
      <w:smartTag w:uri="urn:schemas-microsoft-com:office:smarttags" w:element="PersonName">
        <w:r w:rsidRPr="005D3BAA">
          <w:rPr>
            <w:rFonts w:asciiTheme="minorEastAsia" w:eastAsiaTheme="minorEastAsia" w:hAnsiTheme="minorEastAsia" w:hint="eastAsia"/>
            <w:szCs w:val="20"/>
          </w:rPr>
          <w:t>변경자</w:t>
        </w:r>
      </w:smartTag>
      <w:r w:rsidRPr="005D3BAA">
        <w:rPr>
          <w:rFonts w:asciiTheme="minorEastAsia" w:eastAsiaTheme="minorEastAsia" w:hAnsiTheme="minorEastAsia" w:hint="eastAsia"/>
          <w:szCs w:val="20"/>
        </w:rPr>
        <w:t>, 변경사유</w:t>
      </w:r>
    </w:p>
    <w:p w14:paraId="3391F11A" w14:textId="77777777" w:rsidR="005D3BAA" w:rsidRDefault="005D3BAA" w:rsidP="005D3BAA">
      <w:pPr>
        <w:rPr>
          <w:rFonts w:asciiTheme="minorEastAsia" w:eastAsiaTheme="minorEastAsia" w:hAnsiTheme="minorEastAsia"/>
          <w:szCs w:val="20"/>
        </w:rPr>
      </w:pPr>
    </w:p>
    <w:p w14:paraId="00DB32F6" w14:textId="77777777" w:rsidR="005D3BAA" w:rsidRPr="005D3BAA" w:rsidRDefault="005D3BAA" w:rsidP="005D3BAA">
      <w:pPr>
        <w:pStyle w:val="a7"/>
        <w:keepNext/>
        <w:jc w:val="left"/>
        <w:rPr>
          <w:rFonts w:asciiTheme="minorEastAsia" w:eastAsiaTheme="minorEastAsia" w:hAnsiTheme="minorEastAsia"/>
          <w:b w:val="0"/>
          <w:bCs w:val="0"/>
        </w:rPr>
      </w:pPr>
      <w:bookmarkStart w:id="458" w:name="_Toc207788540"/>
      <w:bookmarkStart w:id="459" w:name="_Toc267099493"/>
      <w:r w:rsidRPr="005D3BAA">
        <w:rPr>
          <w:rFonts w:asciiTheme="minorEastAsia" w:eastAsiaTheme="minorEastAsia" w:hAnsiTheme="minorEastAsia"/>
          <w:b w:val="0"/>
          <w:bCs w:val="0"/>
        </w:rPr>
        <w:t xml:space="preserve">[표 </w:t>
      </w:r>
      <w:r>
        <w:rPr>
          <w:rFonts w:asciiTheme="minorEastAsia" w:eastAsiaTheme="minorEastAsia" w:hAnsiTheme="minorEastAsia"/>
          <w:b w:val="0"/>
          <w:bCs w:val="0"/>
        </w:rPr>
        <w:t>5</w:t>
      </w:r>
      <w:r w:rsidRPr="005D3BAA">
        <w:rPr>
          <w:rFonts w:asciiTheme="minorEastAsia" w:eastAsiaTheme="minorEastAsia" w:hAnsiTheme="minorEastAsia"/>
          <w:b w:val="0"/>
          <w:bCs w:val="0"/>
        </w:rPr>
        <w:noBreakHyphen/>
      </w:r>
      <w:r w:rsidRPr="005D3BAA">
        <w:rPr>
          <w:rFonts w:asciiTheme="minorEastAsia" w:eastAsiaTheme="minorEastAsia" w:hAnsiTheme="minorEastAsia" w:hint="eastAsia"/>
          <w:b w:val="0"/>
          <w:bCs w:val="0"/>
        </w:rPr>
        <w:t>3</w:t>
      </w:r>
      <w:r w:rsidRPr="005D3BAA">
        <w:rPr>
          <w:rFonts w:asciiTheme="minorEastAsia" w:eastAsiaTheme="minorEastAsia" w:hAnsiTheme="minorEastAsia"/>
          <w:b w:val="0"/>
          <w:bCs w:val="0"/>
        </w:rPr>
        <w:t xml:space="preserve">] 도메인 </w:t>
      </w:r>
      <w:r w:rsidRPr="005D3BAA">
        <w:rPr>
          <w:rFonts w:asciiTheme="minorEastAsia" w:eastAsiaTheme="minorEastAsia" w:hAnsiTheme="minorEastAsia" w:hint="eastAsia"/>
          <w:b w:val="0"/>
          <w:bCs w:val="0"/>
        </w:rPr>
        <w:t xml:space="preserve">적용 </w:t>
      </w:r>
      <w:r w:rsidRPr="005D3BAA">
        <w:rPr>
          <w:rFonts w:asciiTheme="minorEastAsia" w:eastAsiaTheme="minorEastAsia" w:hAnsiTheme="minorEastAsia"/>
          <w:b w:val="0"/>
          <w:bCs w:val="0"/>
        </w:rPr>
        <w:t>예</w:t>
      </w:r>
      <w:bookmarkEnd w:id="458"/>
      <w:bookmarkEnd w:id="459"/>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7"/>
        <w:gridCol w:w="4253"/>
        <w:gridCol w:w="2835"/>
      </w:tblGrid>
      <w:tr w:rsidR="005D3BAA" w:rsidRPr="005D3BAA" w14:paraId="56102687" w14:textId="77777777" w:rsidTr="005D3BAA">
        <w:tc>
          <w:tcPr>
            <w:tcW w:w="2977" w:type="dxa"/>
            <w:tcBorders>
              <w:top w:val="single" w:sz="12" w:space="0" w:color="auto"/>
              <w:left w:val="single" w:sz="12" w:space="0" w:color="auto"/>
              <w:bottom w:val="single" w:sz="12" w:space="0" w:color="auto"/>
              <w:right w:val="single" w:sz="4" w:space="0" w:color="auto"/>
            </w:tcBorders>
            <w:vAlign w:val="center"/>
          </w:tcPr>
          <w:p w14:paraId="743EC9E7" w14:textId="77777777" w:rsidR="005D3BAA" w:rsidRPr="005D3BAA" w:rsidRDefault="005D3BAA" w:rsidP="005D3BAA">
            <w:pPr>
              <w:pStyle w:val="Tableheader"/>
              <w:jc w:val="center"/>
              <w:rPr>
                <w:rFonts w:asciiTheme="minorEastAsia" w:eastAsiaTheme="minorEastAsia" w:hAnsiTheme="minorEastAsia"/>
                <w:sz w:val="20"/>
                <w:lang w:val="fr-FR"/>
              </w:rPr>
            </w:pPr>
            <w:r w:rsidRPr="005D3BAA">
              <w:rPr>
                <w:rFonts w:asciiTheme="minorEastAsia" w:eastAsiaTheme="minorEastAsia" w:hAnsiTheme="minorEastAsia"/>
                <w:sz w:val="20"/>
                <w:lang w:val="fr-FR"/>
              </w:rPr>
              <w:t>용어</w:t>
            </w:r>
          </w:p>
        </w:tc>
        <w:tc>
          <w:tcPr>
            <w:tcW w:w="4253" w:type="dxa"/>
            <w:tcBorders>
              <w:top w:val="single" w:sz="12" w:space="0" w:color="auto"/>
              <w:left w:val="single" w:sz="4" w:space="0" w:color="auto"/>
              <w:bottom w:val="single" w:sz="12" w:space="0" w:color="auto"/>
              <w:right w:val="single" w:sz="12" w:space="0" w:color="auto"/>
            </w:tcBorders>
            <w:vAlign w:val="center"/>
          </w:tcPr>
          <w:p w14:paraId="27D48826" w14:textId="77777777" w:rsidR="005D3BAA" w:rsidRPr="005D3BAA" w:rsidRDefault="005D3BAA" w:rsidP="005D3BAA">
            <w:pPr>
              <w:pStyle w:val="Tableheader"/>
              <w:jc w:val="center"/>
              <w:rPr>
                <w:rFonts w:asciiTheme="minorEastAsia" w:eastAsiaTheme="minorEastAsia" w:hAnsiTheme="minorEastAsia"/>
                <w:sz w:val="20"/>
                <w:lang w:val="fr-FR"/>
              </w:rPr>
            </w:pPr>
            <w:r w:rsidRPr="005D3BAA">
              <w:rPr>
                <w:rFonts w:asciiTheme="minorEastAsia" w:eastAsiaTheme="minorEastAsia" w:hAnsiTheme="minorEastAsia" w:hint="eastAsia"/>
                <w:sz w:val="20"/>
                <w:lang w:val="fr-FR"/>
              </w:rPr>
              <w:t>단어</w:t>
            </w:r>
            <w:r w:rsidRPr="005D3BAA">
              <w:rPr>
                <w:rFonts w:asciiTheme="minorEastAsia" w:eastAsiaTheme="minorEastAsia" w:hAnsiTheme="minorEastAsia"/>
                <w:sz w:val="20"/>
                <w:lang w:val="fr-FR"/>
              </w:rPr>
              <w:t>구성</w:t>
            </w:r>
          </w:p>
        </w:tc>
        <w:tc>
          <w:tcPr>
            <w:tcW w:w="2835" w:type="dxa"/>
            <w:tcBorders>
              <w:top w:val="single" w:sz="12" w:space="0" w:color="auto"/>
              <w:left w:val="single" w:sz="12" w:space="0" w:color="auto"/>
              <w:bottom w:val="single" w:sz="12" w:space="0" w:color="auto"/>
              <w:right w:val="single" w:sz="12" w:space="0" w:color="auto"/>
            </w:tcBorders>
            <w:vAlign w:val="center"/>
          </w:tcPr>
          <w:p w14:paraId="1F77E81B" w14:textId="77777777" w:rsidR="005D3BAA" w:rsidRPr="005D3BAA" w:rsidRDefault="005D3BAA" w:rsidP="005D3BAA">
            <w:pPr>
              <w:pStyle w:val="Tableheader"/>
              <w:jc w:val="center"/>
              <w:rPr>
                <w:rFonts w:asciiTheme="minorEastAsia" w:eastAsiaTheme="minorEastAsia" w:hAnsiTheme="minorEastAsia"/>
                <w:sz w:val="20"/>
              </w:rPr>
            </w:pPr>
            <w:r w:rsidRPr="005D3BAA">
              <w:rPr>
                <w:rFonts w:asciiTheme="minorEastAsia" w:eastAsiaTheme="minorEastAsia" w:hAnsiTheme="minorEastAsia"/>
                <w:sz w:val="20"/>
              </w:rPr>
              <w:t>도메인</w:t>
            </w:r>
            <w:r w:rsidRPr="005D3BAA">
              <w:rPr>
                <w:rFonts w:asciiTheme="minorEastAsia" w:eastAsiaTheme="minorEastAsia" w:hAnsiTheme="minorEastAsia" w:hint="eastAsia"/>
                <w:sz w:val="20"/>
              </w:rPr>
              <w:t>명</w:t>
            </w:r>
          </w:p>
        </w:tc>
      </w:tr>
      <w:tr w:rsidR="005D3BAA" w:rsidRPr="005D3BAA" w14:paraId="07F7712C" w14:textId="77777777" w:rsidTr="005D3BAA">
        <w:trPr>
          <w:trHeight w:val="251"/>
        </w:trPr>
        <w:tc>
          <w:tcPr>
            <w:tcW w:w="2977" w:type="dxa"/>
            <w:tcBorders>
              <w:top w:val="single" w:sz="12" w:space="0" w:color="auto"/>
            </w:tcBorders>
          </w:tcPr>
          <w:p w14:paraId="44A2F743" w14:textId="77777777" w:rsidR="005D3BAA" w:rsidRPr="005D3BAA" w:rsidRDefault="000B509C" w:rsidP="005D3BAA">
            <w:pPr>
              <w:pStyle w:val="TableText"/>
              <w:rPr>
                <w:rFonts w:asciiTheme="minorEastAsia" w:eastAsiaTheme="minorEastAsia" w:hAnsiTheme="minorEastAsia"/>
              </w:rPr>
            </w:pPr>
            <w:r>
              <w:rPr>
                <w:rFonts w:asciiTheme="minorEastAsia" w:eastAsiaTheme="minorEastAsia" w:hAnsiTheme="minorEastAsia" w:hint="eastAsia"/>
              </w:rPr>
              <w:t>약품</w:t>
            </w:r>
            <w:r w:rsidR="006D5732">
              <w:rPr>
                <w:rFonts w:asciiTheme="minorEastAsia" w:eastAsiaTheme="minorEastAsia" w:hAnsiTheme="minorEastAsia" w:hint="eastAsia"/>
              </w:rPr>
              <w:t>처방순번</w:t>
            </w:r>
          </w:p>
        </w:tc>
        <w:tc>
          <w:tcPr>
            <w:tcW w:w="4253" w:type="dxa"/>
            <w:tcBorders>
              <w:top w:val="single" w:sz="12" w:space="0" w:color="auto"/>
            </w:tcBorders>
          </w:tcPr>
          <w:p w14:paraId="3AF4A699" w14:textId="77777777" w:rsidR="005D3BAA" w:rsidRPr="005D3BAA" w:rsidRDefault="006D5732" w:rsidP="005D3BAA">
            <w:pPr>
              <w:rPr>
                <w:rFonts w:asciiTheme="minorEastAsia" w:eastAsiaTheme="minorEastAsia" w:hAnsiTheme="minorEastAsia"/>
                <w:szCs w:val="20"/>
              </w:rPr>
            </w:pPr>
            <w:r>
              <w:rPr>
                <w:rFonts w:asciiTheme="minorEastAsia" w:eastAsiaTheme="minorEastAsia" w:hAnsiTheme="minorEastAsia" w:hint="eastAsia"/>
                <w:szCs w:val="20"/>
              </w:rPr>
              <w:t>약</w:t>
            </w:r>
            <w:r w:rsidR="000B509C">
              <w:rPr>
                <w:rFonts w:asciiTheme="minorEastAsia" w:eastAsiaTheme="minorEastAsia" w:hAnsiTheme="minorEastAsia" w:hint="eastAsia"/>
                <w:szCs w:val="20"/>
              </w:rPr>
              <w:t>품</w:t>
            </w:r>
            <w:r w:rsidR="005D3BAA" w:rsidRPr="005D3BAA">
              <w:rPr>
                <w:rFonts w:asciiTheme="minorEastAsia" w:eastAsiaTheme="minorEastAsia" w:hAnsiTheme="minorEastAsia" w:hint="eastAsia"/>
                <w:szCs w:val="20"/>
              </w:rPr>
              <w:t>+</w:t>
            </w:r>
            <w:r>
              <w:rPr>
                <w:rFonts w:asciiTheme="minorEastAsia" w:eastAsiaTheme="minorEastAsia" w:hAnsiTheme="minorEastAsia" w:hint="eastAsia"/>
                <w:szCs w:val="20"/>
              </w:rPr>
              <w:t>처방</w:t>
            </w:r>
            <w:r w:rsidR="005D3BAA" w:rsidRPr="005D3BAA">
              <w:rPr>
                <w:rFonts w:asciiTheme="minorEastAsia" w:eastAsiaTheme="minorEastAsia" w:hAnsiTheme="minorEastAsia" w:hint="eastAsia"/>
                <w:szCs w:val="20"/>
              </w:rPr>
              <w:t>+</w:t>
            </w:r>
            <w:r>
              <w:rPr>
                <w:rFonts w:asciiTheme="minorEastAsia" w:eastAsiaTheme="minorEastAsia" w:hAnsiTheme="minorEastAsia" w:hint="eastAsia"/>
                <w:b/>
                <w:bCs/>
                <w:szCs w:val="20"/>
              </w:rPr>
              <w:t>순번</w:t>
            </w:r>
          </w:p>
        </w:tc>
        <w:tc>
          <w:tcPr>
            <w:tcW w:w="2835" w:type="dxa"/>
            <w:vMerge w:val="restart"/>
            <w:tcBorders>
              <w:top w:val="single" w:sz="12" w:space="0" w:color="auto"/>
            </w:tcBorders>
          </w:tcPr>
          <w:p w14:paraId="56A80C94" w14:textId="77777777" w:rsidR="005D3BAA" w:rsidRPr="005D3BAA" w:rsidRDefault="005D3BAA" w:rsidP="000B509C">
            <w:pPr>
              <w:rPr>
                <w:rFonts w:asciiTheme="minorEastAsia" w:eastAsiaTheme="minorEastAsia" w:hAnsiTheme="minorEastAsia"/>
                <w:b/>
                <w:bCs/>
                <w:szCs w:val="20"/>
              </w:rPr>
            </w:pPr>
            <w:r w:rsidRPr="005D3BAA">
              <w:rPr>
                <w:rFonts w:asciiTheme="minorEastAsia" w:eastAsiaTheme="minorEastAsia" w:hAnsiTheme="minorEastAsia" w:hint="eastAsia"/>
                <w:b/>
                <w:bCs/>
                <w:szCs w:val="20"/>
              </w:rPr>
              <w:t>일련번호N</w:t>
            </w:r>
            <w:r w:rsidR="006D5732">
              <w:rPr>
                <w:rFonts w:asciiTheme="minorEastAsia" w:eastAsiaTheme="minorEastAsia" w:hAnsiTheme="minorEastAsia"/>
                <w:b/>
                <w:bCs/>
                <w:szCs w:val="20"/>
              </w:rPr>
              <w:t>3</w:t>
            </w:r>
          </w:p>
        </w:tc>
      </w:tr>
      <w:tr w:rsidR="005D3BAA" w:rsidRPr="005D3BAA" w14:paraId="22F84308" w14:textId="77777777" w:rsidTr="005D3BAA">
        <w:trPr>
          <w:trHeight w:val="318"/>
        </w:trPr>
        <w:tc>
          <w:tcPr>
            <w:tcW w:w="2977" w:type="dxa"/>
            <w:tcBorders>
              <w:top w:val="single" w:sz="4" w:space="0" w:color="auto"/>
            </w:tcBorders>
          </w:tcPr>
          <w:p w14:paraId="3ABD4B93" w14:textId="77777777" w:rsidR="005D3BAA" w:rsidRPr="005D3BAA" w:rsidRDefault="000B509C" w:rsidP="005D3BAA">
            <w:pPr>
              <w:pStyle w:val="TableText"/>
              <w:rPr>
                <w:rFonts w:asciiTheme="minorEastAsia" w:eastAsiaTheme="minorEastAsia" w:hAnsiTheme="minorEastAsia"/>
              </w:rPr>
            </w:pPr>
            <w:r>
              <w:rPr>
                <w:rFonts w:asciiTheme="minorEastAsia" w:eastAsiaTheme="minorEastAsia" w:hAnsiTheme="minorEastAsia" w:cs="굴림" w:hint="eastAsia"/>
              </w:rPr>
              <w:t>항암제</w:t>
            </w:r>
            <w:r w:rsidR="006D5732">
              <w:rPr>
                <w:rFonts w:asciiTheme="minorEastAsia" w:eastAsiaTheme="minorEastAsia" w:hAnsiTheme="minorEastAsia" w:cs="굴림" w:hint="eastAsia"/>
              </w:rPr>
              <w:t>처방순번</w:t>
            </w:r>
          </w:p>
        </w:tc>
        <w:tc>
          <w:tcPr>
            <w:tcW w:w="4253" w:type="dxa"/>
            <w:tcBorders>
              <w:top w:val="single" w:sz="4" w:space="0" w:color="auto"/>
            </w:tcBorders>
          </w:tcPr>
          <w:p w14:paraId="0B090EC9" w14:textId="77777777" w:rsidR="005D3BAA" w:rsidRPr="005D3BAA" w:rsidRDefault="000B509C" w:rsidP="005D3BAA">
            <w:pPr>
              <w:rPr>
                <w:rFonts w:asciiTheme="minorEastAsia" w:eastAsiaTheme="minorEastAsia" w:hAnsiTheme="minorEastAsia"/>
                <w:szCs w:val="20"/>
              </w:rPr>
            </w:pPr>
            <w:r>
              <w:rPr>
                <w:rFonts w:asciiTheme="minorEastAsia" w:eastAsiaTheme="minorEastAsia" w:hAnsiTheme="minorEastAsia" w:cs="굴림" w:hint="eastAsia"/>
                <w:szCs w:val="20"/>
              </w:rPr>
              <w:t>항암제</w:t>
            </w:r>
            <w:r w:rsidR="005D3BAA" w:rsidRPr="005D3BAA">
              <w:rPr>
                <w:rFonts w:asciiTheme="minorEastAsia" w:eastAsiaTheme="minorEastAsia" w:hAnsiTheme="minorEastAsia" w:cs="굴림" w:hint="eastAsia"/>
                <w:szCs w:val="20"/>
              </w:rPr>
              <w:t>+</w:t>
            </w:r>
            <w:r w:rsidR="006D5732">
              <w:rPr>
                <w:rFonts w:asciiTheme="minorEastAsia" w:eastAsiaTheme="minorEastAsia" w:hAnsiTheme="minorEastAsia" w:cs="굴림" w:hint="eastAsia"/>
                <w:szCs w:val="20"/>
              </w:rPr>
              <w:t>처방</w:t>
            </w:r>
            <w:r w:rsidR="005D3BAA" w:rsidRPr="005D3BAA">
              <w:rPr>
                <w:rFonts w:asciiTheme="minorEastAsia" w:eastAsiaTheme="minorEastAsia" w:hAnsiTheme="minorEastAsia" w:cs="굴림" w:hint="eastAsia"/>
                <w:szCs w:val="20"/>
              </w:rPr>
              <w:t>+</w:t>
            </w:r>
            <w:r w:rsidR="006D5732">
              <w:rPr>
                <w:rFonts w:asciiTheme="minorEastAsia" w:eastAsiaTheme="minorEastAsia" w:hAnsiTheme="minorEastAsia" w:cs="굴림" w:hint="eastAsia"/>
                <w:b/>
                <w:bCs/>
                <w:szCs w:val="20"/>
              </w:rPr>
              <w:t>순번</w:t>
            </w:r>
          </w:p>
        </w:tc>
        <w:tc>
          <w:tcPr>
            <w:tcW w:w="2835" w:type="dxa"/>
            <w:vMerge/>
          </w:tcPr>
          <w:p w14:paraId="7588FA53" w14:textId="77777777" w:rsidR="005D3BAA" w:rsidRPr="005D3BAA" w:rsidRDefault="005D3BAA" w:rsidP="005D3BAA">
            <w:pPr>
              <w:rPr>
                <w:rFonts w:asciiTheme="minorEastAsia" w:eastAsiaTheme="minorEastAsia" w:hAnsiTheme="minorEastAsia"/>
                <w:b/>
                <w:bCs/>
                <w:szCs w:val="20"/>
              </w:rPr>
            </w:pPr>
          </w:p>
        </w:tc>
      </w:tr>
      <w:tr w:rsidR="005D3BAA" w:rsidRPr="005D3BAA" w14:paraId="4C3CAA50" w14:textId="77777777" w:rsidTr="005D3BAA">
        <w:trPr>
          <w:trHeight w:val="251"/>
        </w:trPr>
        <w:tc>
          <w:tcPr>
            <w:tcW w:w="2977" w:type="dxa"/>
          </w:tcPr>
          <w:p w14:paraId="29304D91" w14:textId="77777777" w:rsidR="005D3BAA" w:rsidRPr="005D3BAA" w:rsidRDefault="006D5732" w:rsidP="005D3BAA">
            <w:pPr>
              <w:rPr>
                <w:rFonts w:asciiTheme="minorEastAsia" w:eastAsiaTheme="minorEastAsia" w:hAnsiTheme="minorEastAsia"/>
                <w:szCs w:val="20"/>
              </w:rPr>
            </w:pPr>
            <w:r>
              <w:rPr>
                <w:rFonts w:asciiTheme="minorEastAsia" w:eastAsiaTheme="minorEastAsia" w:hAnsiTheme="minorEastAsia" w:hint="eastAsia"/>
                <w:szCs w:val="20"/>
              </w:rPr>
              <w:t>검사</w:t>
            </w:r>
            <w:r w:rsidR="005D3BAA" w:rsidRPr="005D3BAA">
              <w:rPr>
                <w:rFonts w:asciiTheme="minorEastAsia" w:eastAsiaTheme="minorEastAsia" w:hAnsiTheme="minorEastAsia" w:hint="eastAsia"/>
                <w:szCs w:val="20"/>
              </w:rPr>
              <w:t>일자</w:t>
            </w:r>
            <w:r w:rsidR="005D3BAA" w:rsidRPr="005D3BAA">
              <w:rPr>
                <w:rFonts w:asciiTheme="minorEastAsia" w:eastAsiaTheme="minorEastAsia" w:hAnsiTheme="minorEastAsia"/>
                <w:szCs w:val="20"/>
              </w:rPr>
              <w:t xml:space="preserve"> </w:t>
            </w:r>
          </w:p>
        </w:tc>
        <w:tc>
          <w:tcPr>
            <w:tcW w:w="4253" w:type="dxa"/>
          </w:tcPr>
          <w:p w14:paraId="3D1C8E57" w14:textId="77777777" w:rsidR="005D3BAA" w:rsidRPr="005D3BAA" w:rsidRDefault="006D5732" w:rsidP="005D3BAA">
            <w:pPr>
              <w:rPr>
                <w:rFonts w:asciiTheme="minorEastAsia" w:eastAsiaTheme="minorEastAsia" w:hAnsiTheme="minorEastAsia"/>
                <w:szCs w:val="20"/>
              </w:rPr>
            </w:pPr>
            <w:r>
              <w:rPr>
                <w:rFonts w:asciiTheme="minorEastAsia" w:eastAsiaTheme="minorEastAsia" w:hAnsiTheme="minorEastAsia" w:hint="eastAsia"/>
                <w:szCs w:val="20"/>
              </w:rPr>
              <w:t>검사</w:t>
            </w:r>
            <w:r w:rsidR="005D3BAA" w:rsidRPr="005D3BAA">
              <w:rPr>
                <w:rFonts w:asciiTheme="minorEastAsia" w:eastAsiaTheme="minorEastAsia" w:hAnsiTheme="minorEastAsia" w:hint="eastAsia"/>
                <w:szCs w:val="20"/>
              </w:rPr>
              <w:t>+</w:t>
            </w:r>
            <w:r w:rsidR="005D3BAA" w:rsidRPr="005D3BAA">
              <w:rPr>
                <w:rFonts w:asciiTheme="minorEastAsia" w:eastAsiaTheme="minorEastAsia" w:hAnsiTheme="minorEastAsia" w:hint="eastAsia"/>
                <w:b/>
                <w:bCs/>
                <w:szCs w:val="20"/>
              </w:rPr>
              <w:t>일자</w:t>
            </w:r>
          </w:p>
        </w:tc>
        <w:tc>
          <w:tcPr>
            <w:tcW w:w="2835" w:type="dxa"/>
          </w:tcPr>
          <w:p w14:paraId="0B8D7135" w14:textId="77777777" w:rsidR="005D3BAA" w:rsidRPr="005D3BAA" w:rsidRDefault="005D3BAA" w:rsidP="000B509C">
            <w:pPr>
              <w:rPr>
                <w:rFonts w:asciiTheme="minorEastAsia" w:eastAsiaTheme="minorEastAsia" w:hAnsiTheme="minorEastAsia"/>
                <w:b/>
                <w:bCs/>
                <w:szCs w:val="20"/>
              </w:rPr>
            </w:pPr>
            <w:r w:rsidRPr="005D3BAA">
              <w:rPr>
                <w:rFonts w:asciiTheme="minorEastAsia" w:eastAsiaTheme="minorEastAsia" w:hAnsiTheme="minorEastAsia"/>
                <w:b/>
                <w:bCs/>
                <w:szCs w:val="20"/>
              </w:rPr>
              <w:t>일자</w:t>
            </w:r>
            <w:r w:rsidR="000B509C">
              <w:rPr>
                <w:rFonts w:asciiTheme="minorEastAsia" w:eastAsiaTheme="minorEastAsia" w:hAnsiTheme="minorEastAsia"/>
                <w:b/>
                <w:bCs/>
                <w:szCs w:val="20"/>
              </w:rPr>
              <w:t>VC8</w:t>
            </w:r>
          </w:p>
        </w:tc>
      </w:tr>
      <w:tr w:rsidR="005D3BAA" w:rsidRPr="005D3BAA" w14:paraId="56105BD6" w14:textId="77777777" w:rsidTr="005D3BAA">
        <w:trPr>
          <w:trHeight w:val="335"/>
        </w:trPr>
        <w:tc>
          <w:tcPr>
            <w:tcW w:w="2977" w:type="dxa"/>
          </w:tcPr>
          <w:p w14:paraId="4E5E9168" w14:textId="77777777" w:rsidR="005D3BAA" w:rsidRPr="005D3BAA" w:rsidRDefault="006D5732" w:rsidP="005D3BAA">
            <w:pPr>
              <w:rPr>
                <w:rFonts w:asciiTheme="minorEastAsia" w:eastAsiaTheme="minorEastAsia" w:hAnsiTheme="minorEastAsia"/>
                <w:szCs w:val="20"/>
              </w:rPr>
            </w:pPr>
            <w:r>
              <w:rPr>
                <w:rFonts w:asciiTheme="minorEastAsia" w:eastAsiaTheme="minorEastAsia" w:hAnsiTheme="minorEastAsia" w:hint="eastAsia"/>
                <w:szCs w:val="20"/>
              </w:rPr>
              <w:t>교육정도</w:t>
            </w:r>
            <w:r w:rsidR="005D3BAA" w:rsidRPr="005D3BAA">
              <w:rPr>
                <w:rFonts w:asciiTheme="minorEastAsia" w:eastAsiaTheme="minorEastAsia" w:hAnsiTheme="minorEastAsia" w:hint="eastAsia"/>
                <w:szCs w:val="20"/>
              </w:rPr>
              <w:t>코드</w:t>
            </w:r>
          </w:p>
        </w:tc>
        <w:tc>
          <w:tcPr>
            <w:tcW w:w="4253" w:type="dxa"/>
          </w:tcPr>
          <w:p w14:paraId="1CFD3486" w14:textId="77777777" w:rsidR="005D3BAA" w:rsidRPr="005D3BAA" w:rsidRDefault="006D5732" w:rsidP="005D3BAA">
            <w:pPr>
              <w:rPr>
                <w:rFonts w:asciiTheme="minorEastAsia" w:eastAsiaTheme="minorEastAsia" w:hAnsiTheme="minorEastAsia"/>
                <w:szCs w:val="20"/>
              </w:rPr>
            </w:pPr>
            <w:r>
              <w:rPr>
                <w:rFonts w:asciiTheme="minorEastAsia" w:eastAsiaTheme="minorEastAsia" w:hAnsiTheme="minorEastAsia" w:hint="eastAsia"/>
                <w:szCs w:val="20"/>
              </w:rPr>
              <w:t>교육</w:t>
            </w:r>
            <w:r w:rsidR="005D3BAA" w:rsidRPr="005D3BAA">
              <w:rPr>
                <w:rFonts w:asciiTheme="minorEastAsia" w:eastAsiaTheme="minorEastAsia" w:hAnsiTheme="minorEastAsia" w:hint="eastAsia"/>
                <w:szCs w:val="20"/>
              </w:rPr>
              <w:t>+</w:t>
            </w:r>
            <w:r>
              <w:rPr>
                <w:rFonts w:asciiTheme="minorEastAsia" w:eastAsiaTheme="minorEastAsia" w:hAnsiTheme="minorEastAsia" w:hint="eastAsia"/>
                <w:szCs w:val="20"/>
              </w:rPr>
              <w:t>정도</w:t>
            </w:r>
            <w:r w:rsidR="005D3BAA" w:rsidRPr="005D3BAA">
              <w:rPr>
                <w:rFonts w:asciiTheme="minorEastAsia" w:eastAsiaTheme="minorEastAsia" w:hAnsiTheme="minorEastAsia" w:hint="eastAsia"/>
                <w:szCs w:val="20"/>
              </w:rPr>
              <w:t>+코드</w:t>
            </w:r>
          </w:p>
        </w:tc>
        <w:tc>
          <w:tcPr>
            <w:tcW w:w="2835" w:type="dxa"/>
          </w:tcPr>
          <w:p w14:paraId="38D4C82E" w14:textId="77777777" w:rsidR="005D3BAA" w:rsidRPr="005D3BAA" w:rsidRDefault="006D5732" w:rsidP="005D3BAA">
            <w:pPr>
              <w:rPr>
                <w:rFonts w:asciiTheme="minorEastAsia" w:eastAsiaTheme="minorEastAsia" w:hAnsiTheme="minorEastAsia"/>
                <w:b/>
                <w:bCs/>
                <w:szCs w:val="20"/>
              </w:rPr>
            </w:pPr>
            <w:r>
              <w:rPr>
                <w:rFonts w:asciiTheme="minorEastAsia" w:eastAsiaTheme="minorEastAsia" w:hAnsiTheme="minorEastAsia" w:hint="eastAsia"/>
                <w:b/>
                <w:bCs/>
                <w:szCs w:val="20"/>
              </w:rPr>
              <w:t>교육정도</w:t>
            </w:r>
            <w:r w:rsidR="005D3BAA" w:rsidRPr="005D3BAA">
              <w:rPr>
                <w:rFonts w:asciiTheme="minorEastAsia" w:eastAsiaTheme="minorEastAsia" w:hAnsiTheme="minorEastAsia" w:hint="eastAsia"/>
                <w:b/>
                <w:bCs/>
                <w:szCs w:val="20"/>
              </w:rPr>
              <w:t>코드</w:t>
            </w:r>
          </w:p>
        </w:tc>
      </w:tr>
    </w:tbl>
    <w:p w14:paraId="4C9FF363" w14:textId="77777777" w:rsidR="005D3BAA" w:rsidRDefault="005D3BAA" w:rsidP="005D3BAA">
      <w:pPr>
        <w:rPr>
          <w:rFonts w:asciiTheme="minorEastAsia" w:eastAsiaTheme="minorEastAsia" w:hAnsiTheme="minorEastAsia"/>
          <w:szCs w:val="20"/>
        </w:rPr>
      </w:pPr>
    </w:p>
    <w:p w14:paraId="2F490438" w14:textId="77777777" w:rsidR="0062230B" w:rsidRDefault="0062230B" w:rsidP="003771D8">
      <w:pPr>
        <w:pStyle w:val="20"/>
      </w:pPr>
      <w:bookmarkStart w:id="460" w:name="_Toc124110786"/>
      <w:r>
        <w:rPr>
          <w:rFonts w:hint="eastAsia"/>
        </w:rPr>
        <w:lastRenderedPageBreak/>
        <w:t>도메인 적용</w:t>
      </w:r>
      <w:bookmarkEnd w:id="460"/>
    </w:p>
    <w:p w14:paraId="1F33975C" w14:textId="4A1BDB4D" w:rsidR="0062230B" w:rsidRPr="00DA0CC2" w:rsidRDefault="0062230B" w:rsidP="00611B5A">
      <w:pPr>
        <w:pStyle w:val="30"/>
      </w:pPr>
      <w:bookmarkStart w:id="461" w:name="_Toc124110787"/>
      <w:r>
        <w:rPr>
          <w:rFonts w:hint="eastAsia"/>
        </w:rPr>
        <w:t>표준용어 생성시 적용</w:t>
      </w:r>
      <w:bookmarkEnd w:id="461"/>
    </w:p>
    <w:p w14:paraId="1942750C" w14:textId="77777777" w:rsidR="0062230B" w:rsidRDefault="0062230B" w:rsidP="0062230B">
      <w:r>
        <w:rPr>
          <w:rFonts w:hint="eastAsia"/>
        </w:rPr>
        <w:t>용어의</w:t>
      </w:r>
      <w:r>
        <w:t xml:space="preserve"> 의미를 명확히 하고 해당 속성이 가질 수 있는 데이터의 범위(타입,길이)를 명확히 하기 위하여 용어 정의시 도메인을 활용 한다. </w:t>
      </w:r>
    </w:p>
    <w:p w14:paraId="259111EC" w14:textId="77777777" w:rsidR="0062230B" w:rsidRDefault="0062230B" w:rsidP="0062230B"/>
    <w:p w14:paraId="496945ED" w14:textId="77777777" w:rsidR="0062230B" w:rsidRDefault="0062230B" w:rsidP="0062230B">
      <w:r>
        <w:rPr>
          <w:rFonts w:hint="eastAsia"/>
        </w:rPr>
        <w:t>예</w:t>
      </w:r>
      <w:r>
        <w:t>) 용어 우측의 분류단어를  ~</w:t>
      </w:r>
      <w:r w:rsidR="001A20DF">
        <w:rPr>
          <w:rFonts w:hint="eastAsia"/>
        </w:rPr>
        <w:t>명</w:t>
      </w:r>
      <w:r>
        <w:t>, ~내용, ~일자 등 분류단어로 용어를 정의한다.</w:t>
      </w:r>
    </w:p>
    <w:p w14:paraId="66AC81F7" w14:textId="4BE3410F" w:rsidR="0062230B" w:rsidRDefault="0062230B" w:rsidP="0062230B">
      <w:r>
        <w:rPr>
          <w:rFonts w:hint="eastAsia"/>
        </w:rPr>
        <w:t>용어</w:t>
      </w:r>
      <w:r>
        <w:t xml:space="preserve"> : </w:t>
      </w:r>
      <w:r w:rsidR="00DE3B81" w:rsidRPr="00DE3B81">
        <w:rPr>
          <w:rFonts w:hint="eastAsia"/>
        </w:rPr>
        <w:t>가족병력기타내용</w:t>
      </w:r>
      <w:r>
        <w:t xml:space="preserve"> , 도메인명 : </w:t>
      </w:r>
      <w:r w:rsidR="001A20DF">
        <w:rPr>
          <w:rFonts w:hint="eastAsia"/>
        </w:rPr>
        <w:t>내용</w:t>
      </w:r>
      <w:r w:rsidR="00DD1363">
        <w:rPr>
          <w:rFonts w:hint="eastAsia"/>
        </w:rPr>
        <w:t>VC</w:t>
      </w:r>
      <w:r w:rsidR="00DE3B81">
        <w:t>2</w:t>
      </w:r>
      <w:r w:rsidR="001A20DF">
        <w:rPr>
          <w:rFonts w:hint="eastAsia"/>
        </w:rPr>
        <w:t>00</w:t>
      </w:r>
      <w:r>
        <w:t xml:space="preserve"> </w:t>
      </w:r>
    </w:p>
    <w:p w14:paraId="0302DE04" w14:textId="77777777" w:rsidR="0062230B" w:rsidRPr="00DA0CC2" w:rsidRDefault="0062230B" w:rsidP="00611B5A">
      <w:pPr>
        <w:pStyle w:val="30"/>
      </w:pPr>
      <w:bookmarkStart w:id="462" w:name="_Toc124110788"/>
      <w:r>
        <w:rPr>
          <w:rFonts w:hint="eastAsia"/>
        </w:rPr>
        <w:t>도메인 정의 및 변경</w:t>
      </w:r>
      <w:bookmarkEnd w:id="462"/>
    </w:p>
    <w:p w14:paraId="200BE78B" w14:textId="77777777" w:rsidR="0062230B" w:rsidRDefault="0062230B" w:rsidP="0062230B">
      <w:r>
        <w:rPr>
          <w:rFonts w:hint="eastAsia"/>
        </w:rPr>
        <w:t>도메인명을</w:t>
      </w:r>
      <w:r>
        <w:t xml:space="preserve"> 그룹핑하여 </w:t>
      </w:r>
      <w:r w:rsidR="007412A8">
        <w:t>도메인유형</w:t>
      </w:r>
      <w:r>
        <w:t xml:space="preserve">, 도메인 소분류로 정의하며 필요시 용어의 도메인을 변경 </w:t>
      </w:r>
    </w:p>
    <w:p w14:paraId="03BE79CC" w14:textId="77777777" w:rsidR="0062230B" w:rsidRDefault="0062230B" w:rsidP="0062230B">
      <w:r>
        <w:rPr>
          <w:rFonts w:hint="eastAsia"/>
        </w:rPr>
        <w:t>할</w:t>
      </w:r>
      <w:r>
        <w:t xml:space="preserve"> 수 있다. 단, 기존 도메인 변경 시에는 해당 용어를 사용중인 모델과 응용프로그램에 대한 영향분석을 고려 후 진행 되어야 한다. </w:t>
      </w:r>
    </w:p>
    <w:p w14:paraId="3D53375D" w14:textId="77777777" w:rsidR="0062230B" w:rsidRPr="00DA0CC2" w:rsidRDefault="0062230B" w:rsidP="00611B5A">
      <w:pPr>
        <w:pStyle w:val="30"/>
      </w:pPr>
      <w:bookmarkStart w:id="463" w:name="_Toc124110789"/>
      <w:r>
        <w:rPr>
          <w:rFonts w:hint="eastAsia"/>
        </w:rPr>
        <w:t>속성값 유효성 제한</w:t>
      </w:r>
      <w:bookmarkEnd w:id="463"/>
    </w:p>
    <w:p w14:paraId="3C7FC3BA" w14:textId="77777777" w:rsidR="0062230B" w:rsidRDefault="0062230B" w:rsidP="0062230B">
      <w:r>
        <w:rPr>
          <w:rFonts w:hint="eastAsia"/>
        </w:rPr>
        <w:t>속성값에</w:t>
      </w:r>
      <w:r>
        <w:t xml:space="preserve"> 범위가 있거나 규칙이 있어서 향후 속성값 유효성 제한을 위하여 도메인을 부여한다. </w:t>
      </w:r>
    </w:p>
    <w:p w14:paraId="0C84815A" w14:textId="77777777" w:rsidR="0062230B" w:rsidRDefault="0062230B" w:rsidP="0062230B">
      <w:r>
        <w:rPr>
          <w:rFonts w:hint="eastAsia"/>
        </w:rPr>
        <w:t>정의된</w:t>
      </w:r>
      <w:r>
        <w:t xml:space="preserve"> 유효성 규칙을 통하여 데이터 품질을 측정하는 기준으로 활용 한다.</w:t>
      </w:r>
    </w:p>
    <w:p w14:paraId="526317CF" w14:textId="77777777" w:rsidR="0062230B" w:rsidRDefault="0062230B" w:rsidP="0062230B"/>
    <w:p w14:paraId="3E95504B" w14:textId="77777777" w:rsidR="0062230B" w:rsidRDefault="0062230B" w:rsidP="0062230B">
      <w:r>
        <w:rPr>
          <w:rFonts w:hint="eastAsia"/>
        </w:rPr>
        <w:t>예</w:t>
      </w:r>
      <w:r>
        <w:t xml:space="preserve">) 코드 도메인을 활용 한 유효값 범위 검증. </w:t>
      </w:r>
    </w:p>
    <w:p w14:paraId="01361CE6" w14:textId="77777777" w:rsidR="005D3BAA" w:rsidRPr="0062230B" w:rsidRDefault="005D3BAA" w:rsidP="005D3BAA">
      <w:pPr>
        <w:rPr>
          <w:rFonts w:asciiTheme="minorEastAsia" w:eastAsiaTheme="minorEastAsia" w:hAnsiTheme="minorEastAsia"/>
          <w:szCs w:val="20"/>
        </w:rPr>
      </w:pPr>
    </w:p>
    <w:p w14:paraId="13FF5A41" w14:textId="77777777" w:rsidR="0062230B" w:rsidRDefault="0062230B" w:rsidP="003771D8">
      <w:pPr>
        <w:pStyle w:val="20"/>
      </w:pPr>
      <w:bookmarkStart w:id="464" w:name="_Toc124110790"/>
      <w:r>
        <w:rPr>
          <w:rFonts w:hint="eastAsia"/>
        </w:rPr>
        <w:t>도메인 분류</w:t>
      </w:r>
      <w:bookmarkEnd w:id="464"/>
    </w:p>
    <w:p w14:paraId="46363A05" w14:textId="659FCD7D" w:rsidR="005D3BAA" w:rsidRDefault="0062230B" w:rsidP="0062230B">
      <w:pPr>
        <w:rPr>
          <w:rFonts w:asciiTheme="minorEastAsia" w:eastAsiaTheme="minorEastAsia" w:hAnsiTheme="minorEastAsia"/>
          <w:szCs w:val="20"/>
        </w:rPr>
      </w:pPr>
      <w:r w:rsidRPr="0062230B">
        <w:rPr>
          <w:rFonts w:hint="eastAsia"/>
        </w:rPr>
        <w:t>도메인</w:t>
      </w:r>
      <w:r w:rsidRPr="0062230B">
        <w:t xml:space="preserve"> 그룹은 도메인의 성격이 유사한 도메인들을 그룹화해서 관리하는 관리단위이며 </w:t>
      </w:r>
      <w:r w:rsidR="007412A8">
        <w:t>도메인유형</w:t>
      </w:r>
      <w:r w:rsidRPr="0062230B">
        <w:t>, 도메인소분류, 도메인 명으로 그룹을 정의하여 관리한다</w:t>
      </w:r>
      <w:r w:rsidR="00366FA1">
        <w:rPr>
          <w:rFonts w:hint="eastAsia"/>
        </w:rPr>
        <w:t>.</w:t>
      </w:r>
    </w:p>
    <w:p w14:paraId="295C9EF5" w14:textId="77777777" w:rsidR="0062230B" w:rsidRPr="0062230B" w:rsidRDefault="0062230B" w:rsidP="0062230B">
      <w:pPr>
        <w:pStyle w:val="a7"/>
        <w:keepNext/>
        <w:jc w:val="left"/>
        <w:rPr>
          <w:rFonts w:asciiTheme="minorEastAsia" w:eastAsiaTheme="minorEastAsia" w:hAnsiTheme="minorEastAsia"/>
          <w:b w:val="0"/>
          <w:bCs w:val="0"/>
        </w:rPr>
      </w:pPr>
      <w:bookmarkStart w:id="465" w:name="_Toc207788542"/>
      <w:bookmarkStart w:id="466" w:name="_Toc267099494"/>
      <w:r w:rsidRPr="0062230B">
        <w:rPr>
          <w:rFonts w:asciiTheme="minorEastAsia" w:eastAsiaTheme="minorEastAsia" w:hAnsiTheme="minorEastAsia" w:hint="eastAsia"/>
          <w:b w:val="0"/>
          <w:bCs w:val="0"/>
        </w:rPr>
        <w:t>[표</w:t>
      </w:r>
      <w:r w:rsidRPr="0062230B">
        <w:rPr>
          <w:rFonts w:asciiTheme="minorEastAsia" w:eastAsiaTheme="minorEastAsia" w:hAnsiTheme="minorEastAsia"/>
          <w:b w:val="0"/>
          <w:bCs w:val="0"/>
        </w:rPr>
        <w:t>5</w:t>
      </w:r>
      <w:r w:rsidRPr="0062230B">
        <w:rPr>
          <w:rFonts w:asciiTheme="minorEastAsia" w:eastAsiaTheme="minorEastAsia" w:hAnsiTheme="minorEastAsia" w:hint="eastAsia"/>
          <w:b w:val="0"/>
          <w:bCs w:val="0"/>
        </w:rPr>
        <w:t>-4]</w:t>
      </w:r>
      <w:r w:rsidRPr="0062230B">
        <w:rPr>
          <w:rFonts w:asciiTheme="minorEastAsia" w:eastAsiaTheme="minorEastAsia" w:hAnsiTheme="minorEastAsia"/>
          <w:b w:val="0"/>
          <w:bCs w:val="0"/>
        </w:rPr>
        <w:t xml:space="preserve"> 도메인 분류</w:t>
      </w:r>
      <w:bookmarkEnd w:id="465"/>
      <w:bookmarkEnd w:id="466"/>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1559"/>
        <w:gridCol w:w="1495"/>
        <w:gridCol w:w="6860"/>
        <w:gridCol w:w="9"/>
      </w:tblGrid>
      <w:tr w:rsidR="0062230B" w:rsidRPr="0062230B" w14:paraId="11E849B6" w14:textId="77777777" w:rsidTr="0062230B">
        <w:trPr>
          <w:gridAfter w:val="1"/>
          <w:wAfter w:w="9" w:type="dxa"/>
        </w:trPr>
        <w:tc>
          <w:tcPr>
            <w:tcW w:w="1559" w:type="dxa"/>
            <w:vAlign w:val="center"/>
          </w:tcPr>
          <w:p w14:paraId="614AE396" w14:textId="77777777" w:rsidR="0062230B" w:rsidRPr="0062230B" w:rsidRDefault="007412A8" w:rsidP="007D53F7">
            <w:pPr>
              <w:pStyle w:val="Tableheader"/>
              <w:jc w:val="center"/>
              <w:rPr>
                <w:rFonts w:asciiTheme="minorEastAsia" w:eastAsiaTheme="minorEastAsia" w:hAnsiTheme="minorEastAsia"/>
                <w:sz w:val="20"/>
                <w:lang w:val="fr-FR"/>
              </w:rPr>
            </w:pPr>
            <w:r>
              <w:rPr>
                <w:rFonts w:asciiTheme="minorEastAsia" w:eastAsiaTheme="minorEastAsia" w:hAnsiTheme="minorEastAsia"/>
                <w:sz w:val="20"/>
                <w:lang w:val="fr-FR"/>
              </w:rPr>
              <w:t>도메인유형</w:t>
            </w:r>
          </w:p>
        </w:tc>
        <w:tc>
          <w:tcPr>
            <w:tcW w:w="1495" w:type="dxa"/>
            <w:vAlign w:val="center"/>
          </w:tcPr>
          <w:p w14:paraId="1109CF61" w14:textId="77777777" w:rsidR="0062230B" w:rsidRPr="0062230B" w:rsidRDefault="0062230B" w:rsidP="007D53F7">
            <w:pPr>
              <w:pStyle w:val="Tableheader"/>
              <w:jc w:val="center"/>
              <w:rPr>
                <w:rFonts w:asciiTheme="minorEastAsia" w:eastAsiaTheme="minorEastAsia" w:hAnsiTheme="minorEastAsia"/>
                <w:sz w:val="20"/>
                <w:lang w:val="fr-FR"/>
              </w:rPr>
            </w:pPr>
            <w:r w:rsidRPr="0062230B">
              <w:rPr>
                <w:rFonts w:asciiTheme="minorEastAsia" w:eastAsiaTheme="minorEastAsia" w:hAnsiTheme="minorEastAsia"/>
                <w:sz w:val="20"/>
                <w:lang w:val="fr-FR"/>
              </w:rPr>
              <w:t xml:space="preserve">도메인 </w:t>
            </w:r>
            <w:r w:rsidRPr="0062230B">
              <w:rPr>
                <w:rFonts w:asciiTheme="minorEastAsia" w:eastAsiaTheme="minorEastAsia" w:hAnsiTheme="minorEastAsia" w:hint="eastAsia"/>
                <w:sz w:val="20"/>
                <w:lang w:val="fr-FR"/>
              </w:rPr>
              <w:t>소분류</w:t>
            </w:r>
          </w:p>
        </w:tc>
        <w:tc>
          <w:tcPr>
            <w:tcW w:w="6860" w:type="dxa"/>
            <w:vAlign w:val="center"/>
          </w:tcPr>
          <w:p w14:paraId="40658691" w14:textId="77777777" w:rsidR="0062230B" w:rsidRPr="0062230B" w:rsidRDefault="0062230B" w:rsidP="007D53F7">
            <w:pPr>
              <w:pStyle w:val="Tableheader"/>
              <w:jc w:val="center"/>
              <w:rPr>
                <w:rFonts w:asciiTheme="minorEastAsia" w:eastAsiaTheme="minorEastAsia" w:hAnsiTheme="minorEastAsia"/>
                <w:sz w:val="20"/>
              </w:rPr>
            </w:pPr>
            <w:r w:rsidRPr="0062230B">
              <w:rPr>
                <w:rFonts w:asciiTheme="minorEastAsia" w:eastAsiaTheme="minorEastAsia" w:hAnsiTheme="minorEastAsia" w:hint="eastAsia"/>
                <w:sz w:val="20"/>
              </w:rPr>
              <w:t xml:space="preserve">도메인 </w:t>
            </w:r>
            <w:r w:rsidRPr="0062230B">
              <w:rPr>
                <w:rFonts w:asciiTheme="minorEastAsia" w:eastAsiaTheme="minorEastAsia" w:hAnsiTheme="minorEastAsia"/>
                <w:sz w:val="20"/>
              </w:rPr>
              <w:t>설명</w:t>
            </w:r>
          </w:p>
        </w:tc>
      </w:tr>
      <w:tr w:rsidR="008347A2" w:rsidRPr="0062230B" w14:paraId="624B9039"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210"/>
        </w:trPr>
        <w:tc>
          <w:tcPr>
            <w:tcW w:w="1559" w:type="dxa"/>
            <w:vMerge w:val="restart"/>
          </w:tcPr>
          <w:p w14:paraId="17608736" w14:textId="77777777" w:rsidR="008347A2" w:rsidRPr="0062230B" w:rsidRDefault="008347A2" w:rsidP="007D53F7">
            <w:pPr>
              <w:spacing w:before="60" w:after="60"/>
              <w:rPr>
                <w:rFonts w:asciiTheme="minorEastAsia" w:eastAsiaTheme="minorEastAsia" w:hAnsiTheme="minorEastAsia"/>
                <w:b/>
                <w:szCs w:val="20"/>
              </w:rPr>
            </w:pPr>
            <w:r>
              <w:rPr>
                <w:rFonts w:asciiTheme="minorEastAsia" w:eastAsiaTheme="minorEastAsia" w:hAnsiTheme="minorEastAsia" w:hint="eastAsia"/>
                <w:b/>
                <w:szCs w:val="20"/>
              </w:rPr>
              <w:t>그룹</w:t>
            </w:r>
          </w:p>
        </w:tc>
        <w:tc>
          <w:tcPr>
            <w:tcW w:w="1495" w:type="dxa"/>
            <w:noWrap/>
          </w:tcPr>
          <w:p w14:paraId="6D2FF004" w14:textId="77777777" w:rsidR="008347A2" w:rsidRPr="0062230B" w:rsidRDefault="008347A2" w:rsidP="007D53F7">
            <w:pPr>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명</w:t>
            </w:r>
          </w:p>
        </w:tc>
        <w:tc>
          <w:tcPr>
            <w:tcW w:w="6869" w:type="dxa"/>
            <w:gridSpan w:val="2"/>
          </w:tcPr>
          <w:p w14:paraId="6317BBA4" w14:textId="77777777" w:rsidR="008347A2" w:rsidRPr="0062230B" w:rsidRDefault="008347A2" w:rsidP="007D53F7">
            <w:pPr>
              <w:spacing w:before="60" w:after="60"/>
              <w:rPr>
                <w:rFonts w:asciiTheme="minorEastAsia" w:eastAsiaTheme="minorEastAsia" w:hAnsiTheme="minorEastAsia"/>
                <w:szCs w:val="20"/>
              </w:rPr>
            </w:pPr>
            <w:r w:rsidRPr="0062230B">
              <w:rPr>
                <w:rFonts w:asciiTheme="minorEastAsia" w:eastAsiaTheme="minorEastAsia" w:hAnsiTheme="minorEastAsia"/>
                <w:szCs w:val="20"/>
              </w:rPr>
              <w:t>문자 형식으로 객체에 대한 식별을 표현하기 위한 도메인</w:t>
            </w:r>
          </w:p>
          <w:p w14:paraId="20867BE4" w14:textId="4FDF1E01" w:rsidR="008347A2" w:rsidRPr="0062230B" w:rsidRDefault="008347A2">
            <w:pPr>
              <w:spacing w:before="60" w:after="60"/>
              <w:rPr>
                <w:rFonts w:asciiTheme="minorEastAsia" w:eastAsiaTheme="minorEastAsia" w:hAnsiTheme="minorEastAsia"/>
                <w:szCs w:val="20"/>
              </w:rPr>
            </w:pPr>
            <w:r w:rsidRPr="0062230B">
              <w:rPr>
                <w:rFonts w:asciiTheme="minorEastAsia" w:eastAsiaTheme="minorEastAsia" w:hAnsiTheme="minorEastAsia"/>
                <w:szCs w:val="20"/>
              </w:rPr>
              <w:t>(예) 명</w:t>
            </w:r>
            <w:del w:id="467" w:author="datastreams" w:date="2023-01-08T22:38:00Z">
              <w:r w:rsidDel="00EC1807">
                <w:rPr>
                  <w:rFonts w:asciiTheme="minorEastAsia" w:eastAsiaTheme="minorEastAsia" w:hAnsiTheme="minorEastAsia" w:hint="eastAsia"/>
                  <w:szCs w:val="20"/>
                </w:rPr>
                <w:delText>VC</w:delText>
              </w:r>
              <w:r w:rsidRPr="0062230B" w:rsidDel="00EC1807">
                <w:rPr>
                  <w:rFonts w:asciiTheme="minorEastAsia" w:eastAsiaTheme="minorEastAsia" w:hAnsiTheme="minorEastAsia" w:hint="eastAsia"/>
                  <w:szCs w:val="20"/>
                </w:rPr>
                <w:delText>100</w:delText>
              </w:r>
            </w:del>
            <w:ins w:id="468" w:author="datastreams" w:date="2023-01-08T22:38:00Z">
              <w:r w:rsidR="00EC1807">
                <w:rPr>
                  <w:rFonts w:asciiTheme="minorEastAsia" w:eastAsiaTheme="minorEastAsia" w:hAnsiTheme="minorEastAsia" w:hint="eastAsia"/>
                  <w:szCs w:val="20"/>
                </w:rPr>
                <w:t>VC</w:t>
              </w:r>
              <w:r w:rsidR="00EC1807">
                <w:rPr>
                  <w:rFonts w:asciiTheme="minorEastAsia" w:eastAsiaTheme="minorEastAsia" w:hAnsiTheme="minorEastAsia"/>
                  <w:szCs w:val="20"/>
                </w:rPr>
                <w:t>2</w:t>
              </w:r>
              <w:r w:rsidR="00EC1807" w:rsidRPr="0062230B">
                <w:rPr>
                  <w:rFonts w:asciiTheme="minorEastAsia" w:eastAsiaTheme="minorEastAsia" w:hAnsiTheme="minorEastAsia" w:hint="eastAsia"/>
                  <w:szCs w:val="20"/>
                </w:rPr>
                <w:t>00</w:t>
              </w:r>
            </w:ins>
            <w:r w:rsidRPr="0062230B">
              <w:rPr>
                <w:rFonts w:asciiTheme="minorEastAsia" w:eastAsiaTheme="minorEastAsia" w:hAnsiTheme="minorEastAsia"/>
                <w:szCs w:val="20"/>
              </w:rPr>
              <w:t xml:space="preserve">, </w:t>
            </w:r>
            <w:r w:rsidRPr="0062230B">
              <w:rPr>
                <w:rFonts w:asciiTheme="minorEastAsia" w:eastAsiaTheme="minorEastAsia" w:hAnsiTheme="minorEastAsia" w:hint="eastAsia"/>
                <w:szCs w:val="20"/>
              </w:rPr>
              <w:t>명</w:t>
            </w:r>
            <w:r>
              <w:rPr>
                <w:rFonts w:asciiTheme="minorEastAsia" w:eastAsiaTheme="minorEastAsia" w:hAnsiTheme="minorEastAsia" w:hint="eastAsia"/>
                <w:szCs w:val="20"/>
              </w:rPr>
              <w:t>VC</w:t>
            </w:r>
            <w:r w:rsidRPr="0062230B">
              <w:rPr>
                <w:rFonts w:asciiTheme="minorEastAsia" w:eastAsiaTheme="minorEastAsia" w:hAnsiTheme="minorEastAsia" w:hint="eastAsia"/>
                <w:szCs w:val="20"/>
              </w:rPr>
              <w:t>1000</w:t>
            </w:r>
            <w:r w:rsidRPr="0062230B">
              <w:rPr>
                <w:rFonts w:asciiTheme="minorEastAsia" w:eastAsiaTheme="minorEastAsia" w:hAnsiTheme="minorEastAsia"/>
                <w:szCs w:val="20"/>
              </w:rPr>
              <w:t xml:space="preserve"> </w:t>
            </w:r>
          </w:p>
        </w:tc>
      </w:tr>
      <w:tr w:rsidR="008347A2" w:rsidRPr="0062230B" w14:paraId="39AB3F91"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210"/>
        </w:trPr>
        <w:tc>
          <w:tcPr>
            <w:tcW w:w="1559" w:type="dxa"/>
            <w:vMerge/>
          </w:tcPr>
          <w:p w14:paraId="07E8D5F8" w14:textId="77777777" w:rsidR="008347A2" w:rsidRPr="0062230B" w:rsidRDefault="008347A2" w:rsidP="007D53F7">
            <w:pPr>
              <w:spacing w:before="60" w:after="60"/>
              <w:rPr>
                <w:rFonts w:asciiTheme="minorEastAsia" w:eastAsiaTheme="minorEastAsia" w:hAnsiTheme="minorEastAsia"/>
                <w:b/>
                <w:szCs w:val="20"/>
              </w:rPr>
            </w:pPr>
          </w:p>
        </w:tc>
        <w:tc>
          <w:tcPr>
            <w:tcW w:w="1495" w:type="dxa"/>
            <w:noWrap/>
          </w:tcPr>
          <w:p w14:paraId="0A6536DB" w14:textId="77777777" w:rsidR="008347A2" w:rsidRPr="0062230B" w:rsidRDefault="008347A2" w:rsidP="007D53F7">
            <w:pPr>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내용</w:t>
            </w:r>
          </w:p>
        </w:tc>
        <w:tc>
          <w:tcPr>
            <w:tcW w:w="6869" w:type="dxa"/>
            <w:gridSpan w:val="2"/>
          </w:tcPr>
          <w:p w14:paraId="67F62608" w14:textId="77777777" w:rsidR="008347A2" w:rsidRPr="0062230B" w:rsidRDefault="008347A2" w:rsidP="007D53F7">
            <w:pPr>
              <w:spacing w:before="60" w:after="60"/>
              <w:rPr>
                <w:rFonts w:asciiTheme="minorEastAsia" w:eastAsiaTheme="minorEastAsia" w:hAnsiTheme="minorEastAsia"/>
                <w:szCs w:val="20"/>
              </w:rPr>
            </w:pPr>
            <w:r w:rsidRPr="0062230B">
              <w:rPr>
                <w:rFonts w:asciiTheme="minorEastAsia" w:eastAsiaTheme="minorEastAsia" w:hAnsiTheme="minorEastAsia"/>
                <w:szCs w:val="20"/>
              </w:rPr>
              <w:t>서술 형식으로 상세 내용을 표현한 것으로 자유 형식의 텍스트를 표현하기 위한 도메인</w:t>
            </w:r>
          </w:p>
          <w:p w14:paraId="691DDCC4" w14:textId="41F46AC7" w:rsidR="008347A2" w:rsidRPr="0062230B" w:rsidRDefault="008347A2">
            <w:pPr>
              <w:spacing w:before="60" w:after="60"/>
              <w:rPr>
                <w:rFonts w:asciiTheme="minorEastAsia" w:eastAsiaTheme="minorEastAsia" w:hAnsiTheme="minorEastAsia"/>
                <w:szCs w:val="20"/>
              </w:rPr>
            </w:pPr>
            <w:r w:rsidRPr="0062230B">
              <w:rPr>
                <w:rFonts w:asciiTheme="minorEastAsia" w:eastAsiaTheme="minorEastAsia" w:hAnsiTheme="minorEastAsia"/>
                <w:szCs w:val="20"/>
              </w:rPr>
              <w:t>(예) 내용</w:t>
            </w:r>
            <w:del w:id="469" w:author="datastreams" w:date="2023-01-08T22:39:00Z">
              <w:r w:rsidDel="004D7E63">
                <w:rPr>
                  <w:rFonts w:asciiTheme="minorEastAsia" w:eastAsiaTheme="minorEastAsia" w:hAnsiTheme="minorEastAsia" w:hint="eastAsia"/>
                  <w:szCs w:val="20"/>
                </w:rPr>
                <w:delText>VC</w:delText>
              </w:r>
              <w:r w:rsidRPr="0062230B" w:rsidDel="004D7E63">
                <w:rPr>
                  <w:rFonts w:asciiTheme="minorEastAsia" w:eastAsiaTheme="minorEastAsia" w:hAnsiTheme="minorEastAsia" w:hint="eastAsia"/>
                  <w:szCs w:val="20"/>
                </w:rPr>
                <w:delText>1000</w:delText>
              </w:r>
            </w:del>
            <w:ins w:id="470" w:author="datastreams" w:date="2023-01-08T22:39:00Z">
              <w:r w:rsidR="004D7E63">
                <w:rPr>
                  <w:rFonts w:asciiTheme="minorEastAsia" w:eastAsiaTheme="minorEastAsia" w:hAnsiTheme="minorEastAsia" w:hint="eastAsia"/>
                  <w:szCs w:val="20"/>
                </w:rPr>
                <w:t>VC</w:t>
              </w:r>
              <w:r w:rsidR="004D7E63">
                <w:rPr>
                  <w:rFonts w:asciiTheme="minorEastAsia" w:eastAsiaTheme="minorEastAsia" w:hAnsiTheme="minorEastAsia"/>
                  <w:szCs w:val="20"/>
                </w:rPr>
                <w:t>2</w:t>
              </w:r>
              <w:r w:rsidR="004D7E63" w:rsidRPr="0062230B">
                <w:rPr>
                  <w:rFonts w:asciiTheme="minorEastAsia" w:eastAsiaTheme="minorEastAsia" w:hAnsiTheme="minorEastAsia" w:hint="eastAsia"/>
                  <w:szCs w:val="20"/>
                </w:rPr>
                <w:t>000</w:t>
              </w:r>
            </w:ins>
            <w:r w:rsidRPr="0062230B">
              <w:rPr>
                <w:rFonts w:asciiTheme="minorEastAsia" w:eastAsiaTheme="minorEastAsia" w:hAnsiTheme="minorEastAsia"/>
                <w:szCs w:val="20"/>
              </w:rPr>
              <w:t xml:space="preserve">, </w:t>
            </w:r>
            <w:r w:rsidRPr="0062230B">
              <w:rPr>
                <w:rFonts w:asciiTheme="minorEastAsia" w:eastAsiaTheme="minorEastAsia" w:hAnsiTheme="minorEastAsia" w:hint="eastAsia"/>
                <w:szCs w:val="20"/>
              </w:rPr>
              <w:t>내용</w:t>
            </w:r>
            <w:r>
              <w:rPr>
                <w:rFonts w:asciiTheme="minorEastAsia" w:eastAsiaTheme="minorEastAsia" w:hAnsiTheme="minorEastAsia" w:hint="eastAsia"/>
                <w:szCs w:val="20"/>
              </w:rPr>
              <w:t>VC</w:t>
            </w:r>
            <w:r w:rsidRPr="0062230B">
              <w:rPr>
                <w:rFonts w:asciiTheme="minorEastAsia" w:eastAsiaTheme="minorEastAsia" w:hAnsiTheme="minorEastAsia" w:hint="eastAsia"/>
                <w:szCs w:val="20"/>
              </w:rPr>
              <w:t>200</w:t>
            </w:r>
          </w:p>
        </w:tc>
      </w:tr>
      <w:tr w:rsidR="008347A2" w:rsidRPr="0062230B" w14:paraId="5397BCD5"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300"/>
        </w:trPr>
        <w:tc>
          <w:tcPr>
            <w:tcW w:w="1559" w:type="dxa"/>
            <w:vMerge/>
          </w:tcPr>
          <w:p w14:paraId="14579D34" w14:textId="77777777" w:rsidR="008347A2" w:rsidRPr="0062230B" w:rsidRDefault="008347A2" w:rsidP="007D53F7">
            <w:pPr>
              <w:spacing w:before="60" w:after="60"/>
              <w:rPr>
                <w:rFonts w:asciiTheme="minorEastAsia" w:eastAsiaTheme="minorEastAsia" w:hAnsiTheme="minorEastAsia"/>
                <w:b/>
                <w:szCs w:val="20"/>
              </w:rPr>
            </w:pPr>
          </w:p>
        </w:tc>
        <w:tc>
          <w:tcPr>
            <w:tcW w:w="1495" w:type="dxa"/>
            <w:noWrap/>
          </w:tcPr>
          <w:p w14:paraId="00369276" w14:textId="77777777" w:rsidR="008347A2" w:rsidRPr="0062230B" w:rsidRDefault="008347A2" w:rsidP="007D53F7">
            <w:pPr>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수</w:t>
            </w:r>
          </w:p>
        </w:tc>
        <w:tc>
          <w:tcPr>
            <w:tcW w:w="6869" w:type="dxa"/>
            <w:gridSpan w:val="2"/>
          </w:tcPr>
          <w:p w14:paraId="489D5FAE" w14:textId="470FE07C" w:rsidR="008347A2" w:rsidRPr="0062230B" w:rsidRDefault="008347A2" w:rsidP="007D53F7">
            <w:pPr>
              <w:spacing w:before="60" w:after="60"/>
              <w:rPr>
                <w:rFonts w:asciiTheme="minorEastAsia" w:eastAsiaTheme="minorEastAsia" w:hAnsiTheme="minorEastAsia"/>
                <w:szCs w:val="20"/>
              </w:rPr>
            </w:pPr>
            <w:r w:rsidRPr="0062230B">
              <w:rPr>
                <w:rFonts w:asciiTheme="minorEastAsia" w:eastAsiaTheme="minorEastAsia" w:hAnsiTheme="minorEastAsia"/>
                <w:szCs w:val="20"/>
              </w:rPr>
              <w:t xml:space="preserve">객체의 개수나 량을 수로써 표현하기 위한 도메인. 일반적인 측량단위도 포함됨. </w:t>
            </w:r>
          </w:p>
          <w:p w14:paraId="586C737F" w14:textId="4F487E3A" w:rsidR="008347A2" w:rsidRPr="0062230B" w:rsidRDefault="008347A2">
            <w:pPr>
              <w:spacing w:before="60" w:after="60"/>
              <w:rPr>
                <w:rFonts w:asciiTheme="minorEastAsia" w:eastAsiaTheme="minorEastAsia" w:hAnsiTheme="minorEastAsia"/>
                <w:szCs w:val="20"/>
              </w:rPr>
            </w:pPr>
            <w:r w:rsidRPr="0062230B">
              <w:rPr>
                <w:rFonts w:asciiTheme="minorEastAsia" w:eastAsiaTheme="minorEastAsia" w:hAnsiTheme="minorEastAsia"/>
                <w:szCs w:val="20"/>
              </w:rPr>
              <w:t xml:space="preserve">(예) </w:t>
            </w:r>
            <w:r w:rsidRPr="0062230B">
              <w:rPr>
                <w:rFonts w:asciiTheme="minorEastAsia" w:eastAsiaTheme="minorEastAsia" w:hAnsiTheme="minorEastAsia" w:hint="eastAsia"/>
                <w:szCs w:val="20"/>
              </w:rPr>
              <w:t>수N3, 수</w:t>
            </w:r>
            <w:del w:id="471" w:author="datastreams" w:date="2023-01-08T22:39:00Z">
              <w:r w:rsidRPr="0062230B" w:rsidDel="004D7E63">
                <w:rPr>
                  <w:rFonts w:asciiTheme="minorEastAsia" w:eastAsiaTheme="minorEastAsia" w:hAnsiTheme="minorEastAsia" w:hint="eastAsia"/>
                  <w:szCs w:val="20"/>
                </w:rPr>
                <w:delText>N</w:delText>
              </w:r>
              <w:r w:rsidDel="004D7E63">
                <w:rPr>
                  <w:rFonts w:asciiTheme="minorEastAsia" w:eastAsiaTheme="minorEastAsia" w:hAnsiTheme="minorEastAsia"/>
                  <w:szCs w:val="20"/>
                </w:rPr>
                <w:delText>4</w:delText>
              </w:r>
            </w:del>
            <w:ins w:id="472" w:author="datastreams" w:date="2023-01-08T22:39:00Z">
              <w:r w:rsidR="004D7E63" w:rsidRPr="0062230B">
                <w:rPr>
                  <w:rFonts w:asciiTheme="minorEastAsia" w:eastAsiaTheme="minorEastAsia" w:hAnsiTheme="minorEastAsia" w:hint="eastAsia"/>
                  <w:szCs w:val="20"/>
                </w:rPr>
                <w:t>N</w:t>
              </w:r>
              <w:r w:rsidR="004D7E63">
                <w:rPr>
                  <w:rFonts w:asciiTheme="minorEastAsia" w:eastAsiaTheme="minorEastAsia" w:hAnsiTheme="minorEastAsia"/>
                  <w:szCs w:val="20"/>
                </w:rPr>
                <w:t>5</w:t>
              </w:r>
            </w:ins>
          </w:p>
        </w:tc>
      </w:tr>
      <w:tr w:rsidR="008347A2" w:rsidRPr="0062230B" w14:paraId="3E39CDBE"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300"/>
        </w:trPr>
        <w:tc>
          <w:tcPr>
            <w:tcW w:w="1559" w:type="dxa"/>
            <w:vMerge/>
          </w:tcPr>
          <w:p w14:paraId="7FE331FE" w14:textId="77777777" w:rsidR="008347A2" w:rsidRPr="0062230B" w:rsidRDefault="008347A2" w:rsidP="007D53F7">
            <w:pPr>
              <w:spacing w:before="60" w:after="60"/>
              <w:rPr>
                <w:rFonts w:asciiTheme="minorEastAsia" w:eastAsiaTheme="minorEastAsia" w:hAnsiTheme="minorEastAsia"/>
                <w:b/>
                <w:szCs w:val="20"/>
              </w:rPr>
            </w:pPr>
          </w:p>
        </w:tc>
        <w:tc>
          <w:tcPr>
            <w:tcW w:w="1495" w:type="dxa"/>
            <w:noWrap/>
          </w:tcPr>
          <w:p w14:paraId="4A01DF46" w14:textId="77777777" w:rsidR="008347A2" w:rsidRPr="0062230B" w:rsidRDefault="008347A2" w:rsidP="007D53F7">
            <w:pPr>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율</w:t>
            </w:r>
          </w:p>
        </w:tc>
        <w:tc>
          <w:tcPr>
            <w:tcW w:w="6869" w:type="dxa"/>
            <w:gridSpan w:val="2"/>
          </w:tcPr>
          <w:p w14:paraId="44DF5FF7" w14:textId="77777777" w:rsidR="008347A2" w:rsidRPr="0062230B" w:rsidRDefault="008347A2" w:rsidP="007D53F7">
            <w:pPr>
              <w:spacing w:before="60" w:after="60"/>
              <w:rPr>
                <w:rFonts w:asciiTheme="minorEastAsia" w:eastAsiaTheme="minorEastAsia" w:hAnsiTheme="minorEastAsia"/>
                <w:szCs w:val="20"/>
              </w:rPr>
            </w:pPr>
            <w:r w:rsidRPr="0062230B">
              <w:rPr>
                <w:rFonts w:asciiTheme="minorEastAsia" w:eastAsiaTheme="minorEastAsia" w:hAnsiTheme="minorEastAsia"/>
                <w:szCs w:val="20"/>
              </w:rPr>
              <w:t>비율을 수로 표현하기 위한 도메인</w:t>
            </w:r>
          </w:p>
          <w:p w14:paraId="487150E9" w14:textId="77777777" w:rsidR="008347A2" w:rsidRPr="0062230B" w:rsidRDefault="008347A2" w:rsidP="007D53F7">
            <w:pPr>
              <w:spacing w:before="60" w:after="60"/>
              <w:rPr>
                <w:rFonts w:asciiTheme="minorEastAsia" w:eastAsiaTheme="minorEastAsia" w:hAnsiTheme="minorEastAsia"/>
                <w:szCs w:val="20"/>
              </w:rPr>
            </w:pPr>
            <w:r w:rsidRPr="0062230B">
              <w:rPr>
                <w:rFonts w:asciiTheme="minorEastAsia" w:eastAsiaTheme="minorEastAsia" w:hAnsiTheme="minorEastAsia"/>
                <w:szCs w:val="20"/>
              </w:rPr>
              <w:t xml:space="preserve">(예) </w:t>
            </w:r>
            <w:r w:rsidRPr="0062230B">
              <w:rPr>
                <w:rFonts w:asciiTheme="minorEastAsia" w:eastAsiaTheme="minorEastAsia" w:hAnsiTheme="minorEastAsia" w:hint="eastAsia"/>
                <w:szCs w:val="20"/>
              </w:rPr>
              <w:t>율</w:t>
            </w:r>
            <w:r>
              <w:rPr>
                <w:rFonts w:asciiTheme="minorEastAsia" w:eastAsiaTheme="minorEastAsia" w:hAnsiTheme="minorEastAsia" w:hint="eastAsia"/>
                <w:szCs w:val="20"/>
              </w:rPr>
              <w:t>V</w:t>
            </w:r>
            <w:r>
              <w:rPr>
                <w:rFonts w:asciiTheme="minorEastAsia" w:eastAsiaTheme="minorEastAsia" w:hAnsiTheme="minorEastAsia"/>
                <w:szCs w:val="20"/>
              </w:rPr>
              <w:t>C50</w:t>
            </w:r>
          </w:p>
        </w:tc>
      </w:tr>
      <w:tr w:rsidR="008347A2" w:rsidRPr="0062230B" w14:paraId="65453638"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300"/>
        </w:trPr>
        <w:tc>
          <w:tcPr>
            <w:tcW w:w="1559" w:type="dxa"/>
            <w:vMerge/>
          </w:tcPr>
          <w:p w14:paraId="4A96B65C" w14:textId="77777777" w:rsidR="008347A2" w:rsidRPr="0062230B" w:rsidRDefault="008347A2" w:rsidP="007D53F7">
            <w:pPr>
              <w:spacing w:before="60" w:after="60"/>
              <w:rPr>
                <w:rFonts w:asciiTheme="minorEastAsia" w:eastAsiaTheme="minorEastAsia" w:hAnsiTheme="minorEastAsia"/>
                <w:b/>
                <w:szCs w:val="20"/>
              </w:rPr>
            </w:pPr>
          </w:p>
        </w:tc>
        <w:tc>
          <w:tcPr>
            <w:tcW w:w="1495" w:type="dxa"/>
            <w:noWrap/>
          </w:tcPr>
          <w:p w14:paraId="12DEB414" w14:textId="34CDDD35" w:rsidR="008347A2" w:rsidRPr="0062230B" w:rsidRDefault="008347A2" w:rsidP="007D53F7">
            <w:pPr>
              <w:spacing w:before="60" w:after="60"/>
              <w:rPr>
                <w:rFonts w:asciiTheme="minorEastAsia" w:eastAsiaTheme="minorEastAsia" w:hAnsiTheme="minorEastAsia"/>
                <w:b/>
                <w:szCs w:val="20"/>
              </w:rPr>
            </w:pPr>
            <w:r w:rsidRPr="0062230B">
              <w:rPr>
                <w:rFonts w:asciiTheme="minorEastAsia" w:eastAsiaTheme="minorEastAsia" w:hAnsiTheme="minorEastAsia" w:hint="eastAsia"/>
                <w:b/>
                <w:szCs w:val="20"/>
              </w:rPr>
              <w:t>일자, 일, 년, 월, 일, 년월, 시각,</w:t>
            </w:r>
            <w:r>
              <w:rPr>
                <w:rFonts w:asciiTheme="minorEastAsia" w:eastAsiaTheme="minorEastAsia" w:hAnsiTheme="minorEastAsia" w:hint="eastAsia"/>
                <w:b/>
                <w:szCs w:val="20"/>
              </w:rPr>
              <w:t xml:space="preserve"> </w:t>
            </w:r>
            <w:r w:rsidRPr="0062230B">
              <w:rPr>
                <w:rFonts w:asciiTheme="minorEastAsia" w:eastAsiaTheme="minorEastAsia" w:hAnsiTheme="minorEastAsia" w:hint="eastAsia"/>
                <w:b/>
                <w:szCs w:val="20"/>
              </w:rPr>
              <w:t>시분, 일시, 시스템일시</w:t>
            </w:r>
          </w:p>
        </w:tc>
        <w:tc>
          <w:tcPr>
            <w:tcW w:w="6869" w:type="dxa"/>
            <w:gridSpan w:val="2"/>
          </w:tcPr>
          <w:p w14:paraId="04AF0FC7" w14:textId="77777777" w:rsidR="008347A2" w:rsidRPr="0062230B" w:rsidRDefault="008347A2" w:rsidP="007D53F7">
            <w:pPr>
              <w:spacing w:before="60" w:after="60"/>
              <w:rPr>
                <w:rFonts w:asciiTheme="minorEastAsia" w:eastAsiaTheme="minorEastAsia" w:hAnsiTheme="minorEastAsia"/>
                <w:szCs w:val="20"/>
              </w:rPr>
            </w:pPr>
            <w:r w:rsidRPr="0062230B">
              <w:rPr>
                <w:rFonts w:asciiTheme="minorEastAsia" w:eastAsiaTheme="minorEastAsia" w:hAnsiTheme="minorEastAsia"/>
                <w:szCs w:val="20"/>
              </w:rPr>
              <w:t>특정 사건이 일어난 시점 표현하기 위한 도메인</w:t>
            </w:r>
          </w:p>
          <w:p w14:paraId="4AFCF4B9" w14:textId="77777777" w:rsidR="008347A2" w:rsidRPr="0062230B" w:rsidRDefault="008347A2" w:rsidP="003E74A5">
            <w:pPr>
              <w:spacing w:before="60" w:after="60"/>
              <w:rPr>
                <w:rFonts w:asciiTheme="minorEastAsia" w:eastAsiaTheme="minorEastAsia" w:hAnsiTheme="minorEastAsia"/>
                <w:szCs w:val="20"/>
              </w:rPr>
            </w:pPr>
            <w:r w:rsidRPr="0062230B">
              <w:rPr>
                <w:rFonts w:asciiTheme="minorEastAsia" w:eastAsiaTheme="minorEastAsia" w:hAnsiTheme="minorEastAsia"/>
                <w:szCs w:val="20"/>
              </w:rPr>
              <w:t>(예) 일</w:t>
            </w:r>
            <w:r>
              <w:rPr>
                <w:rFonts w:asciiTheme="minorEastAsia" w:eastAsiaTheme="minorEastAsia" w:hAnsiTheme="minorEastAsia" w:hint="eastAsia"/>
                <w:szCs w:val="20"/>
              </w:rPr>
              <w:t>시</w:t>
            </w:r>
            <w:r>
              <w:rPr>
                <w:rFonts w:asciiTheme="minorEastAsia" w:eastAsiaTheme="minorEastAsia" w:hAnsiTheme="minorEastAsia"/>
                <w:szCs w:val="20"/>
              </w:rPr>
              <w:t>DATE</w:t>
            </w:r>
            <w:r w:rsidRPr="0062230B">
              <w:rPr>
                <w:rFonts w:asciiTheme="minorEastAsia" w:eastAsiaTheme="minorEastAsia" w:hAnsiTheme="minorEastAsia"/>
                <w:szCs w:val="20"/>
              </w:rPr>
              <w:t xml:space="preserve">, </w:t>
            </w:r>
            <w:r>
              <w:rPr>
                <w:rFonts w:asciiTheme="minorEastAsia" w:eastAsiaTheme="minorEastAsia" w:hAnsiTheme="minorEastAsia" w:hint="eastAsia"/>
                <w:szCs w:val="20"/>
              </w:rPr>
              <w:t>일자V</w:t>
            </w:r>
            <w:r>
              <w:rPr>
                <w:rFonts w:asciiTheme="minorEastAsia" w:eastAsiaTheme="minorEastAsia" w:hAnsiTheme="minorEastAsia"/>
                <w:szCs w:val="20"/>
              </w:rPr>
              <w:t xml:space="preserve">C8, </w:t>
            </w:r>
            <w:r w:rsidRPr="0062230B">
              <w:rPr>
                <w:rFonts w:asciiTheme="minorEastAsia" w:eastAsiaTheme="minorEastAsia" w:hAnsiTheme="minorEastAsia"/>
                <w:szCs w:val="20"/>
              </w:rPr>
              <w:t>일</w:t>
            </w:r>
            <w:r>
              <w:rPr>
                <w:rFonts w:asciiTheme="minorEastAsia" w:eastAsiaTheme="minorEastAsia" w:hAnsiTheme="minorEastAsia" w:hint="eastAsia"/>
                <w:szCs w:val="20"/>
              </w:rPr>
              <w:t>VC</w:t>
            </w:r>
            <w:r w:rsidRPr="0062230B">
              <w:rPr>
                <w:rFonts w:asciiTheme="minorEastAsia" w:eastAsiaTheme="minorEastAsia" w:hAnsiTheme="minorEastAsia" w:hint="eastAsia"/>
                <w:szCs w:val="20"/>
              </w:rPr>
              <w:t>2</w:t>
            </w:r>
            <w:r w:rsidRPr="0062230B">
              <w:rPr>
                <w:rFonts w:asciiTheme="minorEastAsia" w:eastAsiaTheme="minorEastAsia" w:hAnsiTheme="minorEastAsia"/>
                <w:szCs w:val="20"/>
              </w:rPr>
              <w:t>, 년</w:t>
            </w:r>
            <w:r>
              <w:rPr>
                <w:rFonts w:asciiTheme="minorEastAsia" w:eastAsiaTheme="minorEastAsia" w:hAnsiTheme="minorEastAsia" w:hint="eastAsia"/>
                <w:szCs w:val="20"/>
              </w:rPr>
              <w:t>VC</w:t>
            </w:r>
            <w:r>
              <w:rPr>
                <w:rFonts w:asciiTheme="minorEastAsia" w:eastAsiaTheme="minorEastAsia" w:hAnsiTheme="minorEastAsia"/>
                <w:szCs w:val="20"/>
              </w:rPr>
              <w:t>4</w:t>
            </w:r>
            <w:r w:rsidRPr="0062230B">
              <w:rPr>
                <w:rFonts w:asciiTheme="minorEastAsia" w:eastAsiaTheme="minorEastAsia" w:hAnsiTheme="minorEastAsia"/>
                <w:szCs w:val="20"/>
              </w:rPr>
              <w:t>, 월</w:t>
            </w:r>
            <w:r>
              <w:rPr>
                <w:rFonts w:asciiTheme="minorEastAsia" w:eastAsiaTheme="minorEastAsia" w:hAnsiTheme="minorEastAsia" w:hint="eastAsia"/>
                <w:szCs w:val="20"/>
              </w:rPr>
              <w:t>VC</w:t>
            </w:r>
            <w:r w:rsidRPr="0062230B">
              <w:rPr>
                <w:rFonts w:asciiTheme="minorEastAsia" w:eastAsiaTheme="minorEastAsia" w:hAnsiTheme="minorEastAsia" w:hint="eastAsia"/>
                <w:szCs w:val="20"/>
              </w:rPr>
              <w:t>2</w:t>
            </w:r>
            <w:r w:rsidRPr="0062230B">
              <w:rPr>
                <w:rFonts w:asciiTheme="minorEastAsia" w:eastAsiaTheme="minorEastAsia" w:hAnsiTheme="minorEastAsia"/>
                <w:szCs w:val="20"/>
              </w:rPr>
              <w:t>, 일</w:t>
            </w:r>
            <w:r>
              <w:rPr>
                <w:rFonts w:asciiTheme="minorEastAsia" w:eastAsiaTheme="minorEastAsia" w:hAnsiTheme="minorEastAsia" w:hint="eastAsia"/>
                <w:szCs w:val="20"/>
              </w:rPr>
              <w:t>VC</w:t>
            </w:r>
            <w:r w:rsidRPr="0062230B">
              <w:rPr>
                <w:rFonts w:asciiTheme="minorEastAsia" w:eastAsiaTheme="minorEastAsia" w:hAnsiTheme="minorEastAsia" w:hint="eastAsia"/>
                <w:szCs w:val="20"/>
              </w:rPr>
              <w:t>2</w:t>
            </w:r>
            <w:r w:rsidRPr="0062230B">
              <w:rPr>
                <w:rFonts w:asciiTheme="minorEastAsia" w:eastAsiaTheme="minorEastAsia" w:hAnsiTheme="minorEastAsia"/>
                <w:szCs w:val="20"/>
              </w:rPr>
              <w:t xml:space="preserve">, </w:t>
            </w:r>
            <w:r w:rsidRPr="0062230B">
              <w:rPr>
                <w:rFonts w:asciiTheme="minorEastAsia" w:eastAsiaTheme="minorEastAsia" w:hAnsiTheme="minorEastAsia" w:hint="eastAsia"/>
                <w:szCs w:val="20"/>
              </w:rPr>
              <w:t>년월</w:t>
            </w:r>
            <w:r>
              <w:rPr>
                <w:rFonts w:asciiTheme="minorEastAsia" w:eastAsiaTheme="minorEastAsia" w:hAnsiTheme="minorEastAsia" w:hint="eastAsia"/>
                <w:szCs w:val="20"/>
              </w:rPr>
              <w:t>VC</w:t>
            </w:r>
            <w:r>
              <w:rPr>
                <w:rFonts w:asciiTheme="minorEastAsia" w:eastAsiaTheme="minorEastAsia" w:hAnsiTheme="minorEastAsia"/>
                <w:szCs w:val="20"/>
              </w:rPr>
              <w:t>6</w:t>
            </w:r>
            <w:r w:rsidRPr="0062230B">
              <w:rPr>
                <w:rFonts w:asciiTheme="minorEastAsia" w:eastAsiaTheme="minorEastAsia" w:hAnsiTheme="minorEastAsia" w:hint="eastAsia"/>
                <w:szCs w:val="20"/>
              </w:rPr>
              <w:t>, 시각</w:t>
            </w:r>
            <w:r>
              <w:rPr>
                <w:rFonts w:asciiTheme="minorEastAsia" w:eastAsiaTheme="minorEastAsia" w:hAnsiTheme="minorEastAsia" w:hint="eastAsia"/>
                <w:szCs w:val="20"/>
              </w:rPr>
              <w:t>VC</w:t>
            </w:r>
            <w:r w:rsidRPr="0062230B">
              <w:rPr>
                <w:rFonts w:asciiTheme="minorEastAsia" w:eastAsiaTheme="minorEastAsia" w:hAnsiTheme="minorEastAsia" w:hint="eastAsia"/>
                <w:szCs w:val="20"/>
              </w:rPr>
              <w:t>6, 시분</w:t>
            </w:r>
            <w:r>
              <w:rPr>
                <w:rFonts w:asciiTheme="minorEastAsia" w:eastAsiaTheme="minorEastAsia" w:hAnsiTheme="minorEastAsia" w:hint="eastAsia"/>
                <w:szCs w:val="20"/>
              </w:rPr>
              <w:t>VC</w:t>
            </w:r>
            <w:r w:rsidRPr="0062230B">
              <w:rPr>
                <w:rFonts w:asciiTheme="minorEastAsia" w:eastAsiaTheme="minorEastAsia" w:hAnsiTheme="minorEastAsia" w:hint="eastAsia"/>
                <w:szCs w:val="20"/>
              </w:rPr>
              <w:t xml:space="preserve">4, </w:t>
            </w:r>
            <w:r w:rsidRPr="0062230B">
              <w:rPr>
                <w:rFonts w:asciiTheme="minorEastAsia" w:eastAsiaTheme="minorEastAsia" w:hAnsiTheme="minorEastAsia"/>
                <w:szCs w:val="20"/>
              </w:rPr>
              <w:t>일시</w:t>
            </w:r>
            <w:r>
              <w:rPr>
                <w:rFonts w:asciiTheme="minorEastAsia" w:eastAsiaTheme="minorEastAsia" w:hAnsiTheme="minorEastAsia"/>
                <w:szCs w:val="20"/>
              </w:rPr>
              <w:t>TIMESTAMP</w:t>
            </w:r>
          </w:p>
        </w:tc>
      </w:tr>
      <w:tr w:rsidR="008347A2" w:rsidRPr="0062230B" w14:paraId="49BFBB5B" w14:textId="77777777" w:rsidTr="008347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642"/>
        </w:trPr>
        <w:tc>
          <w:tcPr>
            <w:tcW w:w="1559" w:type="dxa"/>
            <w:vMerge/>
          </w:tcPr>
          <w:p w14:paraId="6AB468F0" w14:textId="77777777" w:rsidR="008347A2" w:rsidRPr="0062230B" w:rsidRDefault="008347A2" w:rsidP="008347A2">
            <w:pPr>
              <w:spacing w:before="60" w:after="60"/>
              <w:rPr>
                <w:rFonts w:asciiTheme="minorEastAsia" w:eastAsiaTheme="minorEastAsia" w:hAnsiTheme="minorEastAsia"/>
                <w:b/>
                <w:szCs w:val="20"/>
              </w:rPr>
            </w:pPr>
          </w:p>
        </w:tc>
        <w:tc>
          <w:tcPr>
            <w:tcW w:w="1495" w:type="dxa"/>
            <w:noWrap/>
          </w:tcPr>
          <w:p w14:paraId="262AB93F" w14:textId="1A020D33" w:rsidR="008347A2" w:rsidRPr="00B0450F" w:rsidRDefault="008347A2" w:rsidP="008347A2">
            <w:pPr>
              <w:spacing w:before="60" w:after="60"/>
              <w:rPr>
                <w:rFonts w:asciiTheme="minorEastAsia" w:eastAsiaTheme="minorEastAsia" w:hAnsiTheme="minorEastAsia"/>
                <w:b/>
                <w:szCs w:val="20"/>
              </w:rPr>
            </w:pPr>
            <w:r w:rsidRPr="00B0450F">
              <w:rPr>
                <w:rFonts w:asciiTheme="minorEastAsia" w:eastAsiaTheme="minorEastAsia" w:hAnsiTheme="minorEastAsia" w:hint="eastAsia"/>
                <w:b/>
                <w:szCs w:val="20"/>
              </w:rPr>
              <w:t>일련번호</w:t>
            </w:r>
          </w:p>
        </w:tc>
        <w:tc>
          <w:tcPr>
            <w:tcW w:w="6869" w:type="dxa"/>
            <w:gridSpan w:val="2"/>
          </w:tcPr>
          <w:p w14:paraId="78E9713F" w14:textId="77777777" w:rsidR="008347A2" w:rsidRPr="00B0450F" w:rsidRDefault="008347A2" w:rsidP="008347A2">
            <w:pPr>
              <w:spacing w:before="60" w:after="60"/>
              <w:rPr>
                <w:rFonts w:asciiTheme="minorEastAsia" w:eastAsiaTheme="minorEastAsia" w:hAnsiTheme="minorEastAsia"/>
                <w:szCs w:val="20"/>
              </w:rPr>
            </w:pPr>
            <w:r w:rsidRPr="00B0450F">
              <w:rPr>
                <w:rFonts w:asciiTheme="minorEastAsia" w:eastAsiaTheme="minorEastAsia" w:hAnsiTheme="minorEastAsia" w:hint="eastAsia"/>
                <w:szCs w:val="20"/>
              </w:rPr>
              <w:t>의미 없이 채번되는 번호 체계</w:t>
            </w:r>
          </w:p>
          <w:p w14:paraId="50117B9B" w14:textId="2EAA8895" w:rsidR="008347A2" w:rsidRPr="00B0450F" w:rsidRDefault="008347A2" w:rsidP="008347A2">
            <w:pPr>
              <w:spacing w:before="60" w:after="60"/>
              <w:rPr>
                <w:rFonts w:asciiTheme="minorEastAsia" w:eastAsiaTheme="minorEastAsia" w:hAnsiTheme="minorEastAsia"/>
                <w:szCs w:val="20"/>
              </w:rPr>
            </w:pPr>
            <w:r w:rsidRPr="00B0450F">
              <w:rPr>
                <w:rFonts w:asciiTheme="minorEastAsia" w:eastAsiaTheme="minorEastAsia" w:hAnsiTheme="minorEastAsia" w:hint="eastAsia"/>
                <w:szCs w:val="20"/>
              </w:rPr>
              <w:t>(예) 일련번호N</w:t>
            </w:r>
            <w:r w:rsidRPr="00B0450F">
              <w:rPr>
                <w:rFonts w:asciiTheme="minorEastAsia" w:eastAsiaTheme="minorEastAsia" w:hAnsiTheme="minorEastAsia"/>
                <w:szCs w:val="20"/>
              </w:rPr>
              <w:t>3</w:t>
            </w:r>
            <w:r w:rsidRPr="00B0450F">
              <w:rPr>
                <w:rFonts w:asciiTheme="minorEastAsia" w:eastAsiaTheme="minorEastAsia" w:hAnsiTheme="minorEastAsia" w:hint="eastAsia"/>
                <w:szCs w:val="20"/>
              </w:rPr>
              <w:t>, 일련번호N</w:t>
            </w:r>
            <w:r w:rsidRPr="00B0450F">
              <w:rPr>
                <w:rFonts w:asciiTheme="minorEastAsia" w:eastAsiaTheme="minorEastAsia" w:hAnsiTheme="minorEastAsia"/>
                <w:szCs w:val="20"/>
              </w:rPr>
              <w:t>5</w:t>
            </w:r>
          </w:p>
        </w:tc>
      </w:tr>
      <w:tr w:rsidR="008347A2" w:rsidRPr="0062230B" w14:paraId="4C9FDB25"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670"/>
        </w:trPr>
        <w:tc>
          <w:tcPr>
            <w:tcW w:w="1559" w:type="dxa"/>
            <w:vMerge w:val="restart"/>
          </w:tcPr>
          <w:p w14:paraId="2B3DFA75" w14:textId="77777777" w:rsidR="008347A2" w:rsidRPr="0062230B" w:rsidRDefault="008347A2" w:rsidP="008347A2">
            <w:pPr>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 xml:space="preserve">번호 </w:t>
            </w:r>
          </w:p>
        </w:tc>
        <w:tc>
          <w:tcPr>
            <w:tcW w:w="1495" w:type="dxa"/>
            <w:noWrap/>
          </w:tcPr>
          <w:p w14:paraId="03BE1481" w14:textId="77777777" w:rsidR="008347A2" w:rsidRPr="0062230B" w:rsidRDefault="008347A2" w:rsidP="008347A2">
            <w:pPr>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번호</w:t>
            </w:r>
          </w:p>
        </w:tc>
        <w:tc>
          <w:tcPr>
            <w:tcW w:w="6869" w:type="dxa"/>
            <w:gridSpan w:val="2"/>
          </w:tcPr>
          <w:p w14:paraId="2E253C9B"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szCs w:val="20"/>
              </w:rPr>
              <w:t xml:space="preserve">각 </w:t>
            </w:r>
            <w:r w:rsidRPr="0062230B">
              <w:rPr>
                <w:rFonts w:asciiTheme="minorEastAsia" w:eastAsiaTheme="minorEastAsia" w:hAnsiTheme="minorEastAsia" w:hint="eastAsia"/>
                <w:szCs w:val="20"/>
              </w:rPr>
              <w:t>자리 별</w:t>
            </w:r>
            <w:r w:rsidRPr="0062230B">
              <w:rPr>
                <w:rFonts w:asciiTheme="minorEastAsia" w:eastAsiaTheme="minorEastAsia" w:hAnsiTheme="minorEastAsia"/>
                <w:szCs w:val="20"/>
              </w:rPr>
              <w:t xml:space="preserve"> 특정 의미를 가지거나 체계를 가지고 관리되어야 하는 속성을 정의하기 위한 도메인</w:t>
            </w:r>
          </w:p>
          <w:p w14:paraId="6592D26F"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szCs w:val="20"/>
              </w:rPr>
              <w:t xml:space="preserve">(예) </w:t>
            </w:r>
            <w:r>
              <w:rPr>
                <w:rFonts w:asciiTheme="minorEastAsia" w:eastAsiaTheme="minorEastAsia" w:hAnsiTheme="minorEastAsia" w:hint="eastAsia"/>
                <w:szCs w:val="20"/>
              </w:rPr>
              <w:t>환자대체</w:t>
            </w:r>
            <w:r w:rsidRPr="0062230B">
              <w:rPr>
                <w:rFonts w:asciiTheme="minorEastAsia" w:eastAsiaTheme="minorEastAsia" w:hAnsiTheme="minorEastAsia" w:hint="eastAsia"/>
                <w:szCs w:val="20"/>
              </w:rPr>
              <w:t>번호</w:t>
            </w:r>
          </w:p>
        </w:tc>
      </w:tr>
      <w:tr w:rsidR="008347A2" w:rsidRPr="0062230B" w14:paraId="2D326FB1"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604"/>
        </w:trPr>
        <w:tc>
          <w:tcPr>
            <w:tcW w:w="1559" w:type="dxa"/>
            <w:vMerge/>
          </w:tcPr>
          <w:p w14:paraId="2BA6E6B8" w14:textId="77777777" w:rsidR="008347A2" w:rsidRPr="0062230B" w:rsidRDefault="008347A2" w:rsidP="008347A2">
            <w:pPr>
              <w:spacing w:before="60" w:after="60"/>
              <w:rPr>
                <w:rFonts w:asciiTheme="minorEastAsia" w:eastAsiaTheme="minorEastAsia" w:hAnsiTheme="minorEastAsia"/>
                <w:b/>
                <w:szCs w:val="20"/>
              </w:rPr>
            </w:pPr>
          </w:p>
        </w:tc>
        <w:tc>
          <w:tcPr>
            <w:tcW w:w="1495" w:type="dxa"/>
            <w:noWrap/>
          </w:tcPr>
          <w:p w14:paraId="3CEDF73D" w14:textId="4441DA8E" w:rsidR="008347A2" w:rsidRPr="00B0450F" w:rsidRDefault="008347A2" w:rsidP="008347A2">
            <w:pPr>
              <w:spacing w:before="60" w:after="60"/>
              <w:rPr>
                <w:rFonts w:asciiTheme="minorEastAsia" w:eastAsiaTheme="minorEastAsia" w:hAnsiTheme="minorEastAsia"/>
                <w:b/>
                <w:szCs w:val="20"/>
              </w:rPr>
            </w:pPr>
            <w:r w:rsidRPr="00B0450F">
              <w:rPr>
                <w:rFonts w:asciiTheme="minorEastAsia" w:eastAsiaTheme="minorEastAsia" w:hAnsiTheme="minorEastAsia" w:hint="eastAsia"/>
                <w:b/>
                <w:szCs w:val="20"/>
              </w:rPr>
              <w:t>I</w:t>
            </w:r>
            <w:r w:rsidRPr="00B0450F">
              <w:rPr>
                <w:rFonts w:asciiTheme="minorEastAsia" w:eastAsiaTheme="minorEastAsia" w:hAnsiTheme="minorEastAsia"/>
                <w:b/>
                <w:szCs w:val="20"/>
              </w:rPr>
              <w:t>D</w:t>
            </w:r>
          </w:p>
        </w:tc>
        <w:tc>
          <w:tcPr>
            <w:tcW w:w="6869" w:type="dxa"/>
            <w:gridSpan w:val="2"/>
          </w:tcPr>
          <w:p w14:paraId="18E316A8" w14:textId="47A3A1B2" w:rsidR="008347A2" w:rsidRPr="00B0450F" w:rsidRDefault="00B0450F" w:rsidP="008347A2">
            <w:pPr>
              <w:tabs>
                <w:tab w:val="left" w:pos="924"/>
              </w:tabs>
              <w:spacing w:before="60" w:after="60"/>
              <w:rPr>
                <w:rFonts w:asciiTheme="minorEastAsia" w:eastAsiaTheme="minorEastAsia" w:hAnsiTheme="minorEastAsia"/>
                <w:szCs w:val="20"/>
              </w:rPr>
            </w:pPr>
            <w:r w:rsidRPr="00B0450F">
              <w:rPr>
                <w:rFonts w:asciiTheme="minorEastAsia" w:eastAsiaTheme="minorEastAsia" w:hAnsiTheme="minorEastAsia" w:hint="eastAsia"/>
                <w:szCs w:val="20"/>
              </w:rPr>
              <w:t>임의의 식별자 기능으로 사용하는 도메인</w:t>
            </w:r>
          </w:p>
          <w:p w14:paraId="01AB8C4F" w14:textId="27C9A976" w:rsidR="008347A2" w:rsidRPr="00B0450F" w:rsidRDefault="008347A2" w:rsidP="008347A2">
            <w:pPr>
              <w:tabs>
                <w:tab w:val="left" w:pos="924"/>
              </w:tabs>
              <w:spacing w:before="60" w:after="60"/>
              <w:rPr>
                <w:rFonts w:asciiTheme="minorEastAsia" w:eastAsiaTheme="minorEastAsia" w:hAnsiTheme="minorEastAsia"/>
                <w:szCs w:val="20"/>
              </w:rPr>
            </w:pPr>
            <w:r w:rsidRPr="00B0450F">
              <w:rPr>
                <w:rFonts w:asciiTheme="minorEastAsia" w:eastAsiaTheme="minorEastAsia" w:hAnsiTheme="minorEastAsia" w:hint="eastAsia"/>
                <w:szCs w:val="20"/>
              </w:rPr>
              <w:t>(예</w:t>
            </w:r>
            <w:r w:rsidRPr="00B0450F">
              <w:rPr>
                <w:rFonts w:asciiTheme="minorEastAsia" w:eastAsiaTheme="minorEastAsia" w:hAnsiTheme="minorEastAsia"/>
                <w:szCs w:val="20"/>
              </w:rPr>
              <w:t xml:space="preserve">) </w:t>
            </w:r>
            <w:del w:id="473" w:author="datastreams" w:date="2023-01-08T22:41:00Z">
              <w:r w:rsidRPr="00B0450F" w:rsidDel="004D7E63">
                <w:rPr>
                  <w:rFonts w:asciiTheme="minorEastAsia" w:eastAsiaTheme="minorEastAsia" w:hAnsiTheme="minorEastAsia"/>
                  <w:szCs w:val="20"/>
                </w:rPr>
                <w:delText>EDI</w:delText>
              </w:r>
            </w:del>
            <w:r w:rsidRPr="00B0450F">
              <w:rPr>
                <w:rFonts w:asciiTheme="minorEastAsia" w:eastAsiaTheme="minorEastAsia" w:hAnsiTheme="minorEastAsia" w:hint="eastAsia"/>
                <w:szCs w:val="20"/>
              </w:rPr>
              <w:t>코드I</w:t>
            </w:r>
            <w:r w:rsidRPr="00B0450F">
              <w:rPr>
                <w:rFonts w:asciiTheme="minorEastAsia" w:eastAsiaTheme="minorEastAsia" w:hAnsiTheme="minorEastAsia"/>
                <w:szCs w:val="20"/>
              </w:rPr>
              <w:t>D</w:t>
            </w:r>
            <w:r w:rsidR="00B0450F" w:rsidRPr="00B0450F">
              <w:rPr>
                <w:rFonts w:asciiTheme="minorEastAsia" w:eastAsiaTheme="minorEastAsia" w:hAnsiTheme="minorEastAsia"/>
                <w:szCs w:val="20"/>
              </w:rPr>
              <w:t xml:space="preserve">, </w:t>
            </w:r>
            <w:del w:id="474" w:author="datastreams" w:date="2023-01-08T22:41:00Z">
              <w:r w:rsidR="00B0450F" w:rsidRPr="00B0450F" w:rsidDel="004D7E63">
                <w:rPr>
                  <w:rFonts w:asciiTheme="minorEastAsia" w:eastAsiaTheme="minorEastAsia" w:hAnsiTheme="minorEastAsia" w:hint="eastAsia"/>
                  <w:szCs w:val="20"/>
                </w:rPr>
                <w:delText xml:space="preserve">사용자번호 </w:delText>
              </w:r>
              <w:r w:rsidR="00B0450F" w:rsidRPr="00B0450F" w:rsidDel="004D7E63">
                <w:rPr>
                  <w:rFonts w:hint="eastAsia"/>
                  <w:szCs w:val="20"/>
                </w:rPr>
                <w:sym w:font="Wingdings" w:char="F0E0"/>
              </w:r>
              <w:r w:rsidR="00B0450F" w:rsidRPr="00B0450F" w:rsidDel="004D7E63">
                <w:rPr>
                  <w:rFonts w:hint="eastAsia"/>
                  <w:szCs w:val="20"/>
                </w:rPr>
                <w:delText xml:space="preserve"> 사용자</w:delText>
              </w:r>
            </w:del>
            <w:ins w:id="475" w:author="datastreams" w:date="2023-01-08T22:41:00Z">
              <w:r w:rsidR="004D7E63">
                <w:rPr>
                  <w:rFonts w:asciiTheme="minorEastAsia" w:eastAsiaTheme="minorEastAsia" w:hAnsiTheme="minorEastAsia" w:hint="eastAsia"/>
                  <w:szCs w:val="20"/>
                </w:rPr>
                <w:t>컬럼</w:t>
              </w:r>
            </w:ins>
            <w:r w:rsidR="00B0450F" w:rsidRPr="00B0450F">
              <w:rPr>
                <w:rFonts w:hint="eastAsia"/>
                <w:szCs w:val="20"/>
              </w:rPr>
              <w:t>I</w:t>
            </w:r>
            <w:r w:rsidR="00B0450F" w:rsidRPr="00B0450F">
              <w:rPr>
                <w:szCs w:val="20"/>
              </w:rPr>
              <w:t>D</w:t>
            </w:r>
          </w:p>
        </w:tc>
      </w:tr>
      <w:tr w:rsidR="008347A2" w:rsidRPr="0062230B" w14:paraId="3AC328F9"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300"/>
        </w:trPr>
        <w:tc>
          <w:tcPr>
            <w:tcW w:w="1559" w:type="dxa"/>
            <w:vMerge w:val="restart"/>
          </w:tcPr>
          <w:p w14:paraId="02F3AD9A" w14:textId="77777777" w:rsidR="008347A2" w:rsidRPr="0062230B" w:rsidRDefault="008347A2" w:rsidP="008347A2">
            <w:pPr>
              <w:tabs>
                <w:tab w:val="left" w:pos="1005"/>
              </w:tabs>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 xml:space="preserve">코드 </w:t>
            </w:r>
            <w:r w:rsidRPr="0062230B">
              <w:rPr>
                <w:rFonts w:asciiTheme="minorEastAsia" w:eastAsiaTheme="minorEastAsia" w:hAnsiTheme="minorEastAsia"/>
                <w:b/>
                <w:szCs w:val="20"/>
              </w:rPr>
              <w:tab/>
            </w:r>
          </w:p>
          <w:p w14:paraId="59579E52" w14:textId="77777777" w:rsidR="008347A2" w:rsidRPr="0062230B" w:rsidRDefault="008347A2" w:rsidP="008347A2">
            <w:pPr>
              <w:tabs>
                <w:tab w:val="left" w:pos="1005"/>
              </w:tabs>
              <w:spacing w:before="60" w:after="60"/>
              <w:rPr>
                <w:rFonts w:asciiTheme="minorEastAsia" w:eastAsiaTheme="minorEastAsia" w:hAnsiTheme="minorEastAsia"/>
                <w:b/>
                <w:szCs w:val="20"/>
              </w:rPr>
            </w:pPr>
            <w:r w:rsidRPr="0062230B">
              <w:rPr>
                <w:rFonts w:asciiTheme="minorEastAsia" w:eastAsiaTheme="minorEastAsia" w:hAnsiTheme="minorEastAsia"/>
                <w:b/>
                <w:szCs w:val="20"/>
              </w:rPr>
              <w:tab/>
            </w:r>
          </w:p>
        </w:tc>
        <w:tc>
          <w:tcPr>
            <w:tcW w:w="1495" w:type="dxa"/>
            <w:noWrap/>
          </w:tcPr>
          <w:p w14:paraId="1161A488" w14:textId="77777777" w:rsidR="008347A2" w:rsidRPr="0062230B" w:rsidRDefault="008347A2" w:rsidP="008347A2">
            <w:pPr>
              <w:spacing w:before="60" w:after="60"/>
              <w:rPr>
                <w:rFonts w:asciiTheme="minorEastAsia" w:eastAsiaTheme="minorEastAsia" w:hAnsiTheme="minorEastAsia"/>
                <w:b/>
                <w:szCs w:val="20"/>
              </w:rPr>
            </w:pPr>
            <w:r w:rsidRPr="0062230B">
              <w:rPr>
                <w:rFonts w:asciiTheme="minorEastAsia" w:eastAsiaTheme="minorEastAsia" w:hAnsiTheme="minorEastAsia" w:hint="eastAsia"/>
                <w:b/>
                <w:szCs w:val="20"/>
              </w:rPr>
              <w:t>공통</w:t>
            </w:r>
            <w:r w:rsidRPr="0062230B">
              <w:rPr>
                <w:rFonts w:asciiTheme="minorEastAsia" w:eastAsiaTheme="minorEastAsia" w:hAnsiTheme="minorEastAsia"/>
                <w:b/>
                <w:szCs w:val="20"/>
              </w:rPr>
              <w:t>코드</w:t>
            </w:r>
          </w:p>
        </w:tc>
        <w:tc>
          <w:tcPr>
            <w:tcW w:w="6869" w:type="dxa"/>
            <w:gridSpan w:val="2"/>
          </w:tcPr>
          <w:p w14:paraId="69F1BFBC"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hint="eastAsia"/>
                <w:szCs w:val="20"/>
              </w:rPr>
              <w:t>공통적으로 사용하고 있는 코드</w:t>
            </w:r>
          </w:p>
          <w:p w14:paraId="7A557053"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hint="eastAsia"/>
                <w:szCs w:val="20"/>
              </w:rPr>
              <w:t>- 메타데이터관리시스템의 관리 대상</w:t>
            </w:r>
          </w:p>
        </w:tc>
      </w:tr>
      <w:tr w:rsidR="008347A2" w:rsidRPr="0062230B" w14:paraId="16700302"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300"/>
        </w:trPr>
        <w:tc>
          <w:tcPr>
            <w:tcW w:w="1559" w:type="dxa"/>
            <w:vMerge/>
          </w:tcPr>
          <w:p w14:paraId="6C07A601" w14:textId="77777777" w:rsidR="008347A2" w:rsidRPr="0062230B" w:rsidRDefault="008347A2" w:rsidP="008347A2">
            <w:pPr>
              <w:tabs>
                <w:tab w:val="left" w:pos="1005"/>
              </w:tabs>
              <w:spacing w:before="60" w:after="60"/>
              <w:rPr>
                <w:rFonts w:asciiTheme="minorEastAsia" w:eastAsiaTheme="minorEastAsia" w:hAnsiTheme="minorEastAsia"/>
                <w:b/>
                <w:szCs w:val="20"/>
              </w:rPr>
            </w:pPr>
          </w:p>
        </w:tc>
        <w:tc>
          <w:tcPr>
            <w:tcW w:w="1495" w:type="dxa"/>
            <w:noWrap/>
          </w:tcPr>
          <w:p w14:paraId="7C78747D" w14:textId="77777777" w:rsidR="008347A2" w:rsidRPr="0062230B" w:rsidRDefault="008347A2" w:rsidP="008347A2">
            <w:pPr>
              <w:spacing w:before="60" w:after="60"/>
              <w:rPr>
                <w:rFonts w:asciiTheme="minorEastAsia" w:eastAsiaTheme="minorEastAsia" w:hAnsiTheme="minorEastAsia"/>
                <w:b/>
                <w:szCs w:val="20"/>
              </w:rPr>
            </w:pPr>
            <w:r w:rsidRPr="0062230B">
              <w:rPr>
                <w:rFonts w:asciiTheme="minorEastAsia" w:eastAsiaTheme="minorEastAsia" w:hAnsiTheme="minorEastAsia" w:hint="eastAsia"/>
                <w:b/>
                <w:szCs w:val="20"/>
              </w:rPr>
              <w:t>개별관리코드</w:t>
            </w:r>
          </w:p>
        </w:tc>
        <w:tc>
          <w:tcPr>
            <w:tcW w:w="6869" w:type="dxa"/>
            <w:gridSpan w:val="2"/>
          </w:tcPr>
          <w:p w14:paraId="3419D0A1"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hint="eastAsia"/>
                <w:szCs w:val="20"/>
              </w:rPr>
              <w:t>개별단위 시스템에서 코드에 대해 관리하고 있는 코드</w:t>
            </w:r>
          </w:p>
          <w:p w14:paraId="5D6575A5"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hint="eastAsia"/>
                <w:szCs w:val="20"/>
              </w:rPr>
              <w:t>- 메타데이터관리시스템의 관리 대상이 아님</w:t>
            </w:r>
          </w:p>
          <w:p w14:paraId="185F2DE2"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hint="eastAsia"/>
                <w:szCs w:val="20"/>
              </w:rPr>
              <w:t xml:space="preserve"> (단 도메인 및 용어는 관리 대상임)</w:t>
            </w:r>
          </w:p>
        </w:tc>
      </w:tr>
      <w:tr w:rsidR="008347A2" w:rsidRPr="0062230B" w14:paraId="66669FD1" w14:textId="77777777" w:rsidTr="007D53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1E0" w:firstRow="1" w:lastRow="1" w:firstColumn="1" w:lastColumn="1" w:noHBand="0" w:noVBand="0"/>
        </w:tblPrEx>
        <w:trPr>
          <w:trHeight w:val="300"/>
        </w:trPr>
        <w:tc>
          <w:tcPr>
            <w:tcW w:w="1559" w:type="dxa"/>
            <w:vMerge/>
          </w:tcPr>
          <w:p w14:paraId="62301747" w14:textId="77777777" w:rsidR="008347A2" w:rsidRPr="0062230B" w:rsidRDefault="008347A2" w:rsidP="008347A2">
            <w:pPr>
              <w:tabs>
                <w:tab w:val="left" w:pos="1005"/>
              </w:tabs>
              <w:spacing w:before="60" w:after="60"/>
              <w:rPr>
                <w:rFonts w:asciiTheme="minorEastAsia" w:eastAsiaTheme="minorEastAsia" w:hAnsiTheme="minorEastAsia"/>
                <w:b/>
                <w:szCs w:val="20"/>
              </w:rPr>
            </w:pPr>
          </w:p>
        </w:tc>
        <w:tc>
          <w:tcPr>
            <w:tcW w:w="1495" w:type="dxa"/>
            <w:noWrap/>
          </w:tcPr>
          <w:p w14:paraId="69F9D76E" w14:textId="77777777" w:rsidR="008347A2" w:rsidRPr="0062230B" w:rsidRDefault="008347A2" w:rsidP="008347A2">
            <w:pPr>
              <w:spacing w:before="60" w:after="60"/>
              <w:rPr>
                <w:rFonts w:asciiTheme="minorEastAsia" w:eastAsiaTheme="minorEastAsia" w:hAnsiTheme="minorEastAsia"/>
                <w:b/>
                <w:szCs w:val="20"/>
              </w:rPr>
            </w:pPr>
            <w:r w:rsidRPr="0062230B">
              <w:rPr>
                <w:rFonts w:asciiTheme="minorEastAsia" w:eastAsiaTheme="minorEastAsia" w:hAnsiTheme="minorEastAsia" w:hint="eastAsia"/>
                <w:b/>
                <w:szCs w:val="20"/>
              </w:rPr>
              <w:t>여부</w:t>
            </w:r>
          </w:p>
        </w:tc>
        <w:tc>
          <w:tcPr>
            <w:tcW w:w="6869" w:type="dxa"/>
            <w:gridSpan w:val="2"/>
          </w:tcPr>
          <w:p w14:paraId="30CA9298" w14:textId="77777777" w:rsidR="008347A2" w:rsidRPr="0062230B" w:rsidRDefault="008347A2" w:rsidP="008347A2">
            <w:pPr>
              <w:spacing w:before="60" w:after="60"/>
              <w:rPr>
                <w:rFonts w:asciiTheme="minorEastAsia" w:eastAsiaTheme="minorEastAsia" w:hAnsiTheme="minorEastAsia"/>
                <w:szCs w:val="20"/>
              </w:rPr>
            </w:pPr>
            <w:r w:rsidRPr="0062230B">
              <w:rPr>
                <w:rFonts w:asciiTheme="minorEastAsia" w:eastAsiaTheme="minorEastAsia" w:hAnsiTheme="minorEastAsia" w:hint="eastAsia"/>
                <w:szCs w:val="20"/>
              </w:rPr>
              <w:t>코드 유효값이 Y(예), N(아니오)</w:t>
            </w:r>
            <w:r>
              <w:rPr>
                <w:rFonts w:asciiTheme="minorEastAsia" w:eastAsiaTheme="minorEastAsia" w:hAnsiTheme="minorEastAsia"/>
                <w:szCs w:val="20"/>
              </w:rPr>
              <w:t>/ Y</w:t>
            </w:r>
            <w:r w:rsidRPr="0062230B">
              <w:rPr>
                <w:rFonts w:asciiTheme="minorEastAsia" w:eastAsiaTheme="minorEastAsia" w:hAnsiTheme="minorEastAsia" w:hint="eastAsia"/>
                <w:szCs w:val="20"/>
              </w:rPr>
              <w:t>(있다</w:t>
            </w:r>
            <w:r>
              <w:rPr>
                <w:rFonts w:asciiTheme="minorEastAsia" w:eastAsiaTheme="minorEastAsia" w:hAnsiTheme="minorEastAsia" w:hint="eastAsia"/>
                <w:szCs w:val="20"/>
              </w:rPr>
              <w:t xml:space="preserve">), </w:t>
            </w:r>
            <w:r>
              <w:rPr>
                <w:rFonts w:asciiTheme="minorEastAsia" w:eastAsiaTheme="minorEastAsia" w:hAnsiTheme="minorEastAsia"/>
                <w:szCs w:val="20"/>
              </w:rPr>
              <w:t>N</w:t>
            </w:r>
            <w:r w:rsidRPr="0062230B">
              <w:rPr>
                <w:rFonts w:asciiTheme="minorEastAsia" w:eastAsiaTheme="minorEastAsia" w:hAnsiTheme="minorEastAsia" w:hint="eastAsia"/>
                <w:szCs w:val="20"/>
              </w:rPr>
              <w:t>(없다) 인 경우</w:t>
            </w:r>
          </w:p>
        </w:tc>
      </w:tr>
    </w:tbl>
    <w:p w14:paraId="0A0E0386" w14:textId="77777777" w:rsidR="0062230B" w:rsidRDefault="0062230B" w:rsidP="003771D8">
      <w:pPr>
        <w:pStyle w:val="20"/>
      </w:pPr>
      <w:bookmarkStart w:id="476" w:name="_Toc124110791"/>
      <w:r>
        <w:rPr>
          <w:rFonts w:hint="eastAsia"/>
        </w:rPr>
        <w:t>도메인명 상세 분류</w:t>
      </w:r>
      <w:bookmarkEnd w:id="476"/>
    </w:p>
    <w:p w14:paraId="56A9E30D" w14:textId="77777777" w:rsidR="0062230B" w:rsidRDefault="0062230B" w:rsidP="0062230B">
      <w:pPr>
        <w:rPr>
          <w:rFonts w:asciiTheme="minorEastAsia" w:eastAsiaTheme="minorEastAsia" w:hAnsiTheme="minorEastAsia"/>
          <w:szCs w:val="20"/>
        </w:rPr>
      </w:pPr>
      <w:r w:rsidRPr="0062230B">
        <w:rPr>
          <w:rFonts w:hint="eastAsia"/>
        </w:rPr>
        <w:t>본</w:t>
      </w:r>
      <w:r w:rsidRPr="0062230B">
        <w:t xml:space="preserve"> 문서에서는 도메인 그룹별로 공통적인 사항을 기술하며 각 세부 도메인은 “표준 도메인 사전”을 참고 한다</w:t>
      </w:r>
    </w:p>
    <w:p w14:paraId="4E784C7A" w14:textId="77777777" w:rsidR="0062230B" w:rsidRDefault="002A7693" w:rsidP="00611B5A">
      <w:pPr>
        <w:pStyle w:val="30"/>
      </w:pPr>
      <w:bookmarkStart w:id="477" w:name="_Toc124110792"/>
      <w:r>
        <w:rPr>
          <w:rFonts w:hint="eastAsia"/>
        </w:rPr>
        <w:t>명</w:t>
      </w:r>
      <w:bookmarkEnd w:id="477"/>
    </w:p>
    <w:p w14:paraId="781ACD97" w14:textId="77777777" w:rsidR="002A7693" w:rsidRPr="002A7693" w:rsidRDefault="002A7693" w:rsidP="002A7693">
      <w:pPr>
        <w:rPr>
          <w:rFonts w:asciiTheme="minorEastAsia" w:eastAsiaTheme="minorEastAsia" w:hAnsiTheme="minorEastAsia"/>
          <w:szCs w:val="20"/>
        </w:rPr>
      </w:pPr>
      <w:r w:rsidRPr="002A7693">
        <w:rPr>
          <w:rFonts w:hint="eastAsia"/>
        </w:rPr>
        <w:t>“명”</w:t>
      </w:r>
      <w:r w:rsidRPr="002A7693">
        <w:t xml:space="preserve"> 도메인 그룹의 대표 도메인은 “명” 이며, 명, 성명, 명칭, 상호 등을 대표한다. 관용적으로 자주 사용되는 도메인 및 특별히 관리를 필요로 하는 인명(人名)이나 기관명은 세부 도메인으로 </w:t>
      </w:r>
      <w:r w:rsidRPr="002A7693">
        <w:rPr>
          <w:rFonts w:hint="eastAsia"/>
        </w:rPr>
        <w:t>도출해서</w:t>
      </w:r>
      <w:r w:rsidRPr="002A7693">
        <w:t xml:space="preserve"> 관리 할 수 있다. </w:t>
      </w:r>
    </w:p>
    <w:p w14:paraId="374E21ED" w14:textId="77777777" w:rsidR="002A7693" w:rsidRPr="002A7693" w:rsidRDefault="002A7693" w:rsidP="002A7693">
      <w:pPr>
        <w:pStyle w:val="a7"/>
        <w:keepNext/>
        <w:jc w:val="left"/>
        <w:rPr>
          <w:b w:val="0"/>
          <w:bCs w:val="0"/>
        </w:rPr>
      </w:pPr>
      <w:r w:rsidRPr="002A7693">
        <w:rPr>
          <w:b w:val="0"/>
          <w:bCs w:val="0"/>
          <w:szCs w:val="24"/>
        </w:rPr>
        <w:t>[표</w:t>
      </w:r>
      <w:r>
        <w:rPr>
          <w:b w:val="0"/>
          <w:bCs w:val="0"/>
          <w:szCs w:val="24"/>
        </w:rPr>
        <w:t>5</w:t>
      </w:r>
      <w:r w:rsidRPr="002A7693">
        <w:rPr>
          <w:b w:val="0"/>
          <w:bCs w:val="0"/>
          <w:szCs w:val="24"/>
        </w:rPr>
        <w:t>-5] 명 도메인 예시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1652"/>
        <w:gridCol w:w="2216"/>
        <w:gridCol w:w="2125"/>
        <w:gridCol w:w="2011"/>
      </w:tblGrid>
      <w:tr w:rsidR="002A7693" w:rsidRPr="002A7693" w14:paraId="00ED93EF" w14:textId="77777777" w:rsidTr="007D53F7">
        <w:tc>
          <w:tcPr>
            <w:tcW w:w="1560" w:type="dxa"/>
            <w:shd w:val="clear" w:color="auto" w:fill="E6E6E6"/>
          </w:tcPr>
          <w:p w14:paraId="4B78558B" w14:textId="77777777" w:rsidR="002A7693" w:rsidRPr="002A7693" w:rsidRDefault="002A7693" w:rsidP="007D53F7">
            <w:pPr>
              <w:spacing w:before="60" w:after="60"/>
              <w:rPr>
                <w:szCs w:val="20"/>
              </w:rPr>
            </w:pPr>
            <w:r w:rsidRPr="002A7693">
              <w:rPr>
                <w:rFonts w:hint="eastAsia"/>
                <w:szCs w:val="20"/>
              </w:rPr>
              <w:t>도메인</w:t>
            </w:r>
            <w:r w:rsidRPr="002A7693">
              <w:rPr>
                <w:szCs w:val="20"/>
              </w:rPr>
              <w:br/>
            </w:r>
            <w:r w:rsidR="007412A8">
              <w:rPr>
                <w:rFonts w:hint="eastAsia"/>
                <w:szCs w:val="20"/>
              </w:rPr>
              <w:lastRenderedPageBreak/>
              <w:t>유형</w:t>
            </w:r>
          </w:p>
        </w:tc>
        <w:tc>
          <w:tcPr>
            <w:tcW w:w="1701" w:type="dxa"/>
            <w:shd w:val="clear" w:color="auto" w:fill="E6E6E6"/>
          </w:tcPr>
          <w:p w14:paraId="6276842B" w14:textId="77777777" w:rsidR="002A7693" w:rsidRPr="002A7693" w:rsidRDefault="002A7693" w:rsidP="007D53F7">
            <w:pPr>
              <w:spacing w:before="60" w:after="60"/>
              <w:rPr>
                <w:szCs w:val="20"/>
              </w:rPr>
            </w:pPr>
            <w:r w:rsidRPr="002A7693">
              <w:rPr>
                <w:rFonts w:hint="eastAsia"/>
                <w:szCs w:val="20"/>
              </w:rPr>
              <w:lastRenderedPageBreak/>
              <w:t>도메인</w:t>
            </w:r>
            <w:r w:rsidRPr="002A7693">
              <w:rPr>
                <w:szCs w:val="20"/>
              </w:rPr>
              <w:br/>
            </w:r>
            <w:r w:rsidRPr="002A7693">
              <w:rPr>
                <w:rFonts w:hint="eastAsia"/>
                <w:szCs w:val="20"/>
              </w:rPr>
              <w:lastRenderedPageBreak/>
              <w:t>소분류</w:t>
            </w:r>
          </w:p>
        </w:tc>
        <w:tc>
          <w:tcPr>
            <w:tcW w:w="2268" w:type="dxa"/>
          </w:tcPr>
          <w:p w14:paraId="77B95B2E" w14:textId="77777777" w:rsidR="002A7693" w:rsidRPr="002A7693" w:rsidRDefault="002A7693" w:rsidP="007D53F7">
            <w:pPr>
              <w:spacing w:before="60" w:after="60"/>
              <w:rPr>
                <w:szCs w:val="20"/>
              </w:rPr>
            </w:pPr>
            <w:r w:rsidRPr="002A7693">
              <w:rPr>
                <w:rFonts w:hint="eastAsia"/>
                <w:szCs w:val="20"/>
              </w:rPr>
              <w:lastRenderedPageBreak/>
              <w:t>도메인명</w:t>
            </w:r>
          </w:p>
        </w:tc>
        <w:tc>
          <w:tcPr>
            <w:tcW w:w="2143" w:type="dxa"/>
          </w:tcPr>
          <w:p w14:paraId="1CEBF3B1" w14:textId="77777777" w:rsidR="002A7693" w:rsidRPr="002A7693" w:rsidRDefault="002A7693" w:rsidP="007D53F7">
            <w:pPr>
              <w:spacing w:before="60" w:after="60"/>
              <w:rPr>
                <w:szCs w:val="20"/>
              </w:rPr>
            </w:pPr>
            <w:r w:rsidRPr="002A7693">
              <w:rPr>
                <w:rFonts w:hint="eastAsia"/>
                <w:szCs w:val="20"/>
              </w:rPr>
              <w:t>논리타입/길이</w:t>
            </w:r>
          </w:p>
        </w:tc>
        <w:tc>
          <w:tcPr>
            <w:tcW w:w="2075" w:type="dxa"/>
          </w:tcPr>
          <w:p w14:paraId="22F08A12" w14:textId="77777777" w:rsidR="002A7693" w:rsidRPr="002A7693" w:rsidRDefault="002A7693" w:rsidP="007D53F7">
            <w:pPr>
              <w:spacing w:before="60" w:after="60"/>
              <w:rPr>
                <w:szCs w:val="20"/>
              </w:rPr>
            </w:pPr>
            <w:r w:rsidRPr="002A7693">
              <w:rPr>
                <w:rFonts w:hint="eastAsia"/>
                <w:szCs w:val="20"/>
              </w:rPr>
              <w:t>비고</w:t>
            </w:r>
          </w:p>
        </w:tc>
      </w:tr>
      <w:tr w:rsidR="002A7693" w:rsidRPr="002A7693" w14:paraId="6D2B9F4E" w14:textId="77777777" w:rsidTr="007D53F7">
        <w:tc>
          <w:tcPr>
            <w:tcW w:w="1560" w:type="dxa"/>
            <w:shd w:val="clear" w:color="auto" w:fill="E6E6E6"/>
          </w:tcPr>
          <w:p w14:paraId="3550DE90" w14:textId="77777777" w:rsidR="002A7693" w:rsidRPr="002A7693" w:rsidRDefault="00B259B3" w:rsidP="007D53F7">
            <w:pPr>
              <w:spacing w:before="60" w:after="60"/>
              <w:rPr>
                <w:szCs w:val="20"/>
              </w:rPr>
            </w:pPr>
            <w:r>
              <w:rPr>
                <w:rFonts w:hint="eastAsia"/>
                <w:szCs w:val="20"/>
              </w:rPr>
              <w:t>그룹</w:t>
            </w:r>
          </w:p>
        </w:tc>
        <w:tc>
          <w:tcPr>
            <w:tcW w:w="1701" w:type="dxa"/>
            <w:shd w:val="clear" w:color="auto" w:fill="E6E6E6"/>
          </w:tcPr>
          <w:p w14:paraId="7A7710A1" w14:textId="77777777" w:rsidR="002A7693" w:rsidRPr="002A7693" w:rsidRDefault="002A7693" w:rsidP="007D53F7">
            <w:pPr>
              <w:spacing w:before="60" w:after="60"/>
              <w:rPr>
                <w:szCs w:val="20"/>
              </w:rPr>
            </w:pPr>
            <w:r w:rsidRPr="002A7693">
              <w:rPr>
                <w:rFonts w:hint="eastAsia"/>
                <w:szCs w:val="20"/>
              </w:rPr>
              <w:t>명</w:t>
            </w:r>
          </w:p>
        </w:tc>
        <w:tc>
          <w:tcPr>
            <w:tcW w:w="2268" w:type="dxa"/>
          </w:tcPr>
          <w:p w14:paraId="44C5DF6B" w14:textId="77777777" w:rsidR="002A7693" w:rsidRPr="002A7693" w:rsidRDefault="002A7693" w:rsidP="007D53F7">
            <w:pPr>
              <w:spacing w:before="60" w:after="60"/>
              <w:rPr>
                <w:szCs w:val="20"/>
              </w:rPr>
            </w:pPr>
            <w:r w:rsidRPr="002A7693">
              <w:rPr>
                <w:rFonts w:hint="eastAsia"/>
                <w:szCs w:val="20"/>
              </w:rPr>
              <w:t>명</w:t>
            </w:r>
            <w:r w:rsidR="00DD1363">
              <w:rPr>
                <w:rFonts w:hint="eastAsia"/>
                <w:szCs w:val="20"/>
              </w:rPr>
              <w:t>VC</w:t>
            </w:r>
            <w:r w:rsidRPr="002A7693">
              <w:rPr>
                <w:rFonts w:hint="eastAsia"/>
                <w:szCs w:val="20"/>
              </w:rPr>
              <w:t>50</w:t>
            </w:r>
          </w:p>
        </w:tc>
        <w:tc>
          <w:tcPr>
            <w:tcW w:w="2143" w:type="dxa"/>
          </w:tcPr>
          <w:p w14:paraId="7618F5E4" w14:textId="77777777" w:rsidR="002A7693" w:rsidRPr="002A7693" w:rsidRDefault="00CA4DB6" w:rsidP="007D53F7">
            <w:pPr>
              <w:spacing w:before="60" w:after="60"/>
              <w:rPr>
                <w:szCs w:val="20"/>
              </w:rPr>
            </w:pPr>
            <w:r>
              <w:rPr>
                <w:rFonts w:hint="eastAsia"/>
                <w:szCs w:val="20"/>
              </w:rPr>
              <w:t>VARCHAR</w:t>
            </w:r>
            <w:r w:rsidR="002A7693" w:rsidRPr="002A7693">
              <w:rPr>
                <w:rFonts w:hint="eastAsia"/>
                <w:szCs w:val="20"/>
              </w:rPr>
              <w:t>(50)</w:t>
            </w:r>
          </w:p>
        </w:tc>
        <w:tc>
          <w:tcPr>
            <w:tcW w:w="2075" w:type="dxa"/>
          </w:tcPr>
          <w:p w14:paraId="369E2CDB" w14:textId="77777777" w:rsidR="002A7693" w:rsidRPr="002A7693" w:rsidRDefault="002A7693" w:rsidP="007D53F7">
            <w:pPr>
              <w:spacing w:before="60" w:after="60"/>
              <w:rPr>
                <w:szCs w:val="20"/>
              </w:rPr>
            </w:pPr>
          </w:p>
        </w:tc>
      </w:tr>
      <w:tr w:rsidR="002A7693" w:rsidRPr="002A7693" w14:paraId="2D9ABF23" w14:textId="77777777" w:rsidTr="007D53F7">
        <w:tc>
          <w:tcPr>
            <w:tcW w:w="1560" w:type="dxa"/>
            <w:shd w:val="clear" w:color="auto" w:fill="E6E6E6"/>
          </w:tcPr>
          <w:p w14:paraId="3D8B53B2" w14:textId="77777777" w:rsidR="002A7693" w:rsidRPr="002A7693" w:rsidRDefault="002A7693" w:rsidP="007D53F7">
            <w:pPr>
              <w:spacing w:before="60" w:after="60"/>
              <w:rPr>
                <w:szCs w:val="20"/>
              </w:rPr>
            </w:pPr>
          </w:p>
        </w:tc>
        <w:tc>
          <w:tcPr>
            <w:tcW w:w="1701" w:type="dxa"/>
            <w:shd w:val="clear" w:color="auto" w:fill="E6E6E6"/>
          </w:tcPr>
          <w:p w14:paraId="25169DEC" w14:textId="77777777" w:rsidR="002A7693" w:rsidRPr="002A7693" w:rsidRDefault="002A7693" w:rsidP="007D53F7">
            <w:pPr>
              <w:spacing w:before="60" w:after="60"/>
              <w:rPr>
                <w:szCs w:val="20"/>
              </w:rPr>
            </w:pPr>
          </w:p>
        </w:tc>
        <w:tc>
          <w:tcPr>
            <w:tcW w:w="2268" w:type="dxa"/>
          </w:tcPr>
          <w:p w14:paraId="6FB51A6F" w14:textId="3966F9FA" w:rsidR="002A7693" w:rsidRPr="002A7693" w:rsidRDefault="002A7693" w:rsidP="00DE3B81">
            <w:pPr>
              <w:spacing w:before="60" w:after="60"/>
              <w:rPr>
                <w:szCs w:val="20"/>
              </w:rPr>
            </w:pPr>
            <w:r w:rsidRPr="002A7693">
              <w:rPr>
                <w:rFonts w:hint="eastAsia"/>
                <w:szCs w:val="20"/>
              </w:rPr>
              <w:t>명</w:t>
            </w:r>
            <w:r w:rsidR="00DD1363">
              <w:rPr>
                <w:rFonts w:hint="eastAsia"/>
                <w:szCs w:val="20"/>
              </w:rPr>
              <w:t>VC</w:t>
            </w:r>
            <w:r w:rsidR="00DE3B81">
              <w:rPr>
                <w:szCs w:val="20"/>
              </w:rPr>
              <w:t>2</w:t>
            </w:r>
            <w:r w:rsidRPr="002A7693">
              <w:rPr>
                <w:rFonts w:hint="eastAsia"/>
                <w:szCs w:val="20"/>
              </w:rPr>
              <w:t>00</w:t>
            </w:r>
          </w:p>
        </w:tc>
        <w:tc>
          <w:tcPr>
            <w:tcW w:w="2143" w:type="dxa"/>
          </w:tcPr>
          <w:p w14:paraId="11C3FAE7" w14:textId="168A1785" w:rsidR="002A7693" w:rsidRPr="002A7693" w:rsidRDefault="00CA4DB6" w:rsidP="00DE3B81">
            <w:pPr>
              <w:spacing w:before="60" w:after="60"/>
              <w:rPr>
                <w:szCs w:val="20"/>
              </w:rPr>
            </w:pPr>
            <w:r>
              <w:rPr>
                <w:rFonts w:hint="eastAsia"/>
                <w:szCs w:val="20"/>
              </w:rPr>
              <w:t>VARCHAR</w:t>
            </w:r>
            <w:r w:rsidR="002A7693" w:rsidRPr="002A7693">
              <w:rPr>
                <w:rFonts w:hint="eastAsia"/>
                <w:szCs w:val="20"/>
              </w:rPr>
              <w:t>(</w:t>
            </w:r>
            <w:r w:rsidR="00DE3B81">
              <w:rPr>
                <w:szCs w:val="20"/>
              </w:rPr>
              <w:t>2</w:t>
            </w:r>
            <w:r w:rsidR="002A7693" w:rsidRPr="002A7693">
              <w:rPr>
                <w:rFonts w:hint="eastAsia"/>
                <w:szCs w:val="20"/>
              </w:rPr>
              <w:t>00)</w:t>
            </w:r>
          </w:p>
        </w:tc>
        <w:tc>
          <w:tcPr>
            <w:tcW w:w="2075" w:type="dxa"/>
          </w:tcPr>
          <w:p w14:paraId="267D3D05" w14:textId="77777777" w:rsidR="002A7693" w:rsidRPr="002A7693" w:rsidRDefault="002A7693" w:rsidP="007D53F7">
            <w:pPr>
              <w:spacing w:before="60" w:after="60"/>
              <w:rPr>
                <w:szCs w:val="20"/>
              </w:rPr>
            </w:pPr>
          </w:p>
        </w:tc>
      </w:tr>
      <w:tr w:rsidR="002A7693" w:rsidRPr="002A7693" w14:paraId="46914364" w14:textId="77777777" w:rsidTr="007D53F7">
        <w:tc>
          <w:tcPr>
            <w:tcW w:w="1560" w:type="dxa"/>
            <w:shd w:val="clear" w:color="auto" w:fill="E6E6E6"/>
          </w:tcPr>
          <w:p w14:paraId="24A35EC9" w14:textId="77777777" w:rsidR="002A7693" w:rsidRPr="002A7693" w:rsidRDefault="002A7693" w:rsidP="007D53F7">
            <w:pPr>
              <w:spacing w:before="60" w:after="60"/>
              <w:rPr>
                <w:szCs w:val="20"/>
              </w:rPr>
            </w:pPr>
          </w:p>
        </w:tc>
        <w:tc>
          <w:tcPr>
            <w:tcW w:w="1701" w:type="dxa"/>
            <w:shd w:val="clear" w:color="auto" w:fill="E6E6E6"/>
          </w:tcPr>
          <w:p w14:paraId="2A77F9EC" w14:textId="77777777" w:rsidR="002A7693" w:rsidRPr="002A7693" w:rsidRDefault="002A7693" w:rsidP="007D53F7">
            <w:pPr>
              <w:spacing w:before="60" w:after="60"/>
              <w:rPr>
                <w:szCs w:val="20"/>
              </w:rPr>
            </w:pPr>
          </w:p>
        </w:tc>
        <w:tc>
          <w:tcPr>
            <w:tcW w:w="2268" w:type="dxa"/>
          </w:tcPr>
          <w:p w14:paraId="57BB8F5A" w14:textId="1A564679" w:rsidR="002A7693" w:rsidRPr="002A7693" w:rsidRDefault="002A7693" w:rsidP="00DE3B81">
            <w:pPr>
              <w:spacing w:before="60" w:after="60"/>
              <w:rPr>
                <w:szCs w:val="20"/>
              </w:rPr>
            </w:pPr>
            <w:r w:rsidRPr="002A7693">
              <w:rPr>
                <w:rFonts w:hint="eastAsia"/>
                <w:szCs w:val="20"/>
              </w:rPr>
              <w:t>명</w:t>
            </w:r>
            <w:r w:rsidR="00DD1363">
              <w:rPr>
                <w:rFonts w:hint="eastAsia"/>
                <w:szCs w:val="20"/>
              </w:rPr>
              <w:t>VC</w:t>
            </w:r>
            <w:r w:rsidR="00DE3B81">
              <w:rPr>
                <w:szCs w:val="20"/>
              </w:rPr>
              <w:t>10</w:t>
            </w:r>
            <w:r w:rsidRPr="002A7693">
              <w:rPr>
                <w:rFonts w:hint="eastAsia"/>
                <w:szCs w:val="20"/>
              </w:rPr>
              <w:t>00</w:t>
            </w:r>
          </w:p>
        </w:tc>
        <w:tc>
          <w:tcPr>
            <w:tcW w:w="2143" w:type="dxa"/>
          </w:tcPr>
          <w:p w14:paraId="51774783" w14:textId="7F3293A2" w:rsidR="002A7693" w:rsidRPr="002A7693" w:rsidRDefault="00CA4DB6" w:rsidP="00DE3B81">
            <w:pPr>
              <w:spacing w:before="60" w:after="60"/>
              <w:rPr>
                <w:szCs w:val="20"/>
              </w:rPr>
            </w:pPr>
            <w:r>
              <w:rPr>
                <w:rFonts w:hint="eastAsia"/>
                <w:szCs w:val="20"/>
              </w:rPr>
              <w:t>VARCHAR</w:t>
            </w:r>
            <w:r w:rsidR="002A7693" w:rsidRPr="002A7693">
              <w:rPr>
                <w:rFonts w:hint="eastAsia"/>
                <w:szCs w:val="20"/>
              </w:rPr>
              <w:t>(</w:t>
            </w:r>
            <w:r w:rsidR="00DE3B81">
              <w:rPr>
                <w:szCs w:val="20"/>
              </w:rPr>
              <w:t>10</w:t>
            </w:r>
            <w:r w:rsidR="002A7693" w:rsidRPr="002A7693">
              <w:rPr>
                <w:rFonts w:hint="eastAsia"/>
                <w:szCs w:val="20"/>
              </w:rPr>
              <w:t>00)</w:t>
            </w:r>
          </w:p>
        </w:tc>
        <w:tc>
          <w:tcPr>
            <w:tcW w:w="2075" w:type="dxa"/>
          </w:tcPr>
          <w:p w14:paraId="67FF41EE" w14:textId="77777777" w:rsidR="002A7693" w:rsidRPr="002A7693" w:rsidRDefault="002A7693" w:rsidP="007D53F7">
            <w:pPr>
              <w:spacing w:before="60" w:after="60"/>
              <w:rPr>
                <w:szCs w:val="20"/>
              </w:rPr>
            </w:pPr>
          </w:p>
        </w:tc>
      </w:tr>
      <w:tr w:rsidR="002A7693" w:rsidRPr="002A7693" w14:paraId="65F05F1E" w14:textId="77777777" w:rsidTr="007D53F7">
        <w:tc>
          <w:tcPr>
            <w:tcW w:w="1560" w:type="dxa"/>
            <w:shd w:val="clear" w:color="auto" w:fill="E6E6E6"/>
          </w:tcPr>
          <w:p w14:paraId="4DD33DCD" w14:textId="77777777" w:rsidR="002A7693" w:rsidRPr="002A7693" w:rsidRDefault="002A7693" w:rsidP="007D53F7">
            <w:pPr>
              <w:spacing w:before="60" w:after="60"/>
              <w:rPr>
                <w:szCs w:val="20"/>
              </w:rPr>
            </w:pPr>
          </w:p>
        </w:tc>
        <w:tc>
          <w:tcPr>
            <w:tcW w:w="1701" w:type="dxa"/>
            <w:shd w:val="clear" w:color="auto" w:fill="E6E6E6"/>
          </w:tcPr>
          <w:p w14:paraId="3BF6BF95" w14:textId="77777777" w:rsidR="002A7693" w:rsidRPr="002A7693" w:rsidRDefault="002A7693" w:rsidP="007D53F7">
            <w:pPr>
              <w:spacing w:before="60" w:after="60"/>
              <w:rPr>
                <w:szCs w:val="20"/>
              </w:rPr>
            </w:pPr>
            <w:r w:rsidRPr="002A7693">
              <w:rPr>
                <w:rFonts w:hint="eastAsia"/>
                <w:szCs w:val="20"/>
              </w:rPr>
              <w:t xml:space="preserve"> </w:t>
            </w:r>
          </w:p>
        </w:tc>
        <w:tc>
          <w:tcPr>
            <w:tcW w:w="2268" w:type="dxa"/>
          </w:tcPr>
          <w:p w14:paraId="0420965E" w14:textId="77777777" w:rsidR="002A7693" w:rsidRPr="002A7693" w:rsidRDefault="002A7693" w:rsidP="007D53F7">
            <w:pPr>
              <w:spacing w:before="60" w:after="60"/>
              <w:rPr>
                <w:szCs w:val="20"/>
              </w:rPr>
            </w:pPr>
            <w:r w:rsidRPr="002A7693">
              <w:rPr>
                <w:szCs w:val="20"/>
              </w:rPr>
              <w:t>…</w:t>
            </w:r>
            <w:r w:rsidRPr="002A7693">
              <w:rPr>
                <w:rFonts w:hint="eastAsia"/>
                <w:szCs w:val="20"/>
              </w:rPr>
              <w:t>.</w:t>
            </w:r>
          </w:p>
        </w:tc>
        <w:tc>
          <w:tcPr>
            <w:tcW w:w="2143" w:type="dxa"/>
          </w:tcPr>
          <w:p w14:paraId="71354274" w14:textId="77777777" w:rsidR="002A7693" w:rsidRPr="002A7693" w:rsidRDefault="002A7693" w:rsidP="007D53F7">
            <w:pPr>
              <w:spacing w:before="60" w:after="60"/>
              <w:rPr>
                <w:szCs w:val="20"/>
              </w:rPr>
            </w:pPr>
          </w:p>
        </w:tc>
        <w:tc>
          <w:tcPr>
            <w:tcW w:w="2075" w:type="dxa"/>
          </w:tcPr>
          <w:p w14:paraId="23433FB9" w14:textId="77777777" w:rsidR="002A7693" w:rsidRPr="002A7693" w:rsidRDefault="002A7693" w:rsidP="007D53F7">
            <w:pPr>
              <w:spacing w:before="60" w:after="60"/>
              <w:rPr>
                <w:szCs w:val="20"/>
              </w:rPr>
            </w:pPr>
          </w:p>
        </w:tc>
      </w:tr>
    </w:tbl>
    <w:p w14:paraId="517DE39B" w14:textId="77777777" w:rsidR="0062230B" w:rsidRDefault="0062230B" w:rsidP="0062230B"/>
    <w:p w14:paraId="659185C0" w14:textId="77777777" w:rsidR="002A7693" w:rsidRPr="00DA0CC2" w:rsidRDefault="002A7693" w:rsidP="00611B5A">
      <w:pPr>
        <w:pStyle w:val="30"/>
      </w:pPr>
      <w:bookmarkStart w:id="478" w:name="_Toc124110793"/>
      <w:r>
        <w:rPr>
          <w:rFonts w:hint="eastAsia"/>
        </w:rPr>
        <w:t>내용</w:t>
      </w:r>
      <w:bookmarkEnd w:id="478"/>
    </w:p>
    <w:p w14:paraId="1AC50BCA" w14:textId="77777777" w:rsidR="002A7693" w:rsidRDefault="002A7693" w:rsidP="002A7693">
      <w:r>
        <w:rPr>
          <w:rFonts w:hint="eastAsia"/>
        </w:rPr>
        <w:t>형식이나</w:t>
      </w:r>
      <w:r>
        <w:t xml:space="preserve"> 내용에 일정한 규칙이 없는 서술형의 텍스트형식의 데이터를 정의할 때 사용한다.   </w:t>
      </w:r>
    </w:p>
    <w:p w14:paraId="14621396" w14:textId="77777777" w:rsidR="002A7693" w:rsidRDefault="002A7693" w:rsidP="002A7693">
      <w:r>
        <w:rPr>
          <w:rFonts w:hint="eastAsia"/>
        </w:rPr>
        <w:t>특정한</w:t>
      </w:r>
      <w:r>
        <w:t xml:space="preserve"> 데이터의 부가적 설명이나 의견, 사유, 설명, 내역 등의 설명정보를 저장할 때 사용되는 </w:t>
      </w:r>
    </w:p>
    <w:p w14:paraId="119614BF" w14:textId="77777777" w:rsidR="002A7693" w:rsidRDefault="002A7693" w:rsidP="002A7693">
      <w:pPr>
        <w:rPr>
          <w:rFonts w:asciiTheme="minorEastAsia" w:eastAsiaTheme="minorEastAsia" w:hAnsiTheme="minorEastAsia"/>
          <w:szCs w:val="20"/>
        </w:rPr>
      </w:pPr>
      <w:r>
        <w:rPr>
          <w:rFonts w:hint="eastAsia"/>
        </w:rPr>
        <w:t>도메인</w:t>
      </w:r>
      <w:r>
        <w:t xml:space="preserve"> 그룹이다</w:t>
      </w:r>
    </w:p>
    <w:p w14:paraId="45A6A027" w14:textId="77777777" w:rsidR="002A7693" w:rsidRPr="002A7693" w:rsidRDefault="002A7693" w:rsidP="002A7693">
      <w:pPr>
        <w:pStyle w:val="a7"/>
        <w:keepNext/>
        <w:jc w:val="left"/>
        <w:rPr>
          <w:b w:val="0"/>
          <w:bCs w:val="0"/>
        </w:rPr>
      </w:pPr>
      <w:bookmarkStart w:id="479" w:name="_Toc267099496"/>
      <w:r w:rsidRPr="002A7693">
        <w:rPr>
          <w:rFonts w:hint="eastAsia"/>
        </w:rPr>
        <w:t>[</w:t>
      </w:r>
      <w:r w:rsidRPr="002A7693">
        <w:rPr>
          <w:rFonts w:hint="eastAsia"/>
          <w:b w:val="0"/>
          <w:bCs w:val="0"/>
        </w:rPr>
        <w:t>표</w:t>
      </w:r>
      <w:r w:rsidR="009C4706">
        <w:rPr>
          <w:b w:val="0"/>
          <w:bCs w:val="0"/>
        </w:rPr>
        <w:t>5</w:t>
      </w:r>
      <w:r w:rsidRPr="002A7693">
        <w:rPr>
          <w:rFonts w:hint="eastAsia"/>
          <w:b w:val="0"/>
          <w:bCs w:val="0"/>
        </w:rPr>
        <w:t>-6]</w:t>
      </w:r>
      <w:r w:rsidRPr="002A7693">
        <w:rPr>
          <w:b w:val="0"/>
          <w:bCs w:val="0"/>
        </w:rPr>
        <w:t xml:space="preserve"> </w:t>
      </w:r>
      <w:r w:rsidRPr="002A7693">
        <w:rPr>
          <w:rFonts w:hint="eastAsia"/>
          <w:b w:val="0"/>
          <w:bCs w:val="0"/>
        </w:rPr>
        <w:t>내용 도메인 예시</w:t>
      </w:r>
      <w:bookmarkEnd w:id="4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1652"/>
        <w:gridCol w:w="2216"/>
        <w:gridCol w:w="2125"/>
        <w:gridCol w:w="2011"/>
      </w:tblGrid>
      <w:tr w:rsidR="002A7693" w:rsidRPr="002A7693" w14:paraId="6E8966FA" w14:textId="77777777" w:rsidTr="007D53F7">
        <w:tc>
          <w:tcPr>
            <w:tcW w:w="1560" w:type="dxa"/>
            <w:shd w:val="clear" w:color="auto" w:fill="E6E6E6"/>
          </w:tcPr>
          <w:p w14:paraId="245ADDEC" w14:textId="77777777" w:rsidR="002A7693" w:rsidRPr="002A7693" w:rsidRDefault="002A7693" w:rsidP="007D53F7">
            <w:pPr>
              <w:spacing w:before="60" w:after="60"/>
              <w:rPr>
                <w:szCs w:val="20"/>
              </w:rPr>
            </w:pPr>
            <w:r w:rsidRPr="002A7693">
              <w:rPr>
                <w:rFonts w:hint="eastAsia"/>
                <w:szCs w:val="20"/>
              </w:rPr>
              <w:t>도메인</w:t>
            </w:r>
            <w:r w:rsidRPr="002A7693">
              <w:rPr>
                <w:szCs w:val="20"/>
              </w:rPr>
              <w:br/>
            </w:r>
            <w:r w:rsidR="007412A8">
              <w:rPr>
                <w:rFonts w:hint="eastAsia"/>
                <w:szCs w:val="20"/>
              </w:rPr>
              <w:t>유형</w:t>
            </w:r>
          </w:p>
        </w:tc>
        <w:tc>
          <w:tcPr>
            <w:tcW w:w="1701" w:type="dxa"/>
            <w:shd w:val="clear" w:color="auto" w:fill="E6E6E6"/>
          </w:tcPr>
          <w:p w14:paraId="4D0073D6" w14:textId="77777777" w:rsidR="002A7693" w:rsidRPr="002A7693" w:rsidRDefault="002A7693" w:rsidP="007D53F7">
            <w:pPr>
              <w:spacing w:before="60" w:after="60"/>
              <w:rPr>
                <w:szCs w:val="20"/>
              </w:rPr>
            </w:pPr>
            <w:r w:rsidRPr="002A7693">
              <w:rPr>
                <w:rFonts w:hint="eastAsia"/>
                <w:szCs w:val="20"/>
              </w:rPr>
              <w:t>도메인</w:t>
            </w:r>
            <w:r w:rsidRPr="002A7693">
              <w:rPr>
                <w:szCs w:val="20"/>
              </w:rPr>
              <w:br/>
            </w:r>
            <w:r w:rsidRPr="002A7693">
              <w:rPr>
                <w:rFonts w:hint="eastAsia"/>
                <w:szCs w:val="20"/>
              </w:rPr>
              <w:t>소분류</w:t>
            </w:r>
          </w:p>
        </w:tc>
        <w:tc>
          <w:tcPr>
            <w:tcW w:w="2268" w:type="dxa"/>
          </w:tcPr>
          <w:p w14:paraId="2568AF10" w14:textId="77777777" w:rsidR="002A7693" w:rsidRPr="002A7693" w:rsidRDefault="002A7693" w:rsidP="007D53F7">
            <w:pPr>
              <w:spacing w:before="60" w:after="60"/>
              <w:rPr>
                <w:szCs w:val="20"/>
              </w:rPr>
            </w:pPr>
            <w:r w:rsidRPr="002A7693">
              <w:rPr>
                <w:rFonts w:hint="eastAsia"/>
                <w:szCs w:val="20"/>
              </w:rPr>
              <w:t>도메인명</w:t>
            </w:r>
          </w:p>
        </w:tc>
        <w:tc>
          <w:tcPr>
            <w:tcW w:w="2143" w:type="dxa"/>
          </w:tcPr>
          <w:p w14:paraId="3C10B5E1" w14:textId="77777777" w:rsidR="002A7693" w:rsidRPr="002A7693" w:rsidRDefault="002A7693" w:rsidP="007D53F7">
            <w:pPr>
              <w:spacing w:before="60" w:after="60"/>
              <w:rPr>
                <w:szCs w:val="20"/>
              </w:rPr>
            </w:pPr>
            <w:r w:rsidRPr="002A7693">
              <w:rPr>
                <w:rFonts w:hint="eastAsia"/>
                <w:szCs w:val="20"/>
              </w:rPr>
              <w:t>타입/길이</w:t>
            </w:r>
          </w:p>
        </w:tc>
        <w:tc>
          <w:tcPr>
            <w:tcW w:w="2075" w:type="dxa"/>
          </w:tcPr>
          <w:p w14:paraId="681E5400" w14:textId="77777777" w:rsidR="002A7693" w:rsidRPr="002A7693" w:rsidRDefault="002A7693" w:rsidP="007D53F7">
            <w:pPr>
              <w:spacing w:before="60" w:after="60"/>
              <w:rPr>
                <w:szCs w:val="20"/>
              </w:rPr>
            </w:pPr>
            <w:r w:rsidRPr="002A7693">
              <w:rPr>
                <w:rFonts w:hint="eastAsia"/>
                <w:szCs w:val="20"/>
              </w:rPr>
              <w:t>비고</w:t>
            </w:r>
          </w:p>
        </w:tc>
      </w:tr>
      <w:tr w:rsidR="002A7693" w:rsidRPr="002A7693" w14:paraId="50127516" w14:textId="77777777" w:rsidTr="007D53F7">
        <w:tc>
          <w:tcPr>
            <w:tcW w:w="1560" w:type="dxa"/>
            <w:shd w:val="clear" w:color="auto" w:fill="E6E6E6"/>
          </w:tcPr>
          <w:p w14:paraId="28408300" w14:textId="77777777" w:rsidR="002A7693" w:rsidRPr="002A7693" w:rsidRDefault="00B259B3" w:rsidP="007D53F7">
            <w:pPr>
              <w:spacing w:before="60" w:after="60"/>
              <w:rPr>
                <w:szCs w:val="20"/>
              </w:rPr>
            </w:pPr>
            <w:r>
              <w:rPr>
                <w:rFonts w:hint="eastAsia"/>
                <w:szCs w:val="20"/>
              </w:rPr>
              <w:t>그룹</w:t>
            </w:r>
          </w:p>
        </w:tc>
        <w:tc>
          <w:tcPr>
            <w:tcW w:w="1701" w:type="dxa"/>
            <w:shd w:val="clear" w:color="auto" w:fill="E6E6E6"/>
          </w:tcPr>
          <w:p w14:paraId="4DEE6C58" w14:textId="77777777" w:rsidR="002A7693" w:rsidRPr="002A7693" w:rsidRDefault="002A7693" w:rsidP="007D53F7">
            <w:pPr>
              <w:spacing w:before="60" w:after="60"/>
              <w:rPr>
                <w:szCs w:val="20"/>
              </w:rPr>
            </w:pPr>
            <w:r w:rsidRPr="002A7693">
              <w:rPr>
                <w:rFonts w:hint="eastAsia"/>
                <w:szCs w:val="20"/>
              </w:rPr>
              <w:t>내용</w:t>
            </w:r>
          </w:p>
        </w:tc>
        <w:tc>
          <w:tcPr>
            <w:tcW w:w="2268" w:type="dxa"/>
          </w:tcPr>
          <w:p w14:paraId="4EBF4189" w14:textId="77777777" w:rsidR="002A7693" w:rsidRPr="002A7693" w:rsidRDefault="002A7693" w:rsidP="007D53F7">
            <w:pPr>
              <w:spacing w:before="60" w:after="60"/>
              <w:rPr>
                <w:szCs w:val="20"/>
              </w:rPr>
            </w:pPr>
            <w:r w:rsidRPr="002A7693">
              <w:rPr>
                <w:rFonts w:hint="eastAsia"/>
                <w:szCs w:val="20"/>
              </w:rPr>
              <w:t>내용</w:t>
            </w:r>
            <w:r w:rsidR="00DD1363">
              <w:rPr>
                <w:rFonts w:hint="eastAsia"/>
                <w:szCs w:val="20"/>
              </w:rPr>
              <w:t>VC</w:t>
            </w:r>
            <w:r w:rsidRPr="002A7693">
              <w:rPr>
                <w:rFonts w:hint="eastAsia"/>
                <w:szCs w:val="20"/>
              </w:rPr>
              <w:t>100</w:t>
            </w:r>
          </w:p>
        </w:tc>
        <w:tc>
          <w:tcPr>
            <w:tcW w:w="2143" w:type="dxa"/>
          </w:tcPr>
          <w:p w14:paraId="1A420F3F" w14:textId="77777777" w:rsidR="002A7693" w:rsidRPr="002A7693" w:rsidRDefault="00CA4DB6" w:rsidP="007D53F7">
            <w:pPr>
              <w:spacing w:before="60" w:after="60"/>
              <w:rPr>
                <w:szCs w:val="20"/>
              </w:rPr>
            </w:pPr>
            <w:r>
              <w:rPr>
                <w:rFonts w:hint="eastAsia"/>
                <w:szCs w:val="20"/>
              </w:rPr>
              <w:t>VARCHAR</w:t>
            </w:r>
            <w:r w:rsidR="002A7693" w:rsidRPr="002A7693">
              <w:rPr>
                <w:rFonts w:hint="eastAsia"/>
                <w:szCs w:val="20"/>
              </w:rPr>
              <w:t>(100)</w:t>
            </w:r>
          </w:p>
        </w:tc>
        <w:tc>
          <w:tcPr>
            <w:tcW w:w="2075" w:type="dxa"/>
          </w:tcPr>
          <w:p w14:paraId="734F9BA1" w14:textId="77777777" w:rsidR="002A7693" w:rsidRPr="002A7693" w:rsidRDefault="002A7693" w:rsidP="007D53F7">
            <w:pPr>
              <w:spacing w:before="60" w:after="60"/>
              <w:rPr>
                <w:szCs w:val="20"/>
              </w:rPr>
            </w:pPr>
          </w:p>
        </w:tc>
      </w:tr>
      <w:tr w:rsidR="002A7693" w:rsidRPr="002A7693" w14:paraId="7829AEF6" w14:textId="77777777" w:rsidTr="007D53F7">
        <w:tc>
          <w:tcPr>
            <w:tcW w:w="1560" w:type="dxa"/>
            <w:shd w:val="clear" w:color="auto" w:fill="E6E6E6"/>
          </w:tcPr>
          <w:p w14:paraId="6F22A1BC" w14:textId="77777777" w:rsidR="002A7693" w:rsidRPr="002A7693" w:rsidRDefault="002A7693" w:rsidP="007D53F7">
            <w:pPr>
              <w:spacing w:before="60" w:after="60"/>
              <w:rPr>
                <w:szCs w:val="20"/>
              </w:rPr>
            </w:pPr>
          </w:p>
        </w:tc>
        <w:tc>
          <w:tcPr>
            <w:tcW w:w="1701" w:type="dxa"/>
            <w:shd w:val="clear" w:color="auto" w:fill="E6E6E6"/>
          </w:tcPr>
          <w:p w14:paraId="1EA393D9" w14:textId="77777777" w:rsidR="002A7693" w:rsidRPr="002A7693" w:rsidRDefault="002A7693" w:rsidP="007D53F7">
            <w:pPr>
              <w:spacing w:before="60" w:after="60"/>
              <w:rPr>
                <w:szCs w:val="20"/>
              </w:rPr>
            </w:pPr>
          </w:p>
        </w:tc>
        <w:tc>
          <w:tcPr>
            <w:tcW w:w="2268" w:type="dxa"/>
          </w:tcPr>
          <w:p w14:paraId="046BAAB3" w14:textId="77777777" w:rsidR="002A7693" w:rsidRPr="002A7693" w:rsidRDefault="002A7693" w:rsidP="007D53F7">
            <w:pPr>
              <w:spacing w:before="60" w:after="60"/>
              <w:rPr>
                <w:szCs w:val="20"/>
              </w:rPr>
            </w:pPr>
            <w:r w:rsidRPr="002A7693">
              <w:rPr>
                <w:rFonts w:hint="eastAsia"/>
                <w:szCs w:val="20"/>
              </w:rPr>
              <w:t>내용</w:t>
            </w:r>
            <w:r w:rsidR="00DD1363">
              <w:rPr>
                <w:rFonts w:hint="eastAsia"/>
                <w:szCs w:val="20"/>
              </w:rPr>
              <w:t>VC</w:t>
            </w:r>
            <w:r w:rsidRPr="002A7693">
              <w:rPr>
                <w:rFonts w:hint="eastAsia"/>
                <w:szCs w:val="20"/>
              </w:rPr>
              <w:t>200</w:t>
            </w:r>
          </w:p>
        </w:tc>
        <w:tc>
          <w:tcPr>
            <w:tcW w:w="2143" w:type="dxa"/>
          </w:tcPr>
          <w:p w14:paraId="318057B7" w14:textId="77777777" w:rsidR="002A7693" w:rsidRPr="002A7693" w:rsidRDefault="00CA4DB6" w:rsidP="007D53F7">
            <w:pPr>
              <w:spacing w:before="60" w:after="60"/>
              <w:rPr>
                <w:szCs w:val="20"/>
              </w:rPr>
            </w:pPr>
            <w:r>
              <w:rPr>
                <w:rFonts w:hint="eastAsia"/>
                <w:szCs w:val="20"/>
              </w:rPr>
              <w:t>VARCHAR</w:t>
            </w:r>
            <w:r w:rsidR="002A7693" w:rsidRPr="002A7693">
              <w:rPr>
                <w:rFonts w:hint="eastAsia"/>
                <w:szCs w:val="20"/>
              </w:rPr>
              <w:t>(200)</w:t>
            </w:r>
          </w:p>
        </w:tc>
        <w:tc>
          <w:tcPr>
            <w:tcW w:w="2075" w:type="dxa"/>
          </w:tcPr>
          <w:p w14:paraId="23B1D449" w14:textId="77777777" w:rsidR="002A7693" w:rsidRPr="002A7693" w:rsidRDefault="002A7693" w:rsidP="007D53F7">
            <w:pPr>
              <w:spacing w:before="60" w:after="60"/>
              <w:rPr>
                <w:szCs w:val="20"/>
              </w:rPr>
            </w:pPr>
          </w:p>
        </w:tc>
      </w:tr>
      <w:tr w:rsidR="002A7693" w:rsidRPr="002A7693" w14:paraId="7C559615" w14:textId="77777777" w:rsidTr="007D53F7">
        <w:tc>
          <w:tcPr>
            <w:tcW w:w="1560" w:type="dxa"/>
            <w:shd w:val="clear" w:color="auto" w:fill="E6E6E6"/>
          </w:tcPr>
          <w:p w14:paraId="722A0747" w14:textId="77777777" w:rsidR="002A7693" w:rsidRPr="002A7693" w:rsidRDefault="002A7693" w:rsidP="007D53F7">
            <w:pPr>
              <w:spacing w:before="60" w:after="60"/>
              <w:rPr>
                <w:szCs w:val="20"/>
              </w:rPr>
            </w:pPr>
          </w:p>
        </w:tc>
        <w:tc>
          <w:tcPr>
            <w:tcW w:w="1701" w:type="dxa"/>
            <w:shd w:val="clear" w:color="auto" w:fill="E6E6E6"/>
          </w:tcPr>
          <w:p w14:paraId="51662EFF" w14:textId="77777777" w:rsidR="002A7693" w:rsidRPr="002A7693" w:rsidRDefault="002A7693" w:rsidP="007D53F7">
            <w:pPr>
              <w:spacing w:before="60" w:after="60"/>
              <w:rPr>
                <w:szCs w:val="20"/>
              </w:rPr>
            </w:pPr>
          </w:p>
        </w:tc>
        <w:tc>
          <w:tcPr>
            <w:tcW w:w="2268" w:type="dxa"/>
          </w:tcPr>
          <w:p w14:paraId="5825BE62" w14:textId="2507076E" w:rsidR="002A7693" w:rsidRPr="002A7693" w:rsidRDefault="002A7693" w:rsidP="00B03F77">
            <w:pPr>
              <w:spacing w:before="60" w:after="60"/>
              <w:rPr>
                <w:szCs w:val="20"/>
              </w:rPr>
            </w:pPr>
            <w:r w:rsidRPr="002A7693">
              <w:rPr>
                <w:rFonts w:hint="eastAsia"/>
                <w:szCs w:val="20"/>
              </w:rPr>
              <w:t>내용</w:t>
            </w:r>
            <w:r w:rsidR="00DD1363">
              <w:rPr>
                <w:rFonts w:hint="eastAsia"/>
                <w:szCs w:val="20"/>
              </w:rPr>
              <w:t>VC</w:t>
            </w:r>
            <w:r w:rsidR="00B03F77">
              <w:rPr>
                <w:szCs w:val="20"/>
              </w:rPr>
              <w:t>2</w:t>
            </w:r>
            <w:r w:rsidRPr="002A7693">
              <w:rPr>
                <w:rFonts w:hint="eastAsia"/>
                <w:szCs w:val="20"/>
              </w:rPr>
              <w:t>000</w:t>
            </w:r>
          </w:p>
        </w:tc>
        <w:tc>
          <w:tcPr>
            <w:tcW w:w="2143" w:type="dxa"/>
          </w:tcPr>
          <w:p w14:paraId="3B0595F6" w14:textId="2B022063" w:rsidR="002A7693" w:rsidRPr="002A7693" w:rsidRDefault="00CA4DB6" w:rsidP="00B03F77">
            <w:pPr>
              <w:spacing w:before="60" w:after="60"/>
              <w:rPr>
                <w:szCs w:val="20"/>
              </w:rPr>
            </w:pPr>
            <w:r>
              <w:rPr>
                <w:rFonts w:hint="eastAsia"/>
                <w:szCs w:val="20"/>
              </w:rPr>
              <w:t>VARCHAR</w:t>
            </w:r>
            <w:r w:rsidR="002A7693" w:rsidRPr="002A7693">
              <w:rPr>
                <w:rFonts w:hint="eastAsia"/>
                <w:szCs w:val="20"/>
              </w:rPr>
              <w:t>(</w:t>
            </w:r>
            <w:r w:rsidR="00B03F77">
              <w:rPr>
                <w:szCs w:val="20"/>
              </w:rPr>
              <w:t>2</w:t>
            </w:r>
            <w:r w:rsidR="002A7693" w:rsidRPr="002A7693">
              <w:rPr>
                <w:rFonts w:hint="eastAsia"/>
                <w:szCs w:val="20"/>
              </w:rPr>
              <w:t>000)</w:t>
            </w:r>
          </w:p>
        </w:tc>
        <w:tc>
          <w:tcPr>
            <w:tcW w:w="2075" w:type="dxa"/>
          </w:tcPr>
          <w:p w14:paraId="6056C878" w14:textId="77777777" w:rsidR="002A7693" w:rsidRPr="002A7693" w:rsidRDefault="002A7693" w:rsidP="007D53F7">
            <w:pPr>
              <w:spacing w:before="60" w:after="60"/>
              <w:rPr>
                <w:szCs w:val="20"/>
              </w:rPr>
            </w:pPr>
          </w:p>
        </w:tc>
      </w:tr>
      <w:tr w:rsidR="002A7693" w:rsidRPr="002A7693" w14:paraId="1C59927A" w14:textId="77777777" w:rsidTr="007D53F7">
        <w:tc>
          <w:tcPr>
            <w:tcW w:w="1560" w:type="dxa"/>
            <w:shd w:val="clear" w:color="auto" w:fill="E6E6E6"/>
          </w:tcPr>
          <w:p w14:paraId="7A6B9272" w14:textId="77777777" w:rsidR="002A7693" w:rsidRPr="002A7693" w:rsidRDefault="002A7693" w:rsidP="007D53F7">
            <w:pPr>
              <w:spacing w:before="60" w:after="60"/>
              <w:rPr>
                <w:szCs w:val="20"/>
              </w:rPr>
            </w:pPr>
          </w:p>
        </w:tc>
        <w:tc>
          <w:tcPr>
            <w:tcW w:w="1701" w:type="dxa"/>
            <w:shd w:val="clear" w:color="auto" w:fill="E6E6E6"/>
          </w:tcPr>
          <w:p w14:paraId="0BDE1222" w14:textId="77777777" w:rsidR="002A7693" w:rsidRPr="002A7693" w:rsidRDefault="002A7693" w:rsidP="007D53F7">
            <w:pPr>
              <w:spacing w:before="60" w:after="60"/>
              <w:rPr>
                <w:szCs w:val="20"/>
              </w:rPr>
            </w:pPr>
            <w:r w:rsidRPr="002A7693">
              <w:rPr>
                <w:rFonts w:hint="eastAsia"/>
                <w:szCs w:val="20"/>
              </w:rPr>
              <w:t xml:space="preserve"> </w:t>
            </w:r>
          </w:p>
        </w:tc>
        <w:tc>
          <w:tcPr>
            <w:tcW w:w="2268" w:type="dxa"/>
          </w:tcPr>
          <w:p w14:paraId="616A596C" w14:textId="77777777" w:rsidR="002A7693" w:rsidRPr="002A7693" w:rsidRDefault="002A7693" w:rsidP="007D53F7">
            <w:pPr>
              <w:spacing w:before="60" w:after="60"/>
              <w:rPr>
                <w:szCs w:val="20"/>
              </w:rPr>
            </w:pPr>
            <w:r w:rsidRPr="002A7693">
              <w:rPr>
                <w:szCs w:val="20"/>
              </w:rPr>
              <w:t>…………</w:t>
            </w:r>
            <w:r w:rsidRPr="002A7693">
              <w:rPr>
                <w:rFonts w:hint="eastAsia"/>
                <w:szCs w:val="20"/>
              </w:rPr>
              <w:t>.</w:t>
            </w:r>
          </w:p>
        </w:tc>
        <w:tc>
          <w:tcPr>
            <w:tcW w:w="2143" w:type="dxa"/>
          </w:tcPr>
          <w:p w14:paraId="47F5717B" w14:textId="77777777" w:rsidR="002A7693" w:rsidRPr="002A7693" w:rsidRDefault="002A7693" w:rsidP="007D53F7">
            <w:pPr>
              <w:spacing w:before="60" w:after="60"/>
              <w:rPr>
                <w:szCs w:val="20"/>
              </w:rPr>
            </w:pPr>
          </w:p>
        </w:tc>
        <w:tc>
          <w:tcPr>
            <w:tcW w:w="2075" w:type="dxa"/>
          </w:tcPr>
          <w:p w14:paraId="2E0F4F15" w14:textId="77777777" w:rsidR="002A7693" w:rsidRPr="002A7693" w:rsidRDefault="002A7693" w:rsidP="007D53F7">
            <w:pPr>
              <w:spacing w:before="60" w:after="60"/>
              <w:rPr>
                <w:szCs w:val="20"/>
              </w:rPr>
            </w:pPr>
          </w:p>
        </w:tc>
      </w:tr>
    </w:tbl>
    <w:p w14:paraId="33550E7D" w14:textId="77777777" w:rsidR="005D3BAA" w:rsidRPr="002A7693" w:rsidRDefault="005D3BAA" w:rsidP="005D3BAA">
      <w:pPr>
        <w:rPr>
          <w:rFonts w:asciiTheme="minorEastAsia" w:eastAsiaTheme="minorEastAsia" w:hAnsiTheme="minorEastAsia"/>
          <w:szCs w:val="20"/>
        </w:rPr>
      </w:pPr>
    </w:p>
    <w:p w14:paraId="6119A5C7" w14:textId="39BF52B4" w:rsidR="002A7693" w:rsidRPr="00DA0CC2" w:rsidDel="00E4003D" w:rsidRDefault="002A7693" w:rsidP="00611B5A">
      <w:pPr>
        <w:pStyle w:val="30"/>
        <w:rPr>
          <w:del w:id="480" w:author="datastreams" w:date="2023-01-07T20:46:00Z"/>
        </w:rPr>
      </w:pPr>
      <w:commentRangeStart w:id="481"/>
      <w:del w:id="482" w:author="datastreams" w:date="2023-01-07T20:46:00Z">
        <w:r w:rsidDel="00E4003D">
          <w:rPr>
            <w:rFonts w:hint="eastAsia"/>
          </w:rPr>
          <w:delText>주소</w:delText>
        </w:r>
        <w:commentRangeEnd w:id="481"/>
        <w:r w:rsidR="001169CB" w:rsidDel="00E4003D">
          <w:rPr>
            <w:rStyle w:val="afd"/>
          </w:rPr>
          <w:commentReference w:id="481"/>
        </w:r>
        <w:bookmarkStart w:id="483" w:name="_Toc124108040"/>
        <w:bookmarkStart w:id="484" w:name="_Toc124110794"/>
        <w:bookmarkEnd w:id="483"/>
        <w:bookmarkEnd w:id="484"/>
      </w:del>
    </w:p>
    <w:p w14:paraId="2FF9B15D" w14:textId="3A89CE48" w:rsidR="002A7693" w:rsidDel="00E4003D" w:rsidRDefault="002A7693" w:rsidP="002A7693">
      <w:pPr>
        <w:rPr>
          <w:del w:id="485" w:author="datastreams" w:date="2023-01-07T20:46:00Z"/>
        </w:rPr>
      </w:pPr>
      <w:del w:id="486" w:author="datastreams" w:date="2023-01-07T20:46:00Z">
        <w:r w:rsidDel="00E4003D">
          <w:rPr>
            <w:rFonts w:hint="eastAsia"/>
          </w:rPr>
          <w:delText>주소는</w:delText>
        </w:r>
        <w:r w:rsidDel="00E4003D">
          <w:delText xml:space="preserve">  주소(우편번호)와 </w:delText>
        </w:r>
        <w:r w:rsidDel="00E4003D">
          <w:rPr>
            <w:rFonts w:hint="eastAsia"/>
          </w:rPr>
          <w:delText>상세</w:delText>
        </w:r>
        <w:r w:rsidDel="00E4003D">
          <w:delText>주소로 구분하여 정의한다.</w:delText>
        </w:r>
        <w:bookmarkStart w:id="487" w:name="_Toc124108041"/>
        <w:bookmarkStart w:id="488" w:name="_Toc124110795"/>
        <w:bookmarkEnd w:id="487"/>
        <w:bookmarkEnd w:id="488"/>
      </w:del>
    </w:p>
    <w:p w14:paraId="1916101C" w14:textId="672E0575" w:rsidR="005D3BAA" w:rsidRPr="002A7693" w:rsidDel="00E4003D" w:rsidRDefault="002A7693" w:rsidP="002A7693">
      <w:pPr>
        <w:rPr>
          <w:del w:id="489" w:author="datastreams" w:date="2023-01-07T20:46:00Z"/>
          <w:rFonts w:asciiTheme="minorEastAsia" w:eastAsiaTheme="minorEastAsia" w:hAnsiTheme="minorEastAsia"/>
          <w:szCs w:val="20"/>
        </w:rPr>
      </w:pPr>
      <w:del w:id="490" w:author="datastreams" w:date="2023-01-07T20:46:00Z">
        <w:r w:rsidDel="00E4003D">
          <w:rPr>
            <w:rFonts w:hint="eastAsia"/>
          </w:rPr>
          <w:delText>상세주소는</w:delText>
        </w:r>
        <w:r w:rsidDel="00E4003D">
          <w:delText xml:space="preserve"> 대상에 대한 연락처 내용을 담고 있는 값으로 주소 중 특별한 의미를 가지므로 별도의 도메인 명으로 분류한다.</w:delText>
        </w:r>
        <w:bookmarkStart w:id="491" w:name="_Toc124108042"/>
        <w:bookmarkStart w:id="492" w:name="_Toc124110796"/>
        <w:bookmarkEnd w:id="491"/>
        <w:bookmarkEnd w:id="492"/>
      </w:del>
    </w:p>
    <w:p w14:paraId="7E74B50B" w14:textId="2D0DB958" w:rsidR="002A7693" w:rsidRPr="002A7693" w:rsidDel="00E4003D" w:rsidRDefault="002A7693" w:rsidP="002A7693">
      <w:pPr>
        <w:pStyle w:val="a7"/>
        <w:keepNext/>
        <w:jc w:val="left"/>
        <w:rPr>
          <w:del w:id="493" w:author="datastreams" w:date="2023-01-07T20:46:00Z"/>
          <w:b w:val="0"/>
          <w:bCs w:val="0"/>
        </w:rPr>
      </w:pPr>
      <w:bookmarkStart w:id="494" w:name="_Toc267099497"/>
      <w:del w:id="495" w:author="datastreams" w:date="2023-01-07T20:46:00Z">
        <w:r w:rsidRPr="002A7693" w:rsidDel="00E4003D">
          <w:rPr>
            <w:rFonts w:hint="eastAsia"/>
            <w:b w:val="0"/>
            <w:bCs w:val="0"/>
          </w:rPr>
          <w:delText>[표</w:delText>
        </w:r>
        <w:r w:rsidR="009C4706" w:rsidDel="00E4003D">
          <w:rPr>
            <w:b w:val="0"/>
            <w:bCs w:val="0"/>
          </w:rPr>
          <w:delText>5</w:delText>
        </w:r>
        <w:r w:rsidRPr="002A7693" w:rsidDel="00E4003D">
          <w:rPr>
            <w:rFonts w:hint="eastAsia"/>
            <w:b w:val="0"/>
            <w:bCs w:val="0"/>
          </w:rPr>
          <w:delText>-7]</w:delText>
        </w:r>
        <w:r w:rsidRPr="002A7693" w:rsidDel="00E4003D">
          <w:rPr>
            <w:b w:val="0"/>
            <w:bCs w:val="0"/>
          </w:rPr>
          <w:delText xml:space="preserve"> </w:delText>
        </w:r>
        <w:r w:rsidRPr="002A7693" w:rsidDel="00E4003D">
          <w:rPr>
            <w:rFonts w:hint="eastAsia"/>
            <w:b w:val="0"/>
            <w:bCs w:val="0"/>
          </w:rPr>
          <w:delText>주소 도메인 예시</w:delText>
        </w:r>
        <w:bookmarkStart w:id="496" w:name="_Toc124108043"/>
        <w:bookmarkStart w:id="497" w:name="_Toc124110797"/>
        <w:bookmarkEnd w:id="494"/>
        <w:bookmarkEnd w:id="496"/>
        <w:bookmarkEnd w:id="497"/>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546"/>
        <w:gridCol w:w="1958"/>
        <w:gridCol w:w="2491"/>
        <w:gridCol w:w="1978"/>
      </w:tblGrid>
      <w:tr w:rsidR="002A7693" w:rsidRPr="002A7693" w:rsidDel="00E4003D" w14:paraId="34A952F6" w14:textId="79C8042A" w:rsidTr="00C176F9">
        <w:trPr>
          <w:trHeight w:val="537"/>
          <w:del w:id="498" w:author="datastreams" w:date="2023-01-07T20:46:00Z"/>
        </w:trPr>
        <w:tc>
          <w:tcPr>
            <w:tcW w:w="1547" w:type="dxa"/>
            <w:shd w:val="clear" w:color="auto" w:fill="E6E6E6"/>
          </w:tcPr>
          <w:p w14:paraId="5E527402" w14:textId="3FBEB968" w:rsidR="002A7693" w:rsidRPr="002A7693" w:rsidDel="00E4003D" w:rsidRDefault="002A7693" w:rsidP="007D53F7">
            <w:pPr>
              <w:spacing w:before="60" w:after="60"/>
              <w:jc w:val="center"/>
              <w:rPr>
                <w:del w:id="499" w:author="datastreams" w:date="2023-01-07T20:46:00Z"/>
                <w:szCs w:val="20"/>
              </w:rPr>
            </w:pPr>
            <w:del w:id="500" w:author="datastreams" w:date="2023-01-07T20:46:00Z">
              <w:r w:rsidRPr="002A7693" w:rsidDel="00E4003D">
                <w:rPr>
                  <w:rFonts w:hint="eastAsia"/>
                  <w:szCs w:val="20"/>
                </w:rPr>
                <w:delText>도메인</w:delText>
              </w:r>
              <w:r w:rsidRPr="002A7693" w:rsidDel="00E4003D">
                <w:rPr>
                  <w:szCs w:val="20"/>
                </w:rPr>
                <w:br/>
              </w:r>
              <w:r w:rsidR="007412A8" w:rsidDel="00E4003D">
                <w:rPr>
                  <w:rFonts w:hint="eastAsia"/>
                  <w:szCs w:val="20"/>
                </w:rPr>
                <w:delText>유형</w:delText>
              </w:r>
              <w:bookmarkStart w:id="501" w:name="_Toc124108044"/>
              <w:bookmarkStart w:id="502" w:name="_Toc124110798"/>
              <w:bookmarkEnd w:id="501"/>
              <w:bookmarkEnd w:id="502"/>
            </w:del>
          </w:p>
        </w:tc>
        <w:tc>
          <w:tcPr>
            <w:tcW w:w="1546" w:type="dxa"/>
            <w:shd w:val="clear" w:color="auto" w:fill="E6E6E6"/>
          </w:tcPr>
          <w:p w14:paraId="1C396B3D" w14:textId="0A832C55" w:rsidR="002A7693" w:rsidRPr="002A7693" w:rsidDel="00E4003D" w:rsidRDefault="002A7693" w:rsidP="007D53F7">
            <w:pPr>
              <w:spacing w:before="60" w:after="60"/>
              <w:jc w:val="center"/>
              <w:rPr>
                <w:del w:id="503" w:author="datastreams" w:date="2023-01-07T20:46:00Z"/>
                <w:szCs w:val="20"/>
              </w:rPr>
            </w:pPr>
            <w:del w:id="504" w:author="datastreams" w:date="2023-01-07T20:46:00Z">
              <w:r w:rsidRPr="002A7693" w:rsidDel="00E4003D">
                <w:rPr>
                  <w:rFonts w:hint="eastAsia"/>
                  <w:szCs w:val="20"/>
                </w:rPr>
                <w:delText>도메인</w:delText>
              </w:r>
              <w:r w:rsidRPr="002A7693" w:rsidDel="00E4003D">
                <w:rPr>
                  <w:szCs w:val="20"/>
                </w:rPr>
                <w:br/>
              </w:r>
              <w:r w:rsidRPr="002A7693" w:rsidDel="00E4003D">
                <w:rPr>
                  <w:rFonts w:hint="eastAsia"/>
                  <w:szCs w:val="20"/>
                </w:rPr>
                <w:delText>소분류</w:delText>
              </w:r>
              <w:bookmarkStart w:id="505" w:name="_Toc124108045"/>
              <w:bookmarkStart w:id="506" w:name="_Toc124110799"/>
              <w:bookmarkEnd w:id="505"/>
              <w:bookmarkEnd w:id="506"/>
            </w:del>
          </w:p>
        </w:tc>
        <w:tc>
          <w:tcPr>
            <w:tcW w:w="1958" w:type="dxa"/>
          </w:tcPr>
          <w:p w14:paraId="61D3B5F6" w14:textId="25DC3775" w:rsidR="002A7693" w:rsidRPr="002A7693" w:rsidDel="00E4003D" w:rsidRDefault="002A7693" w:rsidP="007D53F7">
            <w:pPr>
              <w:spacing w:before="60" w:after="60"/>
              <w:jc w:val="center"/>
              <w:rPr>
                <w:del w:id="507" w:author="datastreams" w:date="2023-01-07T20:46:00Z"/>
                <w:szCs w:val="20"/>
              </w:rPr>
            </w:pPr>
            <w:del w:id="508" w:author="datastreams" w:date="2023-01-07T20:46:00Z">
              <w:r w:rsidRPr="002A7693" w:rsidDel="00E4003D">
                <w:rPr>
                  <w:rFonts w:hint="eastAsia"/>
                  <w:szCs w:val="20"/>
                </w:rPr>
                <w:delText>도메인명</w:delText>
              </w:r>
              <w:bookmarkStart w:id="509" w:name="_Toc124108046"/>
              <w:bookmarkStart w:id="510" w:name="_Toc124110800"/>
              <w:bookmarkEnd w:id="509"/>
              <w:bookmarkEnd w:id="510"/>
            </w:del>
          </w:p>
        </w:tc>
        <w:tc>
          <w:tcPr>
            <w:tcW w:w="2491" w:type="dxa"/>
          </w:tcPr>
          <w:p w14:paraId="11F87E0E" w14:textId="5D0F821D" w:rsidR="002A7693" w:rsidRPr="002A7693" w:rsidDel="00E4003D" w:rsidRDefault="002A7693" w:rsidP="007D53F7">
            <w:pPr>
              <w:spacing w:before="60" w:after="60"/>
              <w:jc w:val="center"/>
              <w:rPr>
                <w:del w:id="511" w:author="datastreams" w:date="2023-01-07T20:46:00Z"/>
                <w:szCs w:val="20"/>
              </w:rPr>
            </w:pPr>
            <w:del w:id="512" w:author="datastreams" w:date="2023-01-07T20:46:00Z">
              <w:r w:rsidRPr="002A7693" w:rsidDel="00E4003D">
                <w:rPr>
                  <w:rFonts w:hint="eastAsia"/>
                  <w:szCs w:val="20"/>
                </w:rPr>
                <w:delText>논리타입/길이</w:delText>
              </w:r>
              <w:bookmarkStart w:id="513" w:name="_Toc124108047"/>
              <w:bookmarkStart w:id="514" w:name="_Toc124110801"/>
              <w:bookmarkEnd w:id="513"/>
              <w:bookmarkEnd w:id="514"/>
            </w:del>
          </w:p>
        </w:tc>
        <w:tc>
          <w:tcPr>
            <w:tcW w:w="1978" w:type="dxa"/>
          </w:tcPr>
          <w:p w14:paraId="050890D8" w14:textId="03A205E0" w:rsidR="002A7693" w:rsidRPr="002A7693" w:rsidDel="00E4003D" w:rsidRDefault="002A7693" w:rsidP="007D53F7">
            <w:pPr>
              <w:spacing w:before="60" w:after="60"/>
              <w:jc w:val="center"/>
              <w:rPr>
                <w:del w:id="515" w:author="datastreams" w:date="2023-01-07T20:46:00Z"/>
                <w:szCs w:val="20"/>
              </w:rPr>
            </w:pPr>
            <w:del w:id="516" w:author="datastreams" w:date="2023-01-07T20:46:00Z">
              <w:r w:rsidRPr="002A7693" w:rsidDel="00E4003D">
                <w:rPr>
                  <w:rFonts w:hint="eastAsia"/>
                  <w:szCs w:val="20"/>
                </w:rPr>
                <w:delText>비고</w:delText>
              </w:r>
              <w:bookmarkStart w:id="517" w:name="_Toc124108048"/>
              <w:bookmarkStart w:id="518" w:name="_Toc124110802"/>
              <w:bookmarkEnd w:id="517"/>
              <w:bookmarkEnd w:id="518"/>
            </w:del>
          </w:p>
        </w:tc>
        <w:bookmarkStart w:id="519" w:name="_Toc124108049"/>
        <w:bookmarkStart w:id="520" w:name="_Toc124110803"/>
        <w:bookmarkEnd w:id="519"/>
        <w:bookmarkEnd w:id="520"/>
      </w:tr>
      <w:tr w:rsidR="002A7693" w:rsidRPr="002A7693" w:rsidDel="00E4003D" w14:paraId="02761A24" w14:textId="7DAE93E1" w:rsidTr="00C176F9">
        <w:trPr>
          <w:trHeight w:val="405"/>
          <w:del w:id="521" w:author="datastreams" w:date="2023-01-07T20:46:00Z"/>
        </w:trPr>
        <w:tc>
          <w:tcPr>
            <w:tcW w:w="1547" w:type="dxa"/>
            <w:shd w:val="clear" w:color="auto" w:fill="E6E6E6"/>
          </w:tcPr>
          <w:p w14:paraId="5EE06C73" w14:textId="12CC08FF" w:rsidR="002A7693" w:rsidRPr="002A7693" w:rsidDel="00E4003D" w:rsidRDefault="00B259B3" w:rsidP="007D53F7">
            <w:pPr>
              <w:spacing w:before="60" w:after="60"/>
              <w:rPr>
                <w:del w:id="522" w:author="datastreams" w:date="2023-01-07T20:46:00Z"/>
                <w:szCs w:val="20"/>
              </w:rPr>
            </w:pPr>
            <w:del w:id="523" w:author="datastreams" w:date="2023-01-07T20:46:00Z">
              <w:r w:rsidDel="00E4003D">
                <w:rPr>
                  <w:rFonts w:hint="eastAsia"/>
                  <w:szCs w:val="20"/>
                </w:rPr>
                <w:delText>그룹</w:delText>
              </w:r>
              <w:bookmarkStart w:id="524" w:name="_Toc124108050"/>
              <w:bookmarkStart w:id="525" w:name="_Toc124110804"/>
              <w:bookmarkEnd w:id="524"/>
              <w:bookmarkEnd w:id="525"/>
            </w:del>
          </w:p>
        </w:tc>
        <w:tc>
          <w:tcPr>
            <w:tcW w:w="1546" w:type="dxa"/>
            <w:shd w:val="clear" w:color="auto" w:fill="E6E6E6"/>
          </w:tcPr>
          <w:p w14:paraId="62AD63BF" w14:textId="65FF245F" w:rsidR="002A7693" w:rsidRPr="002A7693" w:rsidDel="00E4003D" w:rsidRDefault="002A7693" w:rsidP="007D53F7">
            <w:pPr>
              <w:spacing w:before="60" w:after="60"/>
              <w:rPr>
                <w:del w:id="526" w:author="datastreams" w:date="2023-01-07T20:46:00Z"/>
                <w:szCs w:val="20"/>
              </w:rPr>
            </w:pPr>
            <w:del w:id="527" w:author="datastreams" w:date="2023-01-07T20:46:00Z">
              <w:r w:rsidRPr="002A7693" w:rsidDel="00E4003D">
                <w:rPr>
                  <w:rFonts w:hint="eastAsia"/>
                  <w:szCs w:val="20"/>
                </w:rPr>
                <w:delText>주소</w:delText>
              </w:r>
              <w:bookmarkStart w:id="528" w:name="_Toc124108051"/>
              <w:bookmarkStart w:id="529" w:name="_Toc124110805"/>
              <w:bookmarkEnd w:id="528"/>
              <w:bookmarkEnd w:id="529"/>
            </w:del>
          </w:p>
        </w:tc>
        <w:tc>
          <w:tcPr>
            <w:tcW w:w="1958" w:type="dxa"/>
          </w:tcPr>
          <w:p w14:paraId="30D88CC6" w14:textId="4A80D4D2" w:rsidR="002A7693" w:rsidRPr="002A7693" w:rsidDel="00E4003D" w:rsidRDefault="002A7693" w:rsidP="007D53F7">
            <w:pPr>
              <w:spacing w:before="60" w:after="60"/>
              <w:rPr>
                <w:del w:id="530" w:author="datastreams" w:date="2023-01-07T20:46:00Z"/>
                <w:szCs w:val="20"/>
              </w:rPr>
            </w:pPr>
            <w:del w:id="531" w:author="datastreams" w:date="2023-01-07T20:46:00Z">
              <w:r w:rsidRPr="002A7693" w:rsidDel="00E4003D">
                <w:rPr>
                  <w:rFonts w:hint="eastAsia"/>
                  <w:szCs w:val="20"/>
                </w:rPr>
                <w:delText>주소</w:delText>
              </w:r>
              <w:bookmarkStart w:id="532" w:name="_Toc124108052"/>
              <w:bookmarkStart w:id="533" w:name="_Toc124110806"/>
              <w:bookmarkEnd w:id="532"/>
              <w:bookmarkEnd w:id="533"/>
            </w:del>
          </w:p>
        </w:tc>
        <w:tc>
          <w:tcPr>
            <w:tcW w:w="2491" w:type="dxa"/>
          </w:tcPr>
          <w:p w14:paraId="7E9D6177" w14:textId="572749C5" w:rsidR="002A7693" w:rsidRPr="002A7693" w:rsidDel="00E4003D" w:rsidRDefault="00CA4DB6" w:rsidP="007D53F7">
            <w:pPr>
              <w:spacing w:before="60" w:after="60"/>
              <w:rPr>
                <w:del w:id="534" w:author="datastreams" w:date="2023-01-07T20:46:00Z"/>
                <w:szCs w:val="20"/>
              </w:rPr>
            </w:pPr>
            <w:del w:id="535" w:author="datastreams" w:date="2023-01-07T20:46:00Z">
              <w:r w:rsidDel="00E4003D">
                <w:rPr>
                  <w:rFonts w:hint="eastAsia"/>
                  <w:szCs w:val="20"/>
                </w:rPr>
                <w:delText>VARCHAR</w:delText>
              </w:r>
              <w:r w:rsidR="002A7693" w:rsidRPr="002A7693" w:rsidDel="00E4003D">
                <w:rPr>
                  <w:rFonts w:hint="eastAsia"/>
                  <w:szCs w:val="20"/>
                </w:rPr>
                <w:delText>(200)</w:delText>
              </w:r>
              <w:bookmarkStart w:id="536" w:name="_Toc124108053"/>
              <w:bookmarkStart w:id="537" w:name="_Toc124110807"/>
              <w:bookmarkEnd w:id="536"/>
              <w:bookmarkEnd w:id="537"/>
            </w:del>
          </w:p>
        </w:tc>
        <w:tc>
          <w:tcPr>
            <w:tcW w:w="1978" w:type="dxa"/>
          </w:tcPr>
          <w:p w14:paraId="76B114C1" w14:textId="1C7989F7" w:rsidR="002A7693" w:rsidRPr="002A7693" w:rsidDel="00E4003D" w:rsidRDefault="002A7693" w:rsidP="007D53F7">
            <w:pPr>
              <w:spacing w:before="60" w:after="60"/>
              <w:rPr>
                <w:del w:id="538" w:author="datastreams" w:date="2023-01-07T20:46:00Z"/>
                <w:szCs w:val="20"/>
              </w:rPr>
            </w:pPr>
            <w:del w:id="539" w:author="datastreams" w:date="2023-01-07T20:46:00Z">
              <w:r w:rsidRPr="002A7693" w:rsidDel="00E4003D">
                <w:rPr>
                  <w:rFonts w:hint="eastAsia"/>
                  <w:szCs w:val="20"/>
                </w:rPr>
                <w:delText>전체 주소</w:delText>
              </w:r>
              <w:bookmarkStart w:id="540" w:name="_Toc124108054"/>
              <w:bookmarkStart w:id="541" w:name="_Toc124110808"/>
              <w:bookmarkEnd w:id="540"/>
              <w:bookmarkEnd w:id="541"/>
            </w:del>
          </w:p>
        </w:tc>
        <w:bookmarkStart w:id="542" w:name="_Toc124108055"/>
        <w:bookmarkStart w:id="543" w:name="_Toc124110809"/>
        <w:bookmarkEnd w:id="542"/>
        <w:bookmarkEnd w:id="543"/>
      </w:tr>
      <w:tr w:rsidR="002A7693" w:rsidRPr="002A7693" w:rsidDel="00E4003D" w14:paraId="410186BD" w14:textId="2FEB6D13" w:rsidTr="00C176F9">
        <w:trPr>
          <w:trHeight w:val="422"/>
          <w:del w:id="544" w:author="datastreams" w:date="2023-01-07T20:46:00Z"/>
        </w:trPr>
        <w:tc>
          <w:tcPr>
            <w:tcW w:w="1547" w:type="dxa"/>
            <w:shd w:val="clear" w:color="auto" w:fill="E6E6E6"/>
          </w:tcPr>
          <w:p w14:paraId="07D58B75" w14:textId="2D6C260F" w:rsidR="002A7693" w:rsidRPr="002A7693" w:rsidDel="00E4003D" w:rsidRDefault="002A7693" w:rsidP="007D53F7">
            <w:pPr>
              <w:spacing w:before="60" w:after="60"/>
              <w:rPr>
                <w:del w:id="545" w:author="datastreams" w:date="2023-01-07T20:46:00Z"/>
                <w:szCs w:val="20"/>
              </w:rPr>
            </w:pPr>
            <w:bookmarkStart w:id="546" w:name="_Toc124108056"/>
            <w:bookmarkStart w:id="547" w:name="_Toc124110810"/>
            <w:bookmarkEnd w:id="546"/>
            <w:bookmarkEnd w:id="547"/>
          </w:p>
        </w:tc>
        <w:tc>
          <w:tcPr>
            <w:tcW w:w="1546" w:type="dxa"/>
            <w:shd w:val="clear" w:color="auto" w:fill="E6E6E6"/>
          </w:tcPr>
          <w:p w14:paraId="2653B9B6" w14:textId="28FCE917" w:rsidR="002A7693" w:rsidRPr="002A7693" w:rsidDel="00E4003D" w:rsidRDefault="002A7693" w:rsidP="007D53F7">
            <w:pPr>
              <w:spacing w:before="60" w:after="60"/>
              <w:rPr>
                <w:del w:id="548" w:author="datastreams" w:date="2023-01-07T20:46:00Z"/>
                <w:szCs w:val="20"/>
              </w:rPr>
            </w:pPr>
            <w:bookmarkStart w:id="549" w:name="_Toc124108057"/>
            <w:bookmarkStart w:id="550" w:name="_Toc124110811"/>
            <w:bookmarkEnd w:id="549"/>
            <w:bookmarkEnd w:id="550"/>
          </w:p>
        </w:tc>
        <w:tc>
          <w:tcPr>
            <w:tcW w:w="1958" w:type="dxa"/>
          </w:tcPr>
          <w:p w14:paraId="75083A0B" w14:textId="13F7B55B" w:rsidR="002A7693" w:rsidRPr="002A7693" w:rsidDel="00E4003D" w:rsidRDefault="002A7693" w:rsidP="007D53F7">
            <w:pPr>
              <w:spacing w:before="60" w:after="60"/>
              <w:rPr>
                <w:del w:id="551" w:author="datastreams" w:date="2023-01-07T20:46:00Z"/>
                <w:szCs w:val="20"/>
              </w:rPr>
            </w:pPr>
            <w:del w:id="552" w:author="datastreams" w:date="2023-01-07T20:46:00Z">
              <w:r w:rsidRPr="002A7693" w:rsidDel="00E4003D">
                <w:rPr>
                  <w:rFonts w:hint="eastAsia"/>
                  <w:szCs w:val="20"/>
                </w:rPr>
                <w:delText>행정동주소</w:delText>
              </w:r>
              <w:bookmarkStart w:id="553" w:name="_Toc124108058"/>
              <w:bookmarkStart w:id="554" w:name="_Toc124110812"/>
              <w:bookmarkEnd w:id="553"/>
              <w:bookmarkEnd w:id="554"/>
            </w:del>
          </w:p>
        </w:tc>
        <w:tc>
          <w:tcPr>
            <w:tcW w:w="2491" w:type="dxa"/>
          </w:tcPr>
          <w:p w14:paraId="57A7BF21" w14:textId="513AB244" w:rsidR="002A7693" w:rsidRPr="002A7693" w:rsidDel="00E4003D" w:rsidRDefault="00CA4DB6" w:rsidP="007D53F7">
            <w:pPr>
              <w:spacing w:before="60" w:after="60"/>
              <w:rPr>
                <w:del w:id="555" w:author="datastreams" w:date="2023-01-07T20:46:00Z"/>
                <w:szCs w:val="20"/>
              </w:rPr>
            </w:pPr>
            <w:del w:id="556" w:author="datastreams" w:date="2023-01-07T20:46:00Z">
              <w:r w:rsidDel="00E4003D">
                <w:rPr>
                  <w:rFonts w:hint="eastAsia"/>
                  <w:szCs w:val="20"/>
                </w:rPr>
                <w:delText>VARCHAR</w:delText>
              </w:r>
              <w:r w:rsidR="002A7693" w:rsidRPr="002A7693" w:rsidDel="00E4003D">
                <w:rPr>
                  <w:rFonts w:hint="eastAsia"/>
                  <w:szCs w:val="20"/>
                </w:rPr>
                <w:delText>(100)</w:delText>
              </w:r>
              <w:bookmarkStart w:id="557" w:name="_Toc124108059"/>
              <w:bookmarkStart w:id="558" w:name="_Toc124110813"/>
              <w:bookmarkEnd w:id="557"/>
              <w:bookmarkEnd w:id="558"/>
            </w:del>
          </w:p>
        </w:tc>
        <w:tc>
          <w:tcPr>
            <w:tcW w:w="1978" w:type="dxa"/>
          </w:tcPr>
          <w:p w14:paraId="595C3246" w14:textId="1FD0FFA0" w:rsidR="002A7693" w:rsidRPr="002A7693" w:rsidDel="00E4003D" w:rsidRDefault="002A7693" w:rsidP="007D53F7">
            <w:pPr>
              <w:spacing w:before="60" w:after="60"/>
              <w:rPr>
                <w:del w:id="559" w:author="datastreams" w:date="2023-01-07T20:46:00Z"/>
                <w:szCs w:val="20"/>
              </w:rPr>
            </w:pPr>
            <w:del w:id="560" w:author="datastreams" w:date="2023-01-07T20:46:00Z">
              <w:r w:rsidRPr="002A7693" w:rsidDel="00E4003D">
                <w:rPr>
                  <w:rFonts w:hint="eastAsia"/>
                  <w:szCs w:val="20"/>
                </w:rPr>
                <w:delText>우편번호 주소</w:delText>
              </w:r>
              <w:bookmarkStart w:id="561" w:name="_Toc124108060"/>
              <w:bookmarkStart w:id="562" w:name="_Toc124110814"/>
              <w:bookmarkEnd w:id="561"/>
              <w:bookmarkEnd w:id="562"/>
            </w:del>
          </w:p>
        </w:tc>
        <w:bookmarkStart w:id="563" w:name="_Toc124108061"/>
        <w:bookmarkStart w:id="564" w:name="_Toc124110815"/>
        <w:bookmarkEnd w:id="563"/>
        <w:bookmarkEnd w:id="564"/>
      </w:tr>
      <w:tr w:rsidR="002A7693" w:rsidRPr="002A7693" w:rsidDel="00E4003D" w14:paraId="025D2F48" w14:textId="16123C4F" w:rsidTr="00C176F9">
        <w:trPr>
          <w:trHeight w:val="422"/>
          <w:del w:id="565" w:author="datastreams" w:date="2023-01-07T20:46:00Z"/>
        </w:trPr>
        <w:tc>
          <w:tcPr>
            <w:tcW w:w="1547" w:type="dxa"/>
            <w:shd w:val="clear" w:color="auto" w:fill="E6E6E6"/>
          </w:tcPr>
          <w:p w14:paraId="729ADC4B" w14:textId="75C44478" w:rsidR="002A7693" w:rsidRPr="002A7693" w:rsidDel="00E4003D" w:rsidRDefault="002A7693" w:rsidP="007D53F7">
            <w:pPr>
              <w:spacing w:before="60" w:after="60"/>
              <w:rPr>
                <w:del w:id="566" w:author="datastreams" w:date="2023-01-07T20:46:00Z"/>
                <w:szCs w:val="20"/>
              </w:rPr>
            </w:pPr>
            <w:bookmarkStart w:id="567" w:name="_Toc124108062"/>
            <w:bookmarkStart w:id="568" w:name="_Toc124110816"/>
            <w:bookmarkEnd w:id="567"/>
            <w:bookmarkEnd w:id="568"/>
          </w:p>
        </w:tc>
        <w:tc>
          <w:tcPr>
            <w:tcW w:w="1546" w:type="dxa"/>
            <w:shd w:val="clear" w:color="auto" w:fill="E6E6E6"/>
          </w:tcPr>
          <w:p w14:paraId="3A022F12" w14:textId="0583B63E" w:rsidR="002A7693" w:rsidRPr="002A7693" w:rsidDel="00E4003D" w:rsidRDefault="002A7693" w:rsidP="007D53F7">
            <w:pPr>
              <w:spacing w:before="60" w:after="60"/>
              <w:rPr>
                <w:del w:id="569" w:author="datastreams" w:date="2023-01-07T20:46:00Z"/>
                <w:szCs w:val="20"/>
              </w:rPr>
            </w:pPr>
            <w:bookmarkStart w:id="570" w:name="_Toc124108063"/>
            <w:bookmarkStart w:id="571" w:name="_Toc124110817"/>
            <w:bookmarkEnd w:id="570"/>
            <w:bookmarkEnd w:id="571"/>
          </w:p>
        </w:tc>
        <w:tc>
          <w:tcPr>
            <w:tcW w:w="1958" w:type="dxa"/>
          </w:tcPr>
          <w:p w14:paraId="00D488E7" w14:textId="13E1A284" w:rsidR="002A7693" w:rsidRPr="002A7693" w:rsidDel="00E4003D" w:rsidRDefault="002A7693" w:rsidP="007D53F7">
            <w:pPr>
              <w:spacing w:before="60" w:after="60"/>
              <w:rPr>
                <w:del w:id="572" w:author="datastreams" w:date="2023-01-07T20:46:00Z"/>
                <w:szCs w:val="20"/>
              </w:rPr>
            </w:pPr>
            <w:del w:id="573" w:author="datastreams" w:date="2023-01-07T20:46:00Z">
              <w:r w:rsidRPr="002A7693" w:rsidDel="00E4003D">
                <w:rPr>
                  <w:rFonts w:hint="eastAsia"/>
                  <w:szCs w:val="20"/>
                </w:rPr>
                <w:delText>상세번지주소</w:delText>
              </w:r>
              <w:bookmarkStart w:id="574" w:name="_Toc124108064"/>
              <w:bookmarkStart w:id="575" w:name="_Toc124110818"/>
              <w:bookmarkEnd w:id="574"/>
              <w:bookmarkEnd w:id="575"/>
            </w:del>
          </w:p>
        </w:tc>
        <w:tc>
          <w:tcPr>
            <w:tcW w:w="2491" w:type="dxa"/>
          </w:tcPr>
          <w:p w14:paraId="7494C4B4" w14:textId="4F02D630" w:rsidR="002A7693" w:rsidRPr="002A7693" w:rsidDel="00E4003D" w:rsidRDefault="00CA4DB6" w:rsidP="007D53F7">
            <w:pPr>
              <w:spacing w:before="60" w:after="60"/>
              <w:rPr>
                <w:del w:id="576" w:author="datastreams" w:date="2023-01-07T20:46:00Z"/>
                <w:szCs w:val="20"/>
              </w:rPr>
            </w:pPr>
            <w:del w:id="577" w:author="datastreams" w:date="2023-01-07T20:46:00Z">
              <w:r w:rsidDel="00E4003D">
                <w:rPr>
                  <w:rFonts w:hint="eastAsia"/>
                  <w:szCs w:val="20"/>
                </w:rPr>
                <w:delText>VARCHAR</w:delText>
              </w:r>
              <w:r w:rsidR="002A7693" w:rsidRPr="002A7693" w:rsidDel="00E4003D">
                <w:rPr>
                  <w:rFonts w:hint="eastAsia"/>
                  <w:szCs w:val="20"/>
                </w:rPr>
                <w:delText>(100)</w:delText>
              </w:r>
              <w:bookmarkStart w:id="578" w:name="_Toc124108065"/>
              <w:bookmarkStart w:id="579" w:name="_Toc124110819"/>
              <w:bookmarkEnd w:id="578"/>
              <w:bookmarkEnd w:id="579"/>
            </w:del>
          </w:p>
        </w:tc>
        <w:tc>
          <w:tcPr>
            <w:tcW w:w="1978" w:type="dxa"/>
          </w:tcPr>
          <w:p w14:paraId="0A4B35D7" w14:textId="69B313FA" w:rsidR="002A7693" w:rsidRPr="002A7693" w:rsidDel="00E4003D" w:rsidRDefault="002A7693" w:rsidP="007D53F7">
            <w:pPr>
              <w:spacing w:before="60" w:after="60"/>
              <w:rPr>
                <w:del w:id="580" w:author="datastreams" w:date="2023-01-07T20:46:00Z"/>
                <w:szCs w:val="20"/>
              </w:rPr>
            </w:pPr>
            <w:del w:id="581" w:author="datastreams" w:date="2023-01-07T20:46:00Z">
              <w:r w:rsidRPr="002A7693" w:rsidDel="00E4003D">
                <w:rPr>
                  <w:szCs w:val="20"/>
                </w:rPr>
                <w:delText>Tex</w:delText>
              </w:r>
              <w:r w:rsidRPr="002A7693" w:rsidDel="00E4003D">
                <w:rPr>
                  <w:rFonts w:hint="eastAsia"/>
                  <w:szCs w:val="20"/>
                </w:rPr>
                <w:delText>t</w:delText>
              </w:r>
              <w:r w:rsidRPr="002A7693" w:rsidDel="00E4003D">
                <w:rPr>
                  <w:szCs w:val="20"/>
                </w:rPr>
                <w:delText xml:space="preserve"> </w:delText>
              </w:r>
              <w:r w:rsidRPr="002A7693" w:rsidDel="00E4003D">
                <w:rPr>
                  <w:rFonts w:hint="eastAsia"/>
                  <w:szCs w:val="20"/>
                </w:rPr>
                <w:delText>입력 주소</w:delText>
              </w:r>
              <w:bookmarkStart w:id="582" w:name="_Toc124108066"/>
              <w:bookmarkStart w:id="583" w:name="_Toc124110820"/>
              <w:bookmarkEnd w:id="582"/>
              <w:bookmarkEnd w:id="583"/>
            </w:del>
          </w:p>
        </w:tc>
        <w:bookmarkStart w:id="584" w:name="_Toc124108067"/>
        <w:bookmarkStart w:id="585" w:name="_Toc124110821"/>
        <w:bookmarkEnd w:id="584"/>
        <w:bookmarkEnd w:id="585"/>
      </w:tr>
      <w:tr w:rsidR="002A7693" w:rsidRPr="002A7693" w:rsidDel="00E4003D" w14:paraId="43FDA69B" w14:textId="4580B3E5" w:rsidTr="00C176F9">
        <w:trPr>
          <w:trHeight w:val="422"/>
          <w:del w:id="586" w:author="datastreams" w:date="2023-01-07T20:46:00Z"/>
        </w:trPr>
        <w:tc>
          <w:tcPr>
            <w:tcW w:w="1547" w:type="dxa"/>
            <w:shd w:val="clear" w:color="auto" w:fill="E6E6E6"/>
          </w:tcPr>
          <w:p w14:paraId="4BEB9D25" w14:textId="54A0580C" w:rsidR="002A7693" w:rsidRPr="002A7693" w:rsidDel="00E4003D" w:rsidRDefault="002A7693" w:rsidP="007D53F7">
            <w:pPr>
              <w:spacing w:before="60" w:after="60"/>
              <w:rPr>
                <w:del w:id="587" w:author="datastreams" w:date="2023-01-07T20:46:00Z"/>
                <w:szCs w:val="20"/>
              </w:rPr>
            </w:pPr>
            <w:bookmarkStart w:id="588" w:name="_Toc124108068"/>
            <w:bookmarkStart w:id="589" w:name="_Toc124110822"/>
            <w:bookmarkEnd w:id="588"/>
            <w:bookmarkEnd w:id="589"/>
          </w:p>
        </w:tc>
        <w:tc>
          <w:tcPr>
            <w:tcW w:w="1546" w:type="dxa"/>
            <w:shd w:val="clear" w:color="auto" w:fill="E6E6E6"/>
          </w:tcPr>
          <w:p w14:paraId="28F872EE" w14:textId="265EAACA" w:rsidR="002A7693" w:rsidRPr="002A7693" w:rsidDel="00E4003D" w:rsidRDefault="002A7693" w:rsidP="007D53F7">
            <w:pPr>
              <w:spacing w:before="60" w:after="60"/>
              <w:rPr>
                <w:del w:id="590" w:author="datastreams" w:date="2023-01-07T20:46:00Z"/>
                <w:szCs w:val="20"/>
              </w:rPr>
            </w:pPr>
            <w:bookmarkStart w:id="591" w:name="_Toc124108069"/>
            <w:bookmarkStart w:id="592" w:name="_Toc124110823"/>
            <w:bookmarkEnd w:id="591"/>
            <w:bookmarkEnd w:id="592"/>
          </w:p>
        </w:tc>
        <w:tc>
          <w:tcPr>
            <w:tcW w:w="1958" w:type="dxa"/>
          </w:tcPr>
          <w:p w14:paraId="5E5DE0D0" w14:textId="362CE78D" w:rsidR="002A7693" w:rsidRPr="002A7693" w:rsidDel="00E4003D" w:rsidRDefault="002A7693" w:rsidP="007D53F7">
            <w:pPr>
              <w:spacing w:before="60" w:after="60"/>
              <w:rPr>
                <w:del w:id="593" w:author="datastreams" w:date="2023-01-07T20:46:00Z"/>
                <w:szCs w:val="20"/>
              </w:rPr>
            </w:pPr>
            <w:del w:id="594" w:author="datastreams" w:date="2023-01-07T20:46:00Z">
              <w:r w:rsidRPr="002A7693" w:rsidDel="00E4003D">
                <w:rPr>
                  <w:rFonts w:hint="eastAsia"/>
                  <w:szCs w:val="20"/>
                </w:rPr>
                <w:delText>국외주소</w:delText>
              </w:r>
              <w:bookmarkStart w:id="595" w:name="_Toc124108070"/>
              <w:bookmarkStart w:id="596" w:name="_Toc124110824"/>
              <w:bookmarkEnd w:id="595"/>
              <w:bookmarkEnd w:id="596"/>
            </w:del>
          </w:p>
        </w:tc>
        <w:tc>
          <w:tcPr>
            <w:tcW w:w="2491" w:type="dxa"/>
          </w:tcPr>
          <w:p w14:paraId="528668EC" w14:textId="5BE7C693" w:rsidR="002A7693" w:rsidRPr="002A7693" w:rsidDel="00E4003D" w:rsidRDefault="00CA4DB6" w:rsidP="007D53F7">
            <w:pPr>
              <w:spacing w:before="60" w:after="60"/>
              <w:rPr>
                <w:del w:id="597" w:author="datastreams" w:date="2023-01-07T20:46:00Z"/>
                <w:szCs w:val="20"/>
              </w:rPr>
            </w:pPr>
            <w:del w:id="598" w:author="datastreams" w:date="2023-01-07T20:46:00Z">
              <w:r w:rsidDel="00E4003D">
                <w:rPr>
                  <w:rFonts w:hint="eastAsia"/>
                  <w:szCs w:val="20"/>
                </w:rPr>
                <w:delText>VARCHAR</w:delText>
              </w:r>
              <w:r w:rsidR="002A7693" w:rsidRPr="002A7693" w:rsidDel="00E4003D">
                <w:rPr>
                  <w:rFonts w:hint="eastAsia"/>
                  <w:szCs w:val="20"/>
                </w:rPr>
                <w:delText>(200)</w:delText>
              </w:r>
              <w:bookmarkStart w:id="599" w:name="_Toc124108071"/>
              <w:bookmarkStart w:id="600" w:name="_Toc124110825"/>
              <w:bookmarkEnd w:id="599"/>
              <w:bookmarkEnd w:id="600"/>
            </w:del>
          </w:p>
        </w:tc>
        <w:tc>
          <w:tcPr>
            <w:tcW w:w="1978" w:type="dxa"/>
          </w:tcPr>
          <w:p w14:paraId="09740C04" w14:textId="0F2CD1FE" w:rsidR="002A7693" w:rsidRPr="002A7693" w:rsidDel="00E4003D" w:rsidRDefault="002A7693" w:rsidP="007D53F7">
            <w:pPr>
              <w:spacing w:before="60" w:after="60"/>
              <w:rPr>
                <w:del w:id="601" w:author="datastreams" w:date="2023-01-07T20:46:00Z"/>
                <w:szCs w:val="20"/>
              </w:rPr>
            </w:pPr>
            <w:del w:id="602" w:author="datastreams" w:date="2023-01-07T20:46:00Z">
              <w:r w:rsidRPr="002A7693" w:rsidDel="00E4003D">
                <w:rPr>
                  <w:szCs w:val="20"/>
                </w:rPr>
                <w:delText>Tex</w:delText>
              </w:r>
              <w:r w:rsidRPr="002A7693" w:rsidDel="00E4003D">
                <w:rPr>
                  <w:rFonts w:hint="eastAsia"/>
                  <w:szCs w:val="20"/>
                </w:rPr>
                <w:delText>t</w:delText>
              </w:r>
              <w:r w:rsidRPr="002A7693" w:rsidDel="00E4003D">
                <w:rPr>
                  <w:szCs w:val="20"/>
                </w:rPr>
                <w:delText xml:space="preserve"> </w:delText>
              </w:r>
              <w:r w:rsidRPr="002A7693" w:rsidDel="00E4003D">
                <w:rPr>
                  <w:rFonts w:hint="eastAsia"/>
                  <w:szCs w:val="20"/>
                </w:rPr>
                <w:delText>입력 주소</w:delText>
              </w:r>
              <w:bookmarkStart w:id="603" w:name="_Toc124108072"/>
              <w:bookmarkStart w:id="604" w:name="_Toc124110826"/>
              <w:bookmarkEnd w:id="603"/>
              <w:bookmarkEnd w:id="604"/>
            </w:del>
          </w:p>
        </w:tc>
        <w:bookmarkStart w:id="605" w:name="_Toc124108073"/>
        <w:bookmarkStart w:id="606" w:name="_Toc124110827"/>
        <w:bookmarkEnd w:id="605"/>
        <w:bookmarkEnd w:id="606"/>
      </w:tr>
      <w:tr w:rsidR="002A7693" w:rsidRPr="002A7693" w:rsidDel="00E4003D" w14:paraId="7395431A" w14:textId="598C9D49" w:rsidTr="00C176F9">
        <w:trPr>
          <w:trHeight w:val="422"/>
          <w:del w:id="607" w:author="datastreams" w:date="2023-01-07T20:46:00Z"/>
        </w:trPr>
        <w:tc>
          <w:tcPr>
            <w:tcW w:w="1547" w:type="dxa"/>
            <w:shd w:val="clear" w:color="auto" w:fill="E6E6E6"/>
          </w:tcPr>
          <w:p w14:paraId="74ED6824" w14:textId="758241FD" w:rsidR="002A7693" w:rsidRPr="002A7693" w:rsidDel="00E4003D" w:rsidRDefault="002A7693" w:rsidP="007D53F7">
            <w:pPr>
              <w:spacing w:before="60" w:after="60"/>
              <w:rPr>
                <w:del w:id="608" w:author="datastreams" w:date="2023-01-07T20:46:00Z"/>
                <w:szCs w:val="20"/>
              </w:rPr>
            </w:pPr>
            <w:bookmarkStart w:id="609" w:name="_Toc124108074"/>
            <w:bookmarkStart w:id="610" w:name="_Toc124110828"/>
            <w:bookmarkEnd w:id="609"/>
            <w:bookmarkEnd w:id="610"/>
          </w:p>
        </w:tc>
        <w:tc>
          <w:tcPr>
            <w:tcW w:w="1546" w:type="dxa"/>
            <w:shd w:val="clear" w:color="auto" w:fill="E6E6E6"/>
          </w:tcPr>
          <w:p w14:paraId="52C11321" w14:textId="212A7309" w:rsidR="002A7693" w:rsidRPr="002A7693" w:rsidDel="00E4003D" w:rsidRDefault="002A7693" w:rsidP="007D53F7">
            <w:pPr>
              <w:spacing w:before="60" w:after="60"/>
              <w:rPr>
                <w:del w:id="611" w:author="datastreams" w:date="2023-01-07T20:46:00Z"/>
                <w:szCs w:val="20"/>
              </w:rPr>
            </w:pPr>
            <w:bookmarkStart w:id="612" w:name="_Toc124108075"/>
            <w:bookmarkStart w:id="613" w:name="_Toc124110829"/>
            <w:bookmarkEnd w:id="612"/>
            <w:bookmarkEnd w:id="613"/>
          </w:p>
        </w:tc>
        <w:tc>
          <w:tcPr>
            <w:tcW w:w="1958" w:type="dxa"/>
          </w:tcPr>
          <w:p w14:paraId="5407C21D" w14:textId="33E810D1" w:rsidR="002A7693" w:rsidRPr="002A7693" w:rsidDel="00E4003D" w:rsidRDefault="002A7693" w:rsidP="007D53F7">
            <w:pPr>
              <w:spacing w:before="60" w:after="60"/>
              <w:rPr>
                <w:del w:id="614" w:author="datastreams" w:date="2023-01-07T20:46:00Z"/>
                <w:szCs w:val="20"/>
              </w:rPr>
            </w:pPr>
            <w:del w:id="615" w:author="datastreams" w:date="2023-01-07T20:46:00Z">
              <w:r w:rsidRPr="002A7693" w:rsidDel="00E4003D">
                <w:rPr>
                  <w:rFonts w:hint="eastAsia"/>
                  <w:szCs w:val="20"/>
                </w:rPr>
                <w:delText>이메일주소</w:delText>
              </w:r>
              <w:bookmarkStart w:id="616" w:name="_Toc124108076"/>
              <w:bookmarkStart w:id="617" w:name="_Toc124110830"/>
              <w:bookmarkEnd w:id="616"/>
              <w:bookmarkEnd w:id="617"/>
            </w:del>
          </w:p>
        </w:tc>
        <w:tc>
          <w:tcPr>
            <w:tcW w:w="2491" w:type="dxa"/>
          </w:tcPr>
          <w:p w14:paraId="48AEA64E" w14:textId="17C9F714" w:rsidR="002A7693" w:rsidRPr="002A7693" w:rsidDel="00E4003D" w:rsidRDefault="00CA4DB6" w:rsidP="007D53F7">
            <w:pPr>
              <w:spacing w:before="60" w:after="60"/>
              <w:rPr>
                <w:del w:id="618" w:author="datastreams" w:date="2023-01-07T20:46:00Z"/>
                <w:szCs w:val="20"/>
              </w:rPr>
            </w:pPr>
            <w:del w:id="619" w:author="datastreams" w:date="2023-01-07T20:46:00Z">
              <w:r w:rsidDel="00E4003D">
                <w:rPr>
                  <w:rFonts w:hint="eastAsia"/>
                  <w:szCs w:val="20"/>
                </w:rPr>
                <w:delText>VARCHAR</w:delText>
              </w:r>
              <w:r w:rsidR="002A7693" w:rsidRPr="002A7693" w:rsidDel="00E4003D">
                <w:rPr>
                  <w:rFonts w:hint="eastAsia"/>
                  <w:szCs w:val="20"/>
                </w:rPr>
                <w:delText>(60)</w:delText>
              </w:r>
              <w:bookmarkStart w:id="620" w:name="_Toc124108077"/>
              <w:bookmarkStart w:id="621" w:name="_Toc124110831"/>
              <w:bookmarkEnd w:id="620"/>
              <w:bookmarkEnd w:id="621"/>
            </w:del>
          </w:p>
        </w:tc>
        <w:tc>
          <w:tcPr>
            <w:tcW w:w="1978" w:type="dxa"/>
          </w:tcPr>
          <w:p w14:paraId="6F2EDB05" w14:textId="3A1883FF" w:rsidR="002A7693" w:rsidRPr="002A7693" w:rsidDel="00E4003D" w:rsidRDefault="002A7693" w:rsidP="007D53F7">
            <w:pPr>
              <w:spacing w:before="60" w:after="60"/>
              <w:rPr>
                <w:del w:id="622" w:author="datastreams" w:date="2023-01-07T20:46:00Z"/>
                <w:szCs w:val="20"/>
              </w:rPr>
            </w:pPr>
            <w:bookmarkStart w:id="623" w:name="_Toc124108078"/>
            <w:bookmarkStart w:id="624" w:name="_Toc124110832"/>
            <w:bookmarkEnd w:id="623"/>
            <w:bookmarkEnd w:id="624"/>
          </w:p>
        </w:tc>
        <w:bookmarkStart w:id="625" w:name="_Toc124108079"/>
        <w:bookmarkStart w:id="626" w:name="_Toc124110833"/>
        <w:bookmarkEnd w:id="625"/>
        <w:bookmarkEnd w:id="626"/>
      </w:tr>
      <w:tr w:rsidR="002A7693" w:rsidRPr="002A7693" w:rsidDel="00E4003D" w14:paraId="63F24E8B" w14:textId="12A6A964" w:rsidTr="00C176F9">
        <w:trPr>
          <w:trHeight w:val="422"/>
          <w:del w:id="627" w:author="datastreams" w:date="2023-01-07T20:46:00Z"/>
        </w:trPr>
        <w:tc>
          <w:tcPr>
            <w:tcW w:w="1547" w:type="dxa"/>
            <w:shd w:val="clear" w:color="auto" w:fill="E6E6E6"/>
          </w:tcPr>
          <w:p w14:paraId="403C390D" w14:textId="027AD696" w:rsidR="002A7693" w:rsidRPr="002A7693" w:rsidDel="00E4003D" w:rsidRDefault="002A7693" w:rsidP="007D53F7">
            <w:pPr>
              <w:spacing w:before="60" w:after="60"/>
              <w:rPr>
                <w:del w:id="628" w:author="datastreams" w:date="2023-01-07T20:46:00Z"/>
                <w:szCs w:val="20"/>
              </w:rPr>
            </w:pPr>
            <w:bookmarkStart w:id="629" w:name="_Toc124108080"/>
            <w:bookmarkStart w:id="630" w:name="_Toc124110834"/>
            <w:bookmarkEnd w:id="629"/>
            <w:bookmarkEnd w:id="630"/>
          </w:p>
        </w:tc>
        <w:tc>
          <w:tcPr>
            <w:tcW w:w="1546" w:type="dxa"/>
            <w:shd w:val="clear" w:color="auto" w:fill="E6E6E6"/>
          </w:tcPr>
          <w:p w14:paraId="61658442" w14:textId="3D86DC88" w:rsidR="002A7693" w:rsidRPr="002A7693" w:rsidDel="00E4003D" w:rsidRDefault="002A7693" w:rsidP="007D53F7">
            <w:pPr>
              <w:spacing w:before="60" w:after="60"/>
              <w:rPr>
                <w:del w:id="631" w:author="datastreams" w:date="2023-01-07T20:46:00Z"/>
                <w:szCs w:val="20"/>
              </w:rPr>
            </w:pPr>
            <w:bookmarkStart w:id="632" w:name="_Toc124108081"/>
            <w:bookmarkStart w:id="633" w:name="_Toc124110835"/>
            <w:bookmarkEnd w:id="632"/>
            <w:bookmarkEnd w:id="633"/>
          </w:p>
        </w:tc>
        <w:tc>
          <w:tcPr>
            <w:tcW w:w="1958" w:type="dxa"/>
          </w:tcPr>
          <w:p w14:paraId="0E8FBE55" w14:textId="6A58CC1E" w:rsidR="002A7693" w:rsidRPr="002A7693" w:rsidDel="00E4003D" w:rsidRDefault="002A7693" w:rsidP="007D53F7">
            <w:pPr>
              <w:spacing w:before="60" w:after="60"/>
              <w:rPr>
                <w:del w:id="634" w:author="datastreams" w:date="2023-01-07T20:46:00Z"/>
                <w:szCs w:val="20"/>
              </w:rPr>
            </w:pPr>
            <w:del w:id="635" w:author="datastreams" w:date="2023-01-07T20:46:00Z">
              <w:r w:rsidRPr="002A7693" w:rsidDel="00E4003D">
                <w:rPr>
                  <w:rFonts w:hint="eastAsia"/>
                  <w:szCs w:val="20"/>
                </w:rPr>
                <w:delText>IP</w:delText>
              </w:r>
              <w:bookmarkStart w:id="636" w:name="_Toc124108082"/>
              <w:bookmarkStart w:id="637" w:name="_Toc124110836"/>
              <w:bookmarkEnd w:id="636"/>
              <w:bookmarkEnd w:id="637"/>
            </w:del>
          </w:p>
        </w:tc>
        <w:tc>
          <w:tcPr>
            <w:tcW w:w="2491" w:type="dxa"/>
          </w:tcPr>
          <w:p w14:paraId="3B857B00" w14:textId="51E5B50D" w:rsidR="002A7693" w:rsidRPr="002A7693" w:rsidDel="00E4003D" w:rsidRDefault="00CA4DB6" w:rsidP="007D53F7">
            <w:pPr>
              <w:spacing w:before="60" w:after="60"/>
              <w:rPr>
                <w:del w:id="638" w:author="datastreams" w:date="2023-01-07T20:46:00Z"/>
                <w:szCs w:val="20"/>
              </w:rPr>
            </w:pPr>
            <w:del w:id="639" w:author="datastreams" w:date="2023-01-07T20:46:00Z">
              <w:r w:rsidDel="00E4003D">
                <w:rPr>
                  <w:rFonts w:hint="eastAsia"/>
                  <w:szCs w:val="20"/>
                </w:rPr>
                <w:delText>VARCHAR</w:delText>
              </w:r>
              <w:r w:rsidR="002A7693" w:rsidRPr="002A7693" w:rsidDel="00E4003D">
                <w:rPr>
                  <w:rFonts w:hint="eastAsia"/>
                  <w:szCs w:val="20"/>
                </w:rPr>
                <w:delText>(60)</w:delText>
              </w:r>
              <w:bookmarkStart w:id="640" w:name="_Toc124108083"/>
              <w:bookmarkStart w:id="641" w:name="_Toc124110837"/>
              <w:bookmarkEnd w:id="640"/>
              <w:bookmarkEnd w:id="641"/>
            </w:del>
          </w:p>
        </w:tc>
        <w:tc>
          <w:tcPr>
            <w:tcW w:w="1978" w:type="dxa"/>
          </w:tcPr>
          <w:p w14:paraId="0ACC8AB7" w14:textId="745F9A12" w:rsidR="002A7693" w:rsidRPr="002A7693" w:rsidDel="00E4003D" w:rsidRDefault="002A7693" w:rsidP="007D53F7">
            <w:pPr>
              <w:spacing w:before="60" w:after="60"/>
              <w:rPr>
                <w:del w:id="642" w:author="datastreams" w:date="2023-01-07T20:46:00Z"/>
                <w:szCs w:val="20"/>
              </w:rPr>
            </w:pPr>
            <w:bookmarkStart w:id="643" w:name="_Toc124108084"/>
            <w:bookmarkStart w:id="644" w:name="_Toc124110838"/>
            <w:bookmarkEnd w:id="643"/>
            <w:bookmarkEnd w:id="644"/>
          </w:p>
        </w:tc>
        <w:bookmarkStart w:id="645" w:name="_Toc124108085"/>
        <w:bookmarkStart w:id="646" w:name="_Toc124110839"/>
        <w:bookmarkEnd w:id="645"/>
        <w:bookmarkEnd w:id="646"/>
      </w:tr>
      <w:tr w:rsidR="002A7693" w:rsidRPr="002A7693" w:rsidDel="00E4003D" w14:paraId="09F9A320" w14:textId="7392E097" w:rsidTr="00C176F9">
        <w:trPr>
          <w:trHeight w:val="77"/>
          <w:del w:id="647" w:author="datastreams" w:date="2023-01-07T20:46:00Z"/>
        </w:trPr>
        <w:tc>
          <w:tcPr>
            <w:tcW w:w="1547" w:type="dxa"/>
            <w:shd w:val="clear" w:color="auto" w:fill="E6E6E6"/>
          </w:tcPr>
          <w:p w14:paraId="61BC0FF3" w14:textId="1EBD16C1" w:rsidR="002A7693" w:rsidRPr="002A7693" w:rsidDel="00E4003D" w:rsidRDefault="002A7693" w:rsidP="007D53F7">
            <w:pPr>
              <w:spacing w:before="60" w:after="60"/>
              <w:rPr>
                <w:del w:id="648" w:author="datastreams" w:date="2023-01-07T20:46:00Z"/>
                <w:szCs w:val="20"/>
              </w:rPr>
            </w:pPr>
            <w:bookmarkStart w:id="649" w:name="_Toc124108086"/>
            <w:bookmarkStart w:id="650" w:name="_Toc124110840"/>
            <w:bookmarkEnd w:id="649"/>
            <w:bookmarkEnd w:id="650"/>
          </w:p>
        </w:tc>
        <w:tc>
          <w:tcPr>
            <w:tcW w:w="1546" w:type="dxa"/>
            <w:shd w:val="clear" w:color="auto" w:fill="E6E6E6"/>
          </w:tcPr>
          <w:p w14:paraId="06BCB4DF" w14:textId="571EB125" w:rsidR="002A7693" w:rsidRPr="002A7693" w:rsidDel="00E4003D" w:rsidRDefault="002A7693" w:rsidP="007D53F7">
            <w:pPr>
              <w:spacing w:before="60" w:after="60"/>
              <w:rPr>
                <w:del w:id="651" w:author="datastreams" w:date="2023-01-07T20:46:00Z"/>
                <w:szCs w:val="20"/>
              </w:rPr>
            </w:pPr>
            <w:bookmarkStart w:id="652" w:name="_Toc124108087"/>
            <w:bookmarkStart w:id="653" w:name="_Toc124110841"/>
            <w:bookmarkEnd w:id="652"/>
            <w:bookmarkEnd w:id="653"/>
          </w:p>
        </w:tc>
        <w:tc>
          <w:tcPr>
            <w:tcW w:w="1958" w:type="dxa"/>
          </w:tcPr>
          <w:p w14:paraId="10738F74" w14:textId="4BA9B8E5" w:rsidR="002A7693" w:rsidRPr="002A7693" w:rsidDel="00E4003D" w:rsidRDefault="002A7693" w:rsidP="007D53F7">
            <w:pPr>
              <w:spacing w:before="60" w:after="60"/>
              <w:rPr>
                <w:del w:id="654" w:author="datastreams" w:date="2023-01-07T20:46:00Z"/>
                <w:szCs w:val="20"/>
              </w:rPr>
            </w:pPr>
            <w:del w:id="655" w:author="datastreams" w:date="2023-01-07T20:46:00Z">
              <w:r w:rsidRPr="002A7693" w:rsidDel="00E4003D">
                <w:rPr>
                  <w:rFonts w:hint="eastAsia"/>
                  <w:szCs w:val="20"/>
                </w:rPr>
                <w:delText>URL</w:delText>
              </w:r>
              <w:bookmarkStart w:id="656" w:name="_Toc124108088"/>
              <w:bookmarkStart w:id="657" w:name="_Toc124110842"/>
              <w:bookmarkEnd w:id="656"/>
              <w:bookmarkEnd w:id="657"/>
            </w:del>
          </w:p>
        </w:tc>
        <w:tc>
          <w:tcPr>
            <w:tcW w:w="2491" w:type="dxa"/>
          </w:tcPr>
          <w:p w14:paraId="3C5310B6" w14:textId="4452F461" w:rsidR="002A7693" w:rsidRPr="002A7693" w:rsidDel="00E4003D" w:rsidRDefault="00CA4DB6" w:rsidP="007D53F7">
            <w:pPr>
              <w:spacing w:before="60" w:after="60"/>
              <w:rPr>
                <w:del w:id="658" w:author="datastreams" w:date="2023-01-07T20:46:00Z"/>
                <w:szCs w:val="20"/>
              </w:rPr>
            </w:pPr>
            <w:del w:id="659" w:author="datastreams" w:date="2023-01-07T20:46:00Z">
              <w:r w:rsidDel="00E4003D">
                <w:rPr>
                  <w:rFonts w:hint="eastAsia"/>
                  <w:szCs w:val="20"/>
                </w:rPr>
                <w:delText>VARCHAR</w:delText>
              </w:r>
              <w:r w:rsidR="002A7693" w:rsidRPr="002A7693" w:rsidDel="00E4003D">
                <w:rPr>
                  <w:rFonts w:hint="eastAsia"/>
                  <w:szCs w:val="20"/>
                </w:rPr>
                <w:delText>(200)</w:delText>
              </w:r>
              <w:bookmarkStart w:id="660" w:name="_Toc124108089"/>
              <w:bookmarkStart w:id="661" w:name="_Toc124110843"/>
              <w:bookmarkEnd w:id="660"/>
              <w:bookmarkEnd w:id="661"/>
            </w:del>
          </w:p>
        </w:tc>
        <w:tc>
          <w:tcPr>
            <w:tcW w:w="1978" w:type="dxa"/>
          </w:tcPr>
          <w:p w14:paraId="59B4D91A" w14:textId="3D760461" w:rsidR="002A7693" w:rsidRPr="002A7693" w:rsidDel="00E4003D" w:rsidRDefault="002A7693" w:rsidP="007D53F7">
            <w:pPr>
              <w:spacing w:before="60" w:after="60"/>
              <w:rPr>
                <w:del w:id="662" w:author="datastreams" w:date="2023-01-07T20:46:00Z"/>
                <w:szCs w:val="20"/>
              </w:rPr>
            </w:pPr>
            <w:bookmarkStart w:id="663" w:name="_Toc124108090"/>
            <w:bookmarkStart w:id="664" w:name="_Toc124110844"/>
            <w:bookmarkEnd w:id="663"/>
            <w:bookmarkEnd w:id="664"/>
          </w:p>
        </w:tc>
        <w:bookmarkStart w:id="665" w:name="_Toc124108091"/>
        <w:bookmarkStart w:id="666" w:name="_Toc124110845"/>
        <w:bookmarkEnd w:id="665"/>
        <w:bookmarkEnd w:id="666"/>
      </w:tr>
    </w:tbl>
    <w:p w14:paraId="48F3AC96" w14:textId="77777777" w:rsidR="00C176F9" w:rsidRDefault="00C176F9" w:rsidP="00611B5A">
      <w:pPr>
        <w:pStyle w:val="30"/>
      </w:pPr>
      <w:bookmarkStart w:id="667" w:name="_Toc124110846"/>
      <w:r>
        <w:rPr>
          <w:rFonts w:hint="eastAsia"/>
        </w:rPr>
        <w:t>수</w:t>
      </w:r>
      <w:bookmarkEnd w:id="667"/>
    </w:p>
    <w:p w14:paraId="4730C58B" w14:textId="77777777" w:rsidR="00B72BCA" w:rsidRPr="00B72BCA" w:rsidRDefault="00B72BCA" w:rsidP="00B72BCA">
      <w:r w:rsidRPr="00B72BCA">
        <w:rPr>
          <w:rFonts w:hint="eastAsia"/>
        </w:rPr>
        <w:t>금액을</w:t>
      </w:r>
      <w:r w:rsidRPr="00B72BCA">
        <w:t xml:space="preserve"> 제외한 정보의 수치를 정의하는 경우에 사용한다</w:t>
      </w:r>
      <w:r>
        <w:t>.</w:t>
      </w:r>
    </w:p>
    <w:p w14:paraId="3517312D" w14:textId="77777777" w:rsidR="00C176F9" w:rsidRPr="00D113A5" w:rsidRDefault="00B72BCA" w:rsidP="00B72BCA">
      <w:pPr>
        <w:pStyle w:val="4"/>
      </w:pPr>
      <w:r>
        <w:rPr>
          <w:rFonts w:hint="eastAsia"/>
        </w:rPr>
        <w:t>횟수</w:t>
      </w:r>
    </w:p>
    <w:p w14:paraId="55C6505B" w14:textId="77777777" w:rsidR="00C176F9" w:rsidRPr="00C176F9" w:rsidRDefault="00C176F9" w:rsidP="00C176F9">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00B72BCA" w:rsidRPr="00B72BCA">
        <w:rPr>
          <w:rFonts w:asciiTheme="minorEastAsia" w:eastAsiaTheme="minorEastAsia" w:hAnsiTheme="minorEastAsia"/>
          <w:szCs w:val="20"/>
        </w:rPr>
        <w:t>되풀이되는 일이나 차례의 수효를 나타내는 경우 ‘횟수’로 통일한다</w:t>
      </w:r>
      <w:r w:rsidR="00B72BCA">
        <w:rPr>
          <w:rFonts w:asciiTheme="minorEastAsia" w:eastAsiaTheme="minorEastAsia" w:hAnsiTheme="minorEastAsia"/>
          <w:szCs w:val="20"/>
        </w:rPr>
        <w:t>.</w:t>
      </w:r>
    </w:p>
    <w:p w14:paraId="34059810" w14:textId="77777777" w:rsidR="00C176F9" w:rsidRDefault="00B72BCA" w:rsidP="00C176F9">
      <w:pPr>
        <w:rPr>
          <w:rFonts w:asciiTheme="minorEastAsia" w:eastAsiaTheme="minorEastAsia" w:hAnsiTheme="minorEastAsia"/>
          <w:szCs w:val="20"/>
        </w:rPr>
      </w:pPr>
      <w:r>
        <w:rPr>
          <w:rFonts w:asciiTheme="minorEastAsia" w:eastAsiaTheme="minorEastAsia" w:hAnsiTheme="minorEastAsia" w:hint="eastAsia"/>
          <w:szCs w:val="20"/>
        </w:rPr>
        <w:t>(예)</w:t>
      </w:r>
      <w:r>
        <w:rPr>
          <w:rFonts w:asciiTheme="minorEastAsia" w:eastAsiaTheme="minorEastAsia" w:hAnsiTheme="minorEastAsia"/>
          <w:szCs w:val="20"/>
        </w:rPr>
        <w:t xml:space="preserve"> </w:t>
      </w:r>
      <w:r>
        <w:rPr>
          <w:rFonts w:asciiTheme="minorEastAsia" w:eastAsiaTheme="minorEastAsia" w:hAnsiTheme="minorEastAsia" w:hint="eastAsia"/>
          <w:szCs w:val="20"/>
        </w:rPr>
        <w:t>음주횟수</w:t>
      </w:r>
    </w:p>
    <w:p w14:paraId="55A771F5" w14:textId="77777777" w:rsidR="00B72BCA" w:rsidRPr="00D113A5" w:rsidRDefault="00B72BCA" w:rsidP="00B72BCA">
      <w:pPr>
        <w:pStyle w:val="4"/>
      </w:pPr>
      <w:r>
        <w:rPr>
          <w:rFonts w:hint="eastAsia"/>
        </w:rPr>
        <w:t>순위</w:t>
      </w:r>
    </w:p>
    <w:p w14:paraId="13CB9D2C" w14:textId="77777777" w:rsidR="00B72BCA" w:rsidRPr="00C176F9" w:rsidRDefault="00B72BCA" w:rsidP="00B72BCA">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B72BCA">
        <w:rPr>
          <w:rFonts w:asciiTheme="minorEastAsia" w:eastAsiaTheme="minorEastAsia" w:hAnsiTheme="minorEastAsia"/>
          <w:szCs w:val="20"/>
        </w:rPr>
        <w:t>등위, 순위는 ‘순위’로 통일한다</w:t>
      </w:r>
      <w:r>
        <w:rPr>
          <w:rFonts w:asciiTheme="minorEastAsia" w:eastAsiaTheme="minorEastAsia" w:hAnsiTheme="minorEastAsia"/>
          <w:szCs w:val="20"/>
        </w:rPr>
        <w:t>.</w:t>
      </w:r>
    </w:p>
    <w:p w14:paraId="05595A4F" w14:textId="77777777" w:rsidR="00B72BCA" w:rsidRPr="00C176F9" w:rsidRDefault="00B72BCA" w:rsidP="00C176F9">
      <w:pPr>
        <w:rPr>
          <w:rFonts w:asciiTheme="minorEastAsia" w:eastAsiaTheme="minorEastAsia" w:hAnsiTheme="minorEastAsia"/>
          <w:szCs w:val="20"/>
        </w:rPr>
      </w:pPr>
      <w:r>
        <w:rPr>
          <w:rFonts w:asciiTheme="minorEastAsia" w:eastAsiaTheme="minorEastAsia" w:hAnsiTheme="minorEastAsia" w:hint="eastAsia"/>
          <w:szCs w:val="20"/>
        </w:rPr>
        <w:t>(예)</w:t>
      </w:r>
      <w:r>
        <w:rPr>
          <w:rFonts w:asciiTheme="minorEastAsia" w:eastAsiaTheme="minorEastAsia" w:hAnsiTheme="minorEastAsia"/>
          <w:szCs w:val="20"/>
        </w:rPr>
        <w:t xml:space="preserve"> </w:t>
      </w:r>
      <w:r>
        <w:rPr>
          <w:rFonts w:asciiTheme="minorEastAsia" w:eastAsiaTheme="minorEastAsia" w:hAnsiTheme="minorEastAsia" w:hint="eastAsia"/>
          <w:szCs w:val="20"/>
        </w:rPr>
        <w:t>검사우선순위</w:t>
      </w:r>
    </w:p>
    <w:p w14:paraId="4FEA3A73" w14:textId="77777777" w:rsidR="00C176F9" w:rsidRPr="00D113A5" w:rsidRDefault="00C176F9" w:rsidP="00B72BCA">
      <w:pPr>
        <w:pStyle w:val="4"/>
      </w:pPr>
      <w:r>
        <w:rPr>
          <w:rFonts w:hint="eastAsia"/>
        </w:rPr>
        <w:t>점수</w:t>
      </w:r>
    </w:p>
    <w:p w14:paraId="67D13EFE" w14:textId="77777777" w:rsidR="00C176F9" w:rsidRPr="00C176F9" w:rsidRDefault="00C176F9" w:rsidP="00C176F9">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점수를 의미하는 표준용어는 "평점", "배점", "점수" 등으로 정의한다</w:t>
      </w:r>
      <w:r>
        <w:rPr>
          <w:rFonts w:asciiTheme="minorEastAsia" w:eastAsiaTheme="minorEastAsia" w:hAnsiTheme="minorEastAsia" w:hint="eastAsia"/>
          <w:szCs w:val="20"/>
        </w:rPr>
        <w:t>.</w:t>
      </w:r>
    </w:p>
    <w:p w14:paraId="616A81B8" w14:textId="77777777" w:rsidR="00C176F9" w:rsidRDefault="00C176F9" w:rsidP="00C176F9">
      <w:r w:rsidRPr="00C176F9">
        <w:rPr>
          <w:rFonts w:hint="eastAsia"/>
          <w:szCs w:val="20"/>
        </w:rPr>
        <w:t>(예) 환산 점수, 평가점수</w:t>
      </w:r>
    </w:p>
    <w:p w14:paraId="4DFF5BD1" w14:textId="77777777" w:rsidR="002E6B31" w:rsidRPr="00D113A5" w:rsidRDefault="00452584" w:rsidP="00B72BCA">
      <w:pPr>
        <w:pStyle w:val="4"/>
      </w:pPr>
      <w:r>
        <w:rPr>
          <w:rFonts w:hint="eastAsia"/>
        </w:rPr>
        <w:t>측정</w:t>
      </w:r>
    </w:p>
    <w:p w14:paraId="587230F3" w14:textId="77777777" w:rsidR="002E6B31" w:rsidRDefault="002E6B31" w:rsidP="002E6B31">
      <w:pPr>
        <w:rPr>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006D67A7" w:rsidRPr="006D67A7">
        <w:rPr>
          <w:szCs w:val="20"/>
        </w:rPr>
        <w:t>측량과 관련한 각 종 단어의 사용을 허용한다</w:t>
      </w:r>
      <w:r w:rsidR="006D67A7">
        <w:rPr>
          <w:rFonts w:hint="eastAsia"/>
          <w:szCs w:val="20"/>
        </w:rPr>
        <w:t>.</w:t>
      </w:r>
    </w:p>
    <w:p w14:paraId="2FCCB3D1" w14:textId="77777777" w:rsidR="006D67A7" w:rsidRDefault="006D67A7" w:rsidP="006D67A7">
      <w:pPr>
        <w:rPr>
          <w:szCs w:val="20"/>
        </w:rPr>
      </w:pPr>
      <w:r w:rsidRPr="00C176F9">
        <w:rPr>
          <w:rFonts w:asciiTheme="minorEastAsia" w:eastAsiaTheme="minorEastAsia" w:hAnsiTheme="minorEastAsia" w:hint="eastAsia"/>
          <w:szCs w:val="20"/>
        </w:rPr>
        <w:lastRenderedPageBreak/>
        <w:t>•</w:t>
      </w:r>
      <w:r w:rsidRPr="00C176F9">
        <w:rPr>
          <w:rFonts w:asciiTheme="minorEastAsia" w:eastAsiaTheme="minorEastAsia" w:hAnsiTheme="minorEastAsia"/>
          <w:szCs w:val="20"/>
        </w:rPr>
        <w:t xml:space="preserve"> </w:t>
      </w:r>
      <w:r>
        <w:rPr>
          <w:rFonts w:hint="eastAsia"/>
          <w:lang w:val="en-GB"/>
        </w:rPr>
        <w:t>길이, 크기, 거리, 높이, 규모, 두께, 면적, 중량, 신장, 체중, 용적, 주량 등</w:t>
      </w:r>
    </w:p>
    <w:p w14:paraId="5B1B3516" w14:textId="77777777" w:rsidR="006D67A7" w:rsidRPr="006D67A7" w:rsidRDefault="006D67A7" w:rsidP="002E6B31">
      <w:pPr>
        <w:rPr>
          <w:rFonts w:asciiTheme="minorEastAsia" w:eastAsiaTheme="minorEastAsia" w:hAnsiTheme="minorEastAsia"/>
          <w:szCs w:val="20"/>
        </w:rPr>
      </w:pPr>
      <w:r w:rsidRPr="00481748">
        <w:rPr>
          <w:rFonts w:asciiTheme="minorEastAsia" w:eastAsiaTheme="minorEastAsia" w:hAnsiTheme="minorEastAsia"/>
          <w:szCs w:val="20"/>
        </w:rPr>
        <w:t xml:space="preserve">(예)  </w:t>
      </w:r>
      <w:r>
        <w:rPr>
          <w:rFonts w:asciiTheme="minorEastAsia" w:eastAsiaTheme="minorEastAsia" w:hAnsiTheme="minorEastAsia" w:hint="eastAsia"/>
          <w:szCs w:val="20"/>
        </w:rPr>
        <w:t>환자신장</w:t>
      </w:r>
    </w:p>
    <w:p w14:paraId="3DD076DE" w14:textId="77777777" w:rsidR="00481748" w:rsidRPr="00D113A5" w:rsidRDefault="00481748" w:rsidP="00B72BCA">
      <w:pPr>
        <w:pStyle w:val="4"/>
      </w:pPr>
      <w:r>
        <w:rPr>
          <w:rFonts w:hint="eastAsia"/>
        </w:rPr>
        <w:t>나이</w:t>
      </w:r>
    </w:p>
    <w:p w14:paraId="016CEF61" w14:textId="77777777" w:rsidR="00481748" w:rsidRDefault="00481748" w:rsidP="00481748">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481748">
        <w:rPr>
          <w:rFonts w:asciiTheme="minorEastAsia" w:eastAsiaTheme="minorEastAsia" w:hAnsiTheme="minorEastAsia"/>
          <w:szCs w:val="20"/>
        </w:rPr>
        <w:tab/>
        <w:t>나이, 연령, 년령 등 나이와 관련된 용어는 “</w:t>
      </w:r>
      <w:r w:rsidR="00C651F8">
        <w:rPr>
          <w:rFonts w:asciiTheme="minorEastAsia" w:eastAsiaTheme="minorEastAsia" w:hAnsiTheme="minorEastAsia" w:hint="eastAsia"/>
          <w:szCs w:val="20"/>
        </w:rPr>
        <w:t>연령</w:t>
      </w:r>
      <w:r w:rsidRPr="00481748">
        <w:rPr>
          <w:rFonts w:asciiTheme="minorEastAsia" w:eastAsiaTheme="minorEastAsia" w:hAnsiTheme="minorEastAsia"/>
          <w:szCs w:val="20"/>
        </w:rPr>
        <w:t>”</w:t>
      </w:r>
      <w:r w:rsidR="00C651F8">
        <w:rPr>
          <w:rFonts w:asciiTheme="minorEastAsia" w:eastAsiaTheme="minorEastAsia" w:hAnsiTheme="minorEastAsia" w:hint="eastAsia"/>
          <w:szCs w:val="20"/>
        </w:rPr>
        <w:t>으</w:t>
      </w:r>
      <w:r w:rsidRPr="00481748">
        <w:rPr>
          <w:rFonts w:asciiTheme="minorEastAsia" w:eastAsiaTheme="minorEastAsia" w:hAnsiTheme="minorEastAsia"/>
          <w:szCs w:val="20"/>
        </w:rPr>
        <w:t>로 정의한다</w:t>
      </w:r>
      <w:r>
        <w:rPr>
          <w:rFonts w:asciiTheme="minorEastAsia" w:eastAsiaTheme="minorEastAsia" w:hAnsiTheme="minorEastAsia" w:hint="eastAsia"/>
          <w:szCs w:val="20"/>
        </w:rPr>
        <w:t>.</w:t>
      </w:r>
    </w:p>
    <w:p w14:paraId="4B280FB7" w14:textId="77777777" w:rsidR="00481748" w:rsidRPr="00D113A5" w:rsidRDefault="00481748" w:rsidP="00B72BCA">
      <w:pPr>
        <w:pStyle w:val="4"/>
      </w:pPr>
      <w:r>
        <w:rPr>
          <w:rFonts w:hint="eastAsia"/>
        </w:rPr>
        <w:t>년수/월수/일수</w:t>
      </w:r>
    </w:p>
    <w:p w14:paraId="5AEFB127" w14:textId="77777777" w:rsidR="00481748" w:rsidRPr="00481748" w:rsidRDefault="00481748" w:rsidP="00481748">
      <w:pPr>
        <w:rPr>
          <w:rFonts w:asciiTheme="minorEastAsia" w:eastAsiaTheme="minorEastAsia" w:hAnsiTheme="minorEastAsia"/>
          <w:szCs w:val="20"/>
        </w:rPr>
      </w:pPr>
      <w:r w:rsidRPr="00481748">
        <w:rPr>
          <w:rFonts w:asciiTheme="minorEastAsia" w:eastAsiaTheme="minorEastAsia" w:hAnsiTheme="minorEastAsia" w:hint="eastAsia"/>
          <w:szCs w:val="20"/>
        </w:rPr>
        <w:t>•</w:t>
      </w:r>
      <w:r w:rsidRPr="00481748">
        <w:rPr>
          <w:rFonts w:asciiTheme="minorEastAsia" w:eastAsiaTheme="minorEastAsia" w:hAnsiTheme="minorEastAsia"/>
          <w:szCs w:val="20"/>
        </w:rPr>
        <w:tab/>
        <w:t xml:space="preserve">년,월,일에 대한 수치 개념을 사용할 경우 </w:t>
      </w:r>
    </w:p>
    <w:p w14:paraId="386C0A06" w14:textId="77777777" w:rsidR="00481748" w:rsidRDefault="00481748" w:rsidP="00481748">
      <w:pPr>
        <w:rPr>
          <w:rFonts w:asciiTheme="minorEastAsia" w:eastAsiaTheme="minorEastAsia" w:hAnsiTheme="minorEastAsia"/>
          <w:szCs w:val="20"/>
        </w:rPr>
      </w:pPr>
      <w:r w:rsidRPr="00481748">
        <w:rPr>
          <w:rFonts w:asciiTheme="minorEastAsia" w:eastAsiaTheme="minorEastAsia" w:hAnsiTheme="minorEastAsia"/>
          <w:szCs w:val="20"/>
        </w:rPr>
        <w:t>(예)  근무년수, 근무월수, 근무일수</w:t>
      </w:r>
    </w:p>
    <w:p w14:paraId="23C94E64" w14:textId="77777777" w:rsidR="0089546E" w:rsidRPr="00D113A5" w:rsidRDefault="0089546E" w:rsidP="00B72BCA">
      <w:pPr>
        <w:pStyle w:val="4"/>
      </w:pPr>
      <w:r>
        <w:rPr>
          <w:rFonts w:hint="eastAsia"/>
        </w:rPr>
        <w:t>시간</w:t>
      </w:r>
    </w:p>
    <w:p w14:paraId="7CD10D5E" w14:textId="77777777" w:rsidR="0089546E" w:rsidRDefault="0089546E" w:rsidP="0089546E">
      <w:pPr>
        <w:rPr>
          <w:rFonts w:asciiTheme="minorEastAsia" w:eastAsiaTheme="minorEastAsia" w:hAnsiTheme="minorEastAsia"/>
          <w:szCs w:val="20"/>
        </w:rPr>
      </w:pPr>
      <w:r w:rsidRPr="00481748">
        <w:rPr>
          <w:rFonts w:asciiTheme="minorEastAsia" w:eastAsiaTheme="minorEastAsia" w:hAnsiTheme="minorEastAsia" w:hint="eastAsia"/>
          <w:szCs w:val="20"/>
        </w:rPr>
        <w:t>•</w:t>
      </w:r>
      <w:r w:rsidRPr="00481748">
        <w:rPr>
          <w:rFonts w:asciiTheme="minorEastAsia" w:eastAsiaTheme="minorEastAsia" w:hAnsiTheme="minorEastAsia"/>
          <w:szCs w:val="20"/>
        </w:rPr>
        <w:tab/>
      </w:r>
      <w:r w:rsidRPr="0089546E">
        <w:rPr>
          <w:rFonts w:asciiTheme="minorEastAsia" w:eastAsiaTheme="minorEastAsia" w:hAnsiTheme="minorEastAsia"/>
          <w:szCs w:val="20"/>
        </w:rPr>
        <w:t>시간의 의미는 시간, 분, 초를 포함한 경과시간을 나타낼 때 사용하며 시간, 분, 초 각각의 경과 시간을 나타낼 경우 “시간수”, “분수”, “초수”를 사용한다</w:t>
      </w:r>
    </w:p>
    <w:p w14:paraId="7AFAD471" w14:textId="77777777" w:rsidR="0089546E" w:rsidRPr="0089546E" w:rsidRDefault="0089546E" w:rsidP="0089546E">
      <w:pPr>
        <w:rPr>
          <w:rFonts w:asciiTheme="minorEastAsia" w:eastAsiaTheme="minorEastAsia" w:hAnsiTheme="minorEastAsia"/>
          <w:szCs w:val="20"/>
        </w:rPr>
      </w:pPr>
      <w:r w:rsidRPr="0089546E">
        <w:rPr>
          <w:rFonts w:asciiTheme="minorEastAsia" w:eastAsiaTheme="minorEastAsia" w:hAnsiTheme="minorEastAsia"/>
          <w:szCs w:val="20"/>
        </w:rPr>
        <w:t>기타 측정이나 계산에 의해 나타나는 수치 값은 “측정”도메인유형으로 정의하고 도메인명</w:t>
      </w:r>
    </w:p>
    <w:p w14:paraId="03B4F8A7" w14:textId="77777777" w:rsidR="0089546E" w:rsidRDefault="0089546E" w:rsidP="0089546E">
      <w:pPr>
        <w:rPr>
          <w:rFonts w:asciiTheme="minorEastAsia" w:eastAsiaTheme="minorEastAsia" w:hAnsiTheme="minorEastAsia"/>
          <w:szCs w:val="20"/>
        </w:rPr>
      </w:pPr>
      <w:r w:rsidRPr="0089546E">
        <w:rPr>
          <w:rFonts w:asciiTheme="minorEastAsia" w:eastAsiaTheme="minorEastAsia" w:hAnsiTheme="minorEastAsia" w:hint="eastAsia"/>
          <w:szCs w:val="20"/>
        </w:rPr>
        <w:t>을</w:t>
      </w:r>
      <w:r w:rsidRPr="0089546E">
        <w:rPr>
          <w:rFonts w:asciiTheme="minorEastAsia" w:eastAsiaTheme="minorEastAsia" w:hAnsiTheme="minorEastAsia"/>
          <w:szCs w:val="20"/>
        </w:rPr>
        <w:t xml:space="preserve"> 정의한다.</w:t>
      </w:r>
    </w:p>
    <w:p w14:paraId="50B3CD0C" w14:textId="77777777" w:rsidR="00C176F9" w:rsidRDefault="0089546E" w:rsidP="00C176F9">
      <w:pPr>
        <w:rPr>
          <w:rFonts w:asciiTheme="minorEastAsia" w:eastAsiaTheme="minorEastAsia" w:hAnsiTheme="minorEastAsia"/>
          <w:szCs w:val="20"/>
        </w:rPr>
      </w:pPr>
      <w:r w:rsidRPr="0089546E">
        <w:rPr>
          <w:rFonts w:asciiTheme="minorEastAsia" w:eastAsiaTheme="minorEastAsia" w:hAnsiTheme="minorEastAsia"/>
          <w:szCs w:val="20"/>
        </w:rPr>
        <w:t>(예)  근무시간수</w:t>
      </w:r>
    </w:p>
    <w:p w14:paraId="1CCE2FE9" w14:textId="77777777" w:rsidR="00611B5A" w:rsidRPr="00DA0CC2" w:rsidRDefault="00611B5A" w:rsidP="00611B5A">
      <w:pPr>
        <w:pStyle w:val="30"/>
      </w:pPr>
      <w:bookmarkStart w:id="668" w:name="_Toc124110847"/>
      <w:r>
        <w:rPr>
          <w:rFonts w:hint="eastAsia"/>
        </w:rPr>
        <w:t>일련번호</w:t>
      </w:r>
      <w:bookmarkEnd w:id="668"/>
    </w:p>
    <w:p w14:paraId="2D10BC5C" w14:textId="77777777" w:rsidR="00611B5A" w:rsidRPr="00D113A5" w:rsidRDefault="00611B5A" w:rsidP="00B72BCA">
      <w:pPr>
        <w:pStyle w:val="4"/>
      </w:pPr>
      <w:r>
        <w:rPr>
          <w:rFonts w:hint="eastAsia"/>
        </w:rPr>
        <w:t>일련번호</w:t>
      </w:r>
    </w:p>
    <w:p w14:paraId="7616F088" w14:textId="77777777" w:rsidR="00611B5A" w:rsidRDefault="00611B5A" w:rsidP="00611B5A">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B85E68">
        <w:rPr>
          <w:rFonts w:asciiTheme="minorEastAsia" w:eastAsiaTheme="minorEastAsia" w:hAnsiTheme="minorEastAsia"/>
          <w:szCs w:val="20"/>
        </w:rPr>
        <w:t>"일련번호" 도메인은 숫자 값이 무의미하게 연속으로 부여되는 경우에 사용한다. 그 자체로는 의미가 없으며 단순하게 데이터를 구분하기 위해서 사용한다.</w:t>
      </w:r>
    </w:p>
    <w:p w14:paraId="69168CD0" w14:textId="77777777" w:rsidR="00611B5A" w:rsidRPr="004B5B60" w:rsidRDefault="00611B5A" w:rsidP="00611B5A">
      <w:pPr>
        <w:rPr>
          <w:rFonts w:asciiTheme="minorEastAsia" w:eastAsiaTheme="minorEastAsia" w:hAnsiTheme="minorEastAsia"/>
          <w:szCs w:val="20"/>
        </w:rPr>
      </w:pPr>
      <w:r w:rsidRPr="0089546E">
        <w:rPr>
          <w:rFonts w:asciiTheme="minorEastAsia" w:eastAsiaTheme="minorEastAsia" w:hAnsiTheme="minorEastAsia"/>
          <w:szCs w:val="20"/>
        </w:rPr>
        <w:t xml:space="preserve">(예) </w:t>
      </w:r>
      <w:r w:rsidR="004A36F7">
        <w:rPr>
          <w:rFonts w:hint="eastAsia"/>
        </w:rPr>
        <w:t>항암제처방순번</w:t>
      </w:r>
      <w:r>
        <w:t>: 일련번호</w:t>
      </w:r>
      <w:r w:rsidR="004A36F7">
        <w:rPr>
          <w:rFonts w:hint="eastAsia"/>
        </w:rPr>
        <w:t>N</w:t>
      </w:r>
      <w:r w:rsidR="004A36F7">
        <w:t>3</w:t>
      </w:r>
    </w:p>
    <w:p w14:paraId="2124E7B3" w14:textId="77777777" w:rsidR="00611B5A" w:rsidRPr="002A7693" w:rsidRDefault="00611B5A" w:rsidP="00611B5A">
      <w:pPr>
        <w:pStyle w:val="a7"/>
        <w:keepNext/>
        <w:jc w:val="left"/>
        <w:rPr>
          <w:b w:val="0"/>
          <w:bCs w:val="0"/>
        </w:rPr>
      </w:pPr>
      <w:r w:rsidRPr="002A7693">
        <w:rPr>
          <w:rFonts w:hint="eastAsia"/>
          <w:b w:val="0"/>
          <w:bCs w:val="0"/>
        </w:rPr>
        <w:t>[표</w:t>
      </w:r>
      <w:r>
        <w:rPr>
          <w:b w:val="0"/>
          <w:bCs w:val="0"/>
        </w:rPr>
        <w:t>5</w:t>
      </w:r>
      <w:r w:rsidRPr="002A7693">
        <w:rPr>
          <w:rFonts w:hint="eastAsia"/>
          <w:b w:val="0"/>
          <w:bCs w:val="0"/>
        </w:rPr>
        <w:t>-</w:t>
      </w:r>
      <w:r>
        <w:rPr>
          <w:b w:val="0"/>
          <w:bCs w:val="0"/>
        </w:rPr>
        <w:t>8</w:t>
      </w:r>
      <w:r w:rsidRPr="002A7693">
        <w:rPr>
          <w:rFonts w:hint="eastAsia"/>
          <w:b w:val="0"/>
          <w:bCs w:val="0"/>
        </w:rPr>
        <w:t>]</w:t>
      </w:r>
      <w:r w:rsidRPr="002A7693">
        <w:rPr>
          <w:b w:val="0"/>
          <w:bCs w:val="0"/>
        </w:rPr>
        <w:t xml:space="preserve"> </w:t>
      </w:r>
      <w:r>
        <w:rPr>
          <w:rFonts w:hint="eastAsia"/>
          <w:b w:val="0"/>
          <w:bCs w:val="0"/>
        </w:rPr>
        <w:t>일련</w:t>
      </w:r>
      <w:r>
        <w:rPr>
          <w:rFonts w:asciiTheme="minorEastAsia" w:eastAsiaTheme="minorEastAsia" w:hAnsiTheme="minorEastAsia" w:hint="eastAsia"/>
          <w:b w:val="0"/>
          <w:bCs w:val="0"/>
        </w:rPr>
        <w:t>번호</w:t>
      </w:r>
      <w:r w:rsidRPr="009C4706">
        <w:rPr>
          <w:b w:val="0"/>
          <w:bCs w:val="0"/>
        </w:rPr>
        <w:t xml:space="preserve"> 도메인 예시</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843"/>
        <w:gridCol w:w="1843"/>
        <w:gridCol w:w="2268"/>
        <w:gridCol w:w="1701"/>
      </w:tblGrid>
      <w:tr w:rsidR="00611B5A" w:rsidRPr="00630E83" w14:paraId="70E5A826" w14:textId="77777777" w:rsidTr="006B4EF3">
        <w:trPr>
          <w:trHeight w:val="315"/>
        </w:trPr>
        <w:tc>
          <w:tcPr>
            <w:tcW w:w="1843" w:type="dxa"/>
          </w:tcPr>
          <w:p w14:paraId="1FD9733B" w14:textId="77777777" w:rsidR="00611B5A" w:rsidRPr="00630E83" w:rsidRDefault="00611B5A" w:rsidP="006B4EF3">
            <w:pPr>
              <w:spacing w:before="60" w:after="60"/>
              <w:rPr>
                <w:szCs w:val="20"/>
              </w:rPr>
            </w:pPr>
            <w:r>
              <w:rPr>
                <w:rFonts w:hint="eastAsia"/>
                <w:szCs w:val="20"/>
              </w:rPr>
              <w:t>도메인유형</w:t>
            </w:r>
          </w:p>
        </w:tc>
        <w:tc>
          <w:tcPr>
            <w:tcW w:w="1843" w:type="dxa"/>
          </w:tcPr>
          <w:p w14:paraId="7426508F" w14:textId="77777777" w:rsidR="00611B5A" w:rsidRPr="00630E83" w:rsidRDefault="00611B5A" w:rsidP="006B4EF3">
            <w:pPr>
              <w:spacing w:before="60" w:after="60"/>
              <w:rPr>
                <w:szCs w:val="20"/>
              </w:rPr>
            </w:pPr>
            <w:r w:rsidRPr="00630E83">
              <w:rPr>
                <w:rFonts w:hint="eastAsia"/>
                <w:szCs w:val="20"/>
              </w:rPr>
              <w:t>도메인소분류</w:t>
            </w:r>
          </w:p>
        </w:tc>
        <w:tc>
          <w:tcPr>
            <w:tcW w:w="1843" w:type="dxa"/>
            <w:noWrap/>
          </w:tcPr>
          <w:p w14:paraId="7CED6BA4" w14:textId="77777777" w:rsidR="00611B5A" w:rsidRPr="00630E83" w:rsidRDefault="00611B5A" w:rsidP="006B4EF3">
            <w:pPr>
              <w:spacing w:before="60" w:after="60"/>
              <w:rPr>
                <w:szCs w:val="20"/>
              </w:rPr>
            </w:pPr>
            <w:r w:rsidRPr="00630E83">
              <w:rPr>
                <w:rFonts w:hint="eastAsia"/>
                <w:szCs w:val="20"/>
              </w:rPr>
              <w:t>도메인명</w:t>
            </w:r>
          </w:p>
        </w:tc>
        <w:tc>
          <w:tcPr>
            <w:tcW w:w="2268" w:type="dxa"/>
          </w:tcPr>
          <w:p w14:paraId="3B476FC9" w14:textId="77777777" w:rsidR="00611B5A" w:rsidRPr="00630E83" w:rsidRDefault="00611B5A" w:rsidP="006B4EF3">
            <w:pPr>
              <w:spacing w:before="60" w:after="60"/>
              <w:rPr>
                <w:szCs w:val="20"/>
              </w:rPr>
            </w:pPr>
            <w:r w:rsidRPr="00630E83">
              <w:rPr>
                <w:rFonts w:hint="eastAsia"/>
                <w:szCs w:val="20"/>
              </w:rPr>
              <w:t>논리타입/길이</w:t>
            </w:r>
          </w:p>
        </w:tc>
        <w:tc>
          <w:tcPr>
            <w:tcW w:w="1701" w:type="dxa"/>
          </w:tcPr>
          <w:p w14:paraId="3E983994" w14:textId="77777777" w:rsidR="00611B5A" w:rsidRPr="00630E83" w:rsidRDefault="00611B5A" w:rsidP="006B4EF3">
            <w:pPr>
              <w:spacing w:before="60" w:after="60"/>
              <w:rPr>
                <w:szCs w:val="20"/>
              </w:rPr>
            </w:pPr>
            <w:r w:rsidRPr="00630E83">
              <w:rPr>
                <w:rFonts w:hint="eastAsia"/>
                <w:szCs w:val="20"/>
              </w:rPr>
              <w:t>비고</w:t>
            </w:r>
          </w:p>
        </w:tc>
      </w:tr>
      <w:tr w:rsidR="00611B5A" w:rsidRPr="00630E83" w14:paraId="21875097" w14:textId="77777777" w:rsidTr="006B4EF3">
        <w:trPr>
          <w:trHeight w:val="329"/>
        </w:trPr>
        <w:tc>
          <w:tcPr>
            <w:tcW w:w="1843" w:type="dxa"/>
          </w:tcPr>
          <w:p w14:paraId="35709B4A" w14:textId="77777777" w:rsidR="00611B5A" w:rsidRPr="00630E83" w:rsidRDefault="00611B5A" w:rsidP="006B4EF3">
            <w:pPr>
              <w:spacing w:before="60" w:after="60"/>
              <w:rPr>
                <w:szCs w:val="20"/>
              </w:rPr>
            </w:pPr>
            <w:r>
              <w:rPr>
                <w:rFonts w:hint="eastAsia"/>
                <w:szCs w:val="20"/>
              </w:rPr>
              <w:t>그룹</w:t>
            </w:r>
          </w:p>
        </w:tc>
        <w:tc>
          <w:tcPr>
            <w:tcW w:w="1843" w:type="dxa"/>
          </w:tcPr>
          <w:p w14:paraId="3C02257F" w14:textId="77777777" w:rsidR="00611B5A" w:rsidRPr="00630E83" w:rsidRDefault="00611B5A" w:rsidP="006B4EF3">
            <w:pPr>
              <w:spacing w:before="60" w:after="60"/>
              <w:rPr>
                <w:szCs w:val="20"/>
              </w:rPr>
            </w:pPr>
            <w:r w:rsidRPr="00630E83">
              <w:rPr>
                <w:rFonts w:hint="eastAsia"/>
                <w:szCs w:val="20"/>
              </w:rPr>
              <w:t>일련번호</w:t>
            </w:r>
          </w:p>
        </w:tc>
        <w:tc>
          <w:tcPr>
            <w:tcW w:w="1843" w:type="dxa"/>
            <w:noWrap/>
          </w:tcPr>
          <w:p w14:paraId="39655B25" w14:textId="77777777" w:rsidR="00611B5A" w:rsidRPr="00630E83" w:rsidRDefault="00611B5A" w:rsidP="004A36F7">
            <w:pPr>
              <w:spacing w:before="60" w:after="60"/>
              <w:rPr>
                <w:szCs w:val="20"/>
              </w:rPr>
            </w:pPr>
            <w:r w:rsidRPr="00630E83">
              <w:rPr>
                <w:rFonts w:hint="eastAsia"/>
                <w:szCs w:val="20"/>
              </w:rPr>
              <w:t>일련번호N</w:t>
            </w:r>
            <w:r w:rsidR="004A36F7">
              <w:rPr>
                <w:szCs w:val="20"/>
              </w:rPr>
              <w:t>3</w:t>
            </w:r>
          </w:p>
        </w:tc>
        <w:tc>
          <w:tcPr>
            <w:tcW w:w="2268" w:type="dxa"/>
          </w:tcPr>
          <w:p w14:paraId="00666466" w14:textId="07E2E5D1" w:rsidR="00611B5A" w:rsidRPr="00630E83" w:rsidRDefault="00B03F77" w:rsidP="004A36F7">
            <w:pPr>
              <w:spacing w:before="60" w:after="60"/>
              <w:rPr>
                <w:szCs w:val="20"/>
              </w:rPr>
            </w:pPr>
            <w:r w:rsidRPr="00B03F77">
              <w:rPr>
                <w:szCs w:val="20"/>
              </w:rPr>
              <w:t>NUMERIC(3)</w:t>
            </w:r>
          </w:p>
        </w:tc>
        <w:tc>
          <w:tcPr>
            <w:tcW w:w="1701" w:type="dxa"/>
          </w:tcPr>
          <w:p w14:paraId="73265B3E" w14:textId="77777777" w:rsidR="00611B5A" w:rsidRPr="00630E83" w:rsidRDefault="00611B5A" w:rsidP="006B4EF3">
            <w:pPr>
              <w:spacing w:before="60" w:after="60"/>
              <w:rPr>
                <w:szCs w:val="20"/>
              </w:rPr>
            </w:pPr>
          </w:p>
        </w:tc>
      </w:tr>
    </w:tbl>
    <w:p w14:paraId="5F2B647B" w14:textId="77777777" w:rsidR="00611B5A" w:rsidRPr="00611B5A" w:rsidRDefault="00611B5A" w:rsidP="00C176F9">
      <w:pPr>
        <w:rPr>
          <w:rFonts w:asciiTheme="minorEastAsia" w:eastAsiaTheme="minorEastAsia" w:hAnsiTheme="minorEastAsia"/>
          <w:szCs w:val="20"/>
        </w:rPr>
      </w:pPr>
    </w:p>
    <w:p w14:paraId="1EBAA24B" w14:textId="09D828C9" w:rsidR="0089546E" w:rsidRPr="00DA0CC2" w:rsidDel="004D7E63" w:rsidRDefault="0089546E" w:rsidP="00611B5A">
      <w:pPr>
        <w:pStyle w:val="30"/>
        <w:rPr>
          <w:del w:id="669" w:author="datastreams" w:date="2023-01-08T22:43:00Z"/>
        </w:rPr>
      </w:pPr>
      <w:del w:id="670" w:author="datastreams" w:date="2023-01-08T22:43:00Z">
        <w:r w:rsidDel="004D7E63">
          <w:rPr>
            <w:rFonts w:hint="eastAsia"/>
          </w:rPr>
          <w:delText>금액</w:delText>
        </w:r>
        <w:bookmarkStart w:id="671" w:name="_Toc124110848"/>
        <w:bookmarkEnd w:id="671"/>
      </w:del>
    </w:p>
    <w:p w14:paraId="78F0E864" w14:textId="31A819DF" w:rsidR="0089546E" w:rsidRPr="00D113A5" w:rsidDel="004D7E63" w:rsidRDefault="0089546E" w:rsidP="00B72BCA">
      <w:pPr>
        <w:pStyle w:val="4"/>
        <w:rPr>
          <w:del w:id="672" w:author="datastreams" w:date="2023-01-08T22:43:00Z"/>
        </w:rPr>
      </w:pPr>
      <w:del w:id="673" w:author="datastreams" w:date="2023-01-08T22:43:00Z">
        <w:r w:rsidDel="004D7E63">
          <w:rPr>
            <w:rFonts w:hint="eastAsia"/>
          </w:rPr>
          <w:delText>금액/금/액</w:delText>
        </w:r>
        <w:bookmarkStart w:id="674" w:name="_Toc124110849"/>
        <w:bookmarkEnd w:id="674"/>
      </w:del>
    </w:p>
    <w:p w14:paraId="4D1039AA" w14:textId="12D33F9B" w:rsidR="0089546E" w:rsidRPr="0089546E" w:rsidDel="004D7E63" w:rsidRDefault="0089546E" w:rsidP="0089546E">
      <w:pPr>
        <w:rPr>
          <w:del w:id="675" w:author="datastreams" w:date="2023-01-08T22:43:00Z"/>
          <w:rFonts w:asciiTheme="minorEastAsia" w:eastAsiaTheme="minorEastAsia" w:hAnsiTheme="minorEastAsia"/>
          <w:szCs w:val="20"/>
        </w:rPr>
      </w:pPr>
      <w:del w:id="676" w:author="datastreams" w:date="2023-01-08T22:43: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89546E" w:rsidDel="004D7E63">
          <w:rPr>
            <w:rFonts w:asciiTheme="minorEastAsia" w:eastAsiaTheme="minorEastAsia" w:hAnsiTheme="minorEastAsia" w:hint="eastAsia"/>
            <w:szCs w:val="20"/>
          </w:rPr>
          <w:delText>모든</w:delText>
        </w:r>
        <w:r w:rsidRPr="0089546E" w:rsidDel="004D7E63">
          <w:rPr>
            <w:rFonts w:asciiTheme="minorEastAsia" w:eastAsiaTheme="minorEastAsia" w:hAnsiTheme="minorEastAsia"/>
            <w:szCs w:val="20"/>
          </w:rPr>
          <w:delText xml:space="preserve"> 금액은 “금액” 도메인을 기준으로 한다.  단, 다른 금액관련 분류어를 사용하는 경우 그 자체로서 금액임을 알 수 있는 경우에는 특별한 경우를 제외하고는 “금액”을 붙이지 않는다.</w:delText>
        </w:r>
        <w:bookmarkStart w:id="677" w:name="_Toc124110850"/>
        <w:bookmarkEnd w:id="677"/>
      </w:del>
    </w:p>
    <w:p w14:paraId="028119FC" w14:textId="0ED696A0" w:rsidR="005D3BAA" w:rsidRPr="0089546E" w:rsidDel="004D7E63" w:rsidRDefault="0089546E" w:rsidP="0089546E">
      <w:pPr>
        <w:rPr>
          <w:del w:id="678" w:author="datastreams" w:date="2023-01-08T22:43:00Z"/>
          <w:rFonts w:asciiTheme="minorEastAsia" w:eastAsiaTheme="minorEastAsia" w:hAnsiTheme="minorEastAsia"/>
          <w:szCs w:val="20"/>
        </w:rPr>
      </w:pPr>
      <w:del w:id="679" w:author="datastreams" w:date="2023-01-08T22:43:00Z">
        <w:r w:rsidRPr="0089546E" w:rsidDel="004D7E63">
          <w:rPr>
            <w:rFonts w:asciiTheme="minorEastAsia" w:eastAsiaTheme="minorEastAsia" w:hAnsiTheme="minorEastAsia"/>
            <w:szCs w:val="20"/>
          </w:rPr>
          <w:delText>(예) 기본료, 부가료, 등록료, 가산료, 수수료, 단가 등</w:delText>
        </w:r>
        <w:bookmarkStart w:id="680" w:name="_Toc124110851"/>
        <w:bookmarkEnd w:id="680"/>
      </w:del>
    </w:p>
    <w:p w14:paraId="2DCE8940" w14:textId="069913FB" w:rsidR="0089546E" w:rsidRPr="0089546E" w:rsidDel="004D7E63" w:rsidRDefault="0089546E" w:rsidP="0089546E">
      <w:pPr>
        <w:rPr>
          <w:del w:id="681" w:author="datastreams" w:date="2023-01-08T22:43:00Z"/>
          <w:rFonts w:asciiTheme="minorEastAsia" w:eastAsiaTheme="minorEastAsia" w:hAnsiTheme="minorEastAsia"/>
          <w:szCs w:val="20"/>
        </w:rPr>
      </w:pPr>
      <w:del w:id="682" w:author="datastreams" w:date="2023-01-08T22:43: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89546E" w:rsidDel="004D7E63">
          <w:rPr>
            <w:rFonts w:asciiTheme="minorEastAsia" w:eastAsiaTheme="minorEastAsia" w:hAnsiTheme="minorEastAsia"/>
            <w:szCs w:val="20"/>
          </w:rPr>
          <w:delText>용어가 "액" 끝나는(단, 금액 제외) 경우는 “금액”을 사용하나 관용적으로 사용되는 도메인만 별도 관리한다.</w:delText>
        </w:r>
        <w:bookmarkStart w:id="683" w:name="_Toc124110852"/>
        <w:bookmarkEnd w:id="683"/>
      </w:del>
    </w:p>
    <w:p w14:paraId="677438A3" w14:textId="45C802BC" w:rsidR="0089546E" w:rsidRPr="0089546E" w:rsidDel="004D7E63" w:rsidRDefault="0089546E" w:rsidP="0089546E">
      <w:pPr>
        <w:rPr>
          <w:del w:id="684" w:author="datastreams" w:date="2023-01-08T22:43:00Z"/>
          <w:rFonts w:asciiTheme="minorEastAsia" w:eastAsiaTheme="minorEastAsia" w:hAnsiTheme="minorEastAsia"/>
          <w:szCs w:val="20"/>
        </w:rPr>
      </w:pPr>
      <w:del w:id="685" w:author="datastreams" w:date="2023-01-08T22:43:00Z">
        <w:r w:rsidRPr="0089546E" w:rsidDel="004D7E63">
          <w:rPr>
            <w:rFonts w:asciiTheme="minorEastAsia" w:eastAsiaTheme="minorEastAsia" w:hAnsiTheme="minorEastAsia"/>
            <w:szCs w:val="20"/>
          </w:rPr>
          <w:delText>(예) 지급액(X)</w:delText>
        </w:r>
        <w:r w:rsidR="00963F97" w:rsidDel="004D7E63">
          <w:rPr>
            <w:rFonts w:asciiTheme="minorEastAsia" w:eastAsiaTheme="minorEastAsia" w:hAnsiTheme="minorEastAsia"/>
            <w:szCs w:val="20"/>
          </w:rPr>
          <w:delText>,</w:delText>
        </w:r>
        <w:r w:rsidRPr="0089546E" w:rsidDel="004D7E63">
          <w:rPr>
            <w:rFonts w:asciiTheme="minorEastAsia" w:eastAsiaTheme="minorEastAsia" w:hAnsiTheme="minorEastAsia"/>
            <w:szCs w:val="20"/>
          </w:rPr>
          <w:delText xml:space="preserve"> 지급금액(O).</w:delText>
        </w:r>
        <w:bookmarkStart w:id="686" w:name="_Toc124110853"/>
        <w:bookmarkEnd w:id="686"/>
      </w:del>
    </w:p>
    <w:p w14:paraId="70ADB4A1" w14:textId="3B1696CF" w:rsidR="003362EE" w:rsidRPr="00D113A5" w:rsidDel="004D7E63" w:rsidRDefault="0071761B" w:rsidP="00B72BCA">
      <w:pPr>
        <w:pStyle w:val="4"/>
        <w:rPr>
          <w:del w:id="687" w:author="datastreams" w:date="2023-01-08T22:43:00Z"/>
        </w:rPr>
      </w:pPr>
      <w:del w:id="688" w:author="datastreams" w:date="2023-01-08T22:43:00Z">
        <w:r w:rsidDel="004D7E63">
          <w:rPr>
            <w:rFonts w:hint="eastAsia"/>
          </w:rPr>
          <w:delText>이익/손실 도메인 표준</w:delText>
        </w:r>
        <w:bookmarkStart w:id="689" w:name="_Toc124110854"/>
        <w:bookmarkEnd w:id="689"/>
      </w:del>
    </w:p>
    <w:p w14:paraId="52F78883" w14:textId="78D711E6" w:rsidR="00F23D63" w:rsidRPr="00F23D63" w:rsidDel="004D7E63" w:rsidRDefault="003362EE" w:rsidP="00F23D63">
      <w:pPr>
        <w:rPr>
          <w:del w:id="690" w:author="datastreams" w:date="2023-01-08T22:43:00Z"/>
          <w:rFonts w:asciiTheme="minorEastAsia" w:eastAsiaTheme="minorEastAsia" w:hAnsiTheme="minorEastAsia"/>
          <w:szCs w:val="20"/>
        </w:rPr>
      </w:pPr>
      <w:del w:id="691" w:author="datastreams" w:date="2023-01-08T22:43: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00F23D63" w:rsidRPr="00F23D63" w:rsidDel="004D7E63">
          <w:rPr>
            <w:rFonts w:asciiTheme="minorEastAsia" w:eastAsiaTheme="minorEastAsia" w:hAnsiTheme="minorEastAsia"/>
            <w:szCs w:val="20"/>
          </w:rPr>
          <w:delText>"~익", “~손” 은 “이익”, “손실”을 기본으로 하나 "~익", “~손”으로 관리되어야 할 용어는 각 도메인 유형 하에 별도 도메인으로 관리한다.</w:delText>
        </w:r>
        <w:bookmarkStart w:id="692" w:name="_Toc124110855"/>
        <w:bookmarkEnd w:id="692"/>
      </w:del>
    </w:p>
    <w:p w14:paraId="7D3CE586" w14:textId="150A5E4E" w:rsidR="003362EE" w:rsidRPr="0089546E" w:rsidDel="004D7E63" w:rsidRDefault="00F23D63" w:rsidP="00F23D63">
      <w:pPr>
        <w:rPr>
          <w:del w:id="693" w:author="datastreams" w:date="2023-01-08T22:43:00Z"/>
          <w:rFonts w:asciiTheme="minorEastAsia" w:eastAsiaTheme="minorEastAsia" w:hAnsiTheme="minorEastAsia"/>
          <w:szCs w:val="20"/>
        </w:rPr>
      </w:pPr>
      <w:del w:id="694" w:author="datastreams" w:date="2023-01-08T22:43:00Z">
        <w:r w:rsidRPr="00F23D63" w:rsidDel="004D7E63">
          <w:rPr>
            <w:rFonts w:asciiTheme="minorEastAsia" w:eastAsiaTheme="minorEastAsia" w:hAnsiTheme="minorEastAsia"/>
            <w:szCs w:val="20"/>
          </w:rPr>
          <w:delText>(예) 매매익, 매매손, 상환익, 상환손, 실손</w:delText>
        </w:r>
        <w:r w:rsidR="003362EE" w:rsidRPr="0089546E" w:rsidDel="004D7E63">
          <w:rPr>
            <w:rFonts w:asciiTheme="minorEastAsia" w:eastAsiaTheme="minorEastAsia" w:hAnsiTheme="minorEastAsia"/>
            <w:szCs w:val="20"/>
          </w:rPr>
          <w:delText>.</w:delText>
        </w:r>
        <w:bookmarkStart w:id="695" w:name="_Toc124110856"/>
        <w:bookmarkEnd w:id="695"/>
      </w:del>
    </w:p>
    <w:p w14:paraId="243E4104" w14:textId="4B9E3097" w:rsidR="00F23D63" w:rsidRPr="00F23D63" w:rsidDel="004D7E63" w:rsidRDefault="00F23D63" w:rsidP="00F23D63">
      <w:pPr>
        <w:rPr>
          <w:del w:id="696" w:author="datastreams" w:date="2023-01-08T22:43:00Z"/>
          <w:rFonts w:asciiTheme="minorEastAsia" w:eastAsiaTheme="minorEastAsia" w:hAnsiTheme="minorEastAsia"/>
          <w:szCs w:val="20"/>
        </w:rPr>
      </w:pPr>
      <w:del w:id="697" w:author="datastreams" w:date="2023-01-08T22:43: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F23D63" w:rsidDel="004D7E63">
          <w:rPr>
            <w:rFonts w:asciiTheme="minorEastAsia" w:eastAsiaTheme="minorEastAsia" w:hAnsiTheme="minorEastAsia"/>
            <w:szCs w:val="20"/>
          </w:rPr>
          <w:delText>단순 “이익”, “손실” 등의 표현은 “금액”을 붙여 사용한다.</w:delText>
        </w:r>
        <w:bookmarkStart w:id="698" w:name="_Toc124110857"/>
        <w:bookmarkEnd w:id="698"/>
      </w:del>
    </w:p>
    <w:p w14:paraId="0350E955" w14:textId="019EE1B0" w:rsidR="00C176F9" w:rsidRPr="00F23D63" w:rsidDel="004D7E63" w:rsidRDefault="00F23D63" w:rsidP="00F23D63">
      <w:pPr>
        <w:rPr>
          <w:del w:id="699" w:author="datastreams" w:date="2023-01-08T22:43:00Z"/>
          <w:rFonts w:asciiTheme="minorEastAsia" w:eastAsiaTheme="minorEastAsia" w:hAnsiTheme="minorEastAsia"/>
          <w:szCs w:val="20"/>
        </w:rPr>
      </w:pPr>
      <w:del w:id="700" w:author="datastreams" w:date="2023-01-08T22:43:00Z">
        <w:r w:rsidRPr="00F23D63" w:rsidDel="004D7E63">
          <w:rPr>
            <w:rFonts w:asciiTheme="minorEastAsia" w:eastAsiaTheme="minorEastAsia" w:hAnsiTheme="minorEastAsia"/>
            <w:szCs w:val="20"/>
          </w:rPr>
          <w:delText>(예) 단기이익금액, 년간손실금액</w:delText>
        </w:r>
        <w:bookmarkStart w:id="701" w:name="_Toc124110858"/>
        <w:bookmarkEnd w:id="701"/>
      </w:del>
    </w:p>
    <w:p w14:paraId="5214222B" w14:textId="75F4653E" w:rsidR="007617D5" w:rsidRPr="00D113A5" w:rsidDel="004D7E63" w:rsidRDefault="007617D5" w:rsidP="00B72BCA">
      <w:pPr>
        <w:pStyle w:val="4"/>
        <w:rPr>
          <w:del w:id="702" w:author="datastreams" w:date="2023-01-08T22:43:00Z"/>
        </w:rPr>
      </w:pPr>
      <w:del w:id="703" w:author="datastreams" w:date="2023-01-08T22:43:00Z">
        <w:r w:rsidDel="004D7E63">
          <w:rPr>
            <w:rFonts w:hint="eastAsia"/>
          </w:rPr>
          <w:delText>원화금액/외화금액 도메인 표준</w:delText>
        </w:r>
        <w:bookmarkStart w:id="704" w:name="_Toc124110859"/>
        <w:bookmarkEnd w:id="704"/>
      </w:del>
    </w:p>
    <w:p w14:paraId="696F9F9E" w14:textId="619E123F" w:rsidR="007617D5" w:rsidRPr="00F23D63" w:rsidDel="004D7E63" w:rsidRDefault="007617D5" w:rsidP="007617D5">
      <w:pPr>
        <w:rPr>
          <w:del w:id="705" w:author="datastreams" w:date="2023-01-08T22:43:00Z"/>
          <w:rFonts w:asciiTheme="minorEastAsia" w:eastAsiaTheme="minorEastAsia" w:hAnsiTheme="minorEastAsia"/>
          <w:szCs w:val="20"/>
        </w:rPr>
      </w:pPr>
      <w:del w:id="706" w:author="datastreams" w:date="2023-01-08T22:43: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7617D5" w:rsidDel="004D7E63">
          <w:rPr>
            <w:rFonts w:asciiTheme="minorEastAsia" w:eastAsiaTheme="minorEastAsia" w:hAnsiTheme="minorEastAsia"/>
            <w:szCs w:val="20"/>
          </w:rPr>
          <w:delText>금액을 명시할 경우 통화에 대한 수식어가 없는 경우 “원화”를 의미하며 일반적으로 외화가 들어가는 경우나 원화와 외화 에 대한 금액을 같이 가지고 있을 경우에는 모호성을 없애기 위해서 “외화금액”을 사용한다</w:delText>
        </w:r>
        <w:r w:rsidRPr="00F23D63" w:rsidDel="004D7E63">
          <w:rPr>
            <w:rFonts w:asciiTheme="minorEastAsia" w:eastAsiaTheme="minorEastAsia" w:hAnsiTheme="minorEastAsia"/>
            <w:szCs w:val="20"/>
          </w:rPr>
          <w:delText>.</w:delText>
        </w:r>
        <w:bookmarkStart w:id="707" w:name="_Toc124110860"/>
        <w:bookmarkEnd w:id="707"/>
      </w:del>
    </w:p>
    <w:p w14:paraId="7A4B52A0" w14:textId="77777777" w:rsidR="00FE3B8E" w:rsidRPr="00DA0CC2" w:rsidRDefault="00FE3B8E" w:rsidP="00611B5A">
      <w:pPr>
        <w:pStyle w:val="30"/>
      </w:pPr>
      <w:bookmarkStart w:id="708" w:name="_Toc124110861"/>
      <w:r>
        <w:rPr>
          <w:rFonts w:hint="eastAsia"/>
        </w:rPr>
        <w:t>율</w:t>
      </w:r>
      <w:bookmarkEnd w:id="708"/>
    </w:p>
    <w:p w14:paraId="36ADC959" w14:textId="4CB12E8E" w:rsidR="00FE3B8E" w:rsidRPr="00D113A5" w:rsidDel="004D7E63" w:rsidRDefault="00FE3B8E" w:rsidP="00B72BCA">
      <w:pPr>
        <w:pStyle w:val="4"/>
        <w:rPr>
          <w:del w:id="709" w:author="datastreams" w:date="2023-01-08T22:44:00Z"/>
        </w:rPr>
      </w:pPr>
      <w:del w:id="710" w:author="datastreams" w:date="2023-01-08T22:44:00Z">
        <w:r w:rsidDel="004D7E63">
          <w:rPr>
            <w:rFonts w:hint="eastAsia"/>
          </w:rPr>
          <w:delText>금리/이율</w:delText>
        </w:r>
      </w:del>
    </w:p>
    <w:p w14:paraId="441233AC" w14:textId="41F3BD08" w:rsidR="00FE3B8E" w:rsidRPr="0089546E" w:rsidDel="004D7E63" w:rsidRDefault="00FE3B8E" w:rsidP="00FE3B8E">
      <w:pPr>
        <w:rPr>
          <w:del w:id="711" w:author="datastreams" w:date="2023-01-08T22:44:00Z"/>
          <w:rFonts w:asciiTheme="minorEastAsia" w:eastAsiaTheme="minorEastAsia" w:hAnsiTheme="minorEastAsia"/>
          <w:szCs w:val="20"/>
        </w:rPr>
      </w:pPr>
      <w:del w:id="712" w:author="datastreams" w:date="2023-01-08T22:44: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FE3B8E" w:rsidDel="004D7E63">
          <w:rPr>
            <w:rFonts w:asciiTheme="minorEastAsia" w:eastAsiaTheme="minorEastAsia" w:hAnsiTheme="minorEastAsia"/>
            <w:szCs w:val="20"/>
          </w:rPr>
          <w:delText>“금리”는 자금시장에서 구체적으로 거래되고 있는 자금의 사용료로 대외적으로 공시되는 기준이 되는 의미로 사용한다</w:delText>
        </w:r>
        <w:r w:rsidRPr="0089546E" w:rsidDel="004D7E63">
          <w:rPr>
            <w:rFonts w:asciiTheme="minorEastAsia" w:eastAsiaTheme="minorEastAsia" w:hAnsiTheme="minorEastAsia"/>
            <w:szCs w:val="20"/>
          </w:rPr>
          <w:delText>.</w:delText>
        </w:r>
      </w:del>
    </w:p>
    <w:p w14:paraId="09552D3F" w14:textId="2E6FC483" w:rsidR="00FE3B8E" w:rsidRPr="00FE3B8E" w:rsidDel="004D7E63" w:rsidRDefault="00FE3B8E" w:rsidP="00FE3B8E">
      <w:pPr>
        <w:rPr>
          <w:del w:id="713" w:author="datastreams" w:date="2023-01-08T22:44:00Z"/>
          <w:rFonts w:asciiTheme="minorEastAsia" w:eastAsiaTheme="minorEastAsia" w:hAnsiTheme="minorEastAsia"/>
          <w:szCs w:val="20"/>
        </w:rPr>
      </w:pPr>
      <w:del w:id="714" w:author="datastreams" w:date="2023-01-08T22:44: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FE3B8E" w:rsidDel="004D7E63">
          <w:rPr>
            <w:rFonts w:asciiTheme="minorEastAsia" w:eastAsiaTheme="minorEastAsia" w:hAnsiTheme="minorEastAsia"/>
            <w:szCs w:val="20"/>
          </w:rPr>
          <w:delText xml:space="preserve">“이율” 원금에 대한 이자의 비율, 즉 “이자 산출에 기초가 되는 비율"의 의미인 경우 </w:delText>
        </w:r>
      </w:del>
    </w:p>
    <w:p w14:paraId="23B5829C" w14:textId="75114314" w:rsidR="00FE3B8E" w:rsidRPr="0089546E" w:rsidDel="004D7E63" w:rsidRDefault="00FE3B8E" w:rsidP="00FE3B8E">
      <w:pPr>
        <w:rPr>
          <w:del w:id="715" w:author="datastreams" w:date="2023-01-08T22:44:00Z"/>
          <w:rFonts w:asciiTheme="minorEastAsia" w:eastAsiaTheme="minorEastAsia" w:hAnsiTheme="minorEastAsia"/>
          <w:szCs w:val="20"/>
        </w:rPr>
      </w:pPr>
      <w:del w:id="716" w:author="datastreams" w:date="2023-01-08T22:44:00Z">
        <w:r w:rsidRPr="00FE3B8E" w:rsidDel="004D7E63">
          <w:rPr>
            <w:rFonts w:asciiTheme="minorEastAsia" w:eastAsiaTheme="minorEastAsia" w:hAnsiTheme="minorEastAsia" w:hint="eastAsia"/>
            <w:szCs w:val="20"/>
          </w:rPr>
          <w:delText>사용</w:delText>
        </w:r>
        <w:r w:rsidRPr="00FE3B8E" w:rsidDel="004D7E63">
          <w:rPr>
            <w:rFonts w:asciiTheme="minorEastAsia" w:eastAsiaTheme="minorEastAsia" w:hAnsiTheme="minorEastAsia"/>
            <w:szCs w:val="20"/>
          </w:rPr>
          <w:delText xml:space="preserve"> 하며 “이자율”은 사용하지 않는다</w:delText>
        </w:r>
        <w:r w:rsidRPr="0089546E" w:rsidDel="004D7E63">
          <w:rPr>
            <w:rFonts w:asciiTheme="minorEastAsia" w:eastAsiaTheme="minorEastAsia" w:hAnsiTheme="minorEastAsia"/>
            <w:szCs w:val="20"/>
          </w:rPr>
          <w:delText>.</w:delText>
        </w:r>
      </w:del>
    </w:p>
    <w:p w14:paraId="05606168" w14:textId="68820240" w:rsidR="00FE3B8E" w:rsidRPr="00D113A5" w:rsidDel="004D7E63" w:rsidRDefault="00FE3B8E" w:rsidP="00B72BCA">
      <w:pPr>
        <w:pStyle w:val="4"/>
        <w:rPr>
          <w:del w:id="717" w:author="datastreams" w:date="2023-01-08T22:44:00Z"/>
        </w:rPr>
      </w:pPr>
      <w:del w:id="718" w:author="datastreams" w:date="2023-01-08T22:44:00Z">
        <w:r w:rsidDel="004D7E63">
          <w:rPr>
            <w:rFonts w:hint="eastAsia"/>
          </w:rPr>
          <w:delText>환율/세율</w:delText>
        </w:r>
      </w:del>
    </w:p>
    <w:p w14:paraId="5D85983D" w14:textId="071A41E1" w:rsidR="00FE3B8E" w:rsidRPr="00FE3B8E" w:rsidDel="004D7E63" w:rsidRDefault="00FE3B8E" w:rsidP="00FE3B8E">
      <w:pPr>
        <w:rPr>
          <w:del w:id="719" w:author="datastreams" w:date="2023-01-08T22:44:00Z"/>
          <w:rFonts w:asciiTheme="minorEastAsia" w:eastAsiaTheme="minorEastAsia" w:hAnsiTheme="minorEastAsia"/>
          <w:szCs w:val="20"/>
        </w:rPr>
      </w:pPr>
      <w:del w:id="720" w:author="datastreams" w:date="2023-01-08T22:44: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FE3B8E" w:rsidDel="004D7E63">
          <w:rPr>
            <w:rFonts w:asciiTheme="minorEastAsia" w:eastAsiaTheme="minorEastAsia" w:hAnsiTheme="minorEastAsia"/>
            <w:szCs w:val="20"/>
          </w:rPr>
          <w:delText>환율을 관리하는 용어는 "환율"로, 세율을 관리하는 용어는 "세율"을 사용하는 것을 원칙으로 한다.</w:delText>
        </w:r>
      </w:del>
    </w:p>
    <w:p w14:paraId="692E449C" w14:textId="77B58FC7" w:rsidR="00FE3B8E" w:rsidRPr="0089546E" w:rsidDel="004D7E63" w:rsidRDefault="00FE3B8E" w:rsidP="00FE3B8E">
      <w:pPr>
        <w:rPr>
          <w:del w:id="721" w:author="datastreams" w:date="2023-01-08T22:44:00Z"/>
          <w:rFonts w:asciiTheme="minorEastAsia" w:eastAsiaTheme="minorEastAsia" w:hAnsiTheme="minorEastAsia"/>
          <w:szCs w:val="20"/>
        </w:rPr>
      </w:pPr>
      <w:del w:id="722" w:author="datastreams" w:date="2023-01-08T22:44:00Z">
        <w:r w:rsidRPr="00FE3B8E" w:rsidDel="004D7E63">
          <w:rPr>
            <w:rFonts w:asciiTheme="minorEastAsia" w:eastAsiaTheme="minorEastAsia" w:hAnsiTheme="minorEastAsia"/>
            <w:szCs w:val="20"/>
          </w:rPr>
          <w:delText>(예) 스위스프랑환율, 일본엔환율</w:delText>
        </w:r>
      </w:del>
    </w:p>
    <w:p w14:paraId="2F0AF674" w14:textId="3343409F" w:rsidR="00FE3B8E" w:rsidRPr="00FE3B8E" w:rsidDel="004D7E63" w:rsidRDefault="00FE3B8E" w:rsidP="00FE3B8E">
      <w:pPr>
        <w:rPr>
          <w:del w:id="723" w:author="datastreams" w:date="2023-01-08T22:44:00Z"/>
          <w:rFonts w:asciiTheme="minorEastAsia" w:eastAsiaTheme="minorEastAsia" w:hAnsiTheme="minorEastAsia"/>
          <w:szCs w:val="20"/>
        </w:rPr>
      </w:pPr>
      <w:del w:id="724" w:author="datastreams" w:date="2023-01-08T22:44:00Z">
        <w:r w:rsidRPr="00C176F9" w:rsidDel="004D7E63">
          <w:rPr>
            <w:rFonts w:asciiTheme="minorEastAsia" w:eastAsiaTheme="minorEastAsia" w:hAnsiTheme="minorEastAsia" w:hint="eastAsia"/>
            <w:szCs w:val="20"/>
          </w:rPr>
          <w:delText>•</w:delText>
        </w:r>
        <w:r w:rsidRPr="00C176F9" w:rsidDel="004D7E63">
          <w:rPr>
            <w:rFonts w:asciiTheme="minorEastAsia" w:eastAsiaTheme="minorEastAsia" w:hAnsiTheme="minorEastAsia"/>
            <w:szCs w:val="20"/>
          </w:rPr>
          <w:delText xml:space="preserve"> </w:delText>
        </w:r>
        <w:r w:rsidRPr="00FE3B8E" w:rsidDel="004D7E63">
          <w:rPr>
            <w:rFonts w:asciiTheme="minorEastAsia" w:eastAsiaTheme="minorEastAsia" w:hAnsiTheme="minorEastAsia"/>
            <w:szCs w:val="20"/>
          </w:rPr>
          <w:delText xml:space="preserve">환율 중 고객과 매입/매도와 관련한 용어는 "매입률", "매도율"을 적용하는 것을 원칙으로 한다.  </w:delText>
        </w:r>
      </w:del>
    </w:p>
    <w:p w14:paraId="529D9B8D" w14:textId="653EA112" w:rsidR="00FE3B8E" w:rsidRPr="0089546E" w:rsidDel="004D7E63" w:rsidRDefault="00FE3B8E" w:rsidP="00FE3B8E">
      <w:pPr>
        <w:rPr>
          <w:del w:id="725" w:author="datastreams" w:date="2023-01-08T22:44:00Z"/>
          <w:rFonts w:asciiTheme="minorEastAsia" w:eastAsiaTheme="minorEastAsia" w:hAnsiTheme="minorEastAsia"/>
          <w:szCs w:val="20"/>
        </w:rPr>
      </w:pPr>
      <w:del w:id="726" w:author="datastreams" w:date="2023-01-08T22:44:00Z">
        <w:r w:rsidRPr="00FE3B8E" w:rsidDel="004D7E63">
          <w:rPr>
            <w:rFonts w:asciiTheme="minorEastAsia" w:eastAsiaTheme="minorEastAsia" w:hAnsiTheme="minorEastAsia"/>
            <w:szCs w:val="20"/>
          </w:rPr>
          <w:delText xml:space="preserve"> (예) 현찰매입률, 전신환매도율</w:delText>
        </w:r>
      </w:del>
    </w:p>
    <w:p w14:paraId="03656125" w14:textId="77777777" w:rsidR="005512E0" w:rsidRPr="00D113A5" w:rsidRDefault="005512E0" w:rsidP="00B72BCA">
      <w:pPr>
        <w:pStyle w:val="4"/>
      </w:pPr>
      <w:r>
        <w:rPr>
          <w:rFonts w:hint="eastAsia"/>
        </w:rPr>
        <w:t>율/률</w:t>
      </w:r>
    </w:p>
    <w:p w14:paraId="634C71A6" w14:textId="77777777" w:rsidR="005512E0" w:rsidRPr="00FE3B8E" w:rsidRDefault="005512E0" w:rsidP="005512E0">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Pr>
          <w:rFonts w:asciiTheme="minorEastAsia" w:eastAsiaTheme="minorEastAsia" w:hAnsiTheme="minorEastAsia"/>
          <w:szCs w:val="20"/>
        </w:rPr>
        <w:t>“</w:t>
      </w:r>
      <w:r>
        <w:rPr>
          <w:rFonts w:asciiTheme="minorEastAsia" w:eastAsiaTheme="minorEastAsia" w:hAnsiTheme="minorEastAsia" w:hint="eastAsia"/>
          <w:szCs w:val="20"/>
        </w:rPr>
        <w:t>율/률</w:t>
      </w:r>
      <w:r>
        <w:rPr>
          <w:rFonts w:asciiTheme="minorEastAsia" w:eastAsiaTheme="minorEastAsia" w:hAnsiTheme="minorEastAsia"/>
          <w:szCs w:val="20"/>
        </w:rPr>
        <w:t>”</w:t>
      </w:r>
      <w:r>
        <w:rPr>
          <w:rFonts w:asciiTheme="minorEastAsia" w:eastAsiaTheme="minorEastAsia" w:hAnsiTheme="minorEastAsia" w:hint="eastAsia"/>
          <w:szCs w:val="20"/>
        </w:rPr>
        <w:t>은 문법적으로 구분하여 사용한다</w:t>
      </w:r>
      <w:r w:rsidRPr="00FE3B8E">
        <w:rPr>
          <w:rFonts w:asciiTheme="minorEastAsia" w:eastAsiaTheme="minorEastAsia" w:hAnsiTheme="minorEastAsia"/>
          <w:szCs w:val="20"/>
        </w:rPr>
        <w:t>.</w:t>
      </w:r>
    </w:p>
    <w:p w14:paraId="06B0E9C4" w14:textId="77777777" w:rsidR="005512E0" w:rsidRPr="005512E0" w:rsidRDefault="005512E0" w:rsidP="005512E0">
      <w:pPr>
        <w:rPr>
          <w:rFonts w:asciiTheme="minorEastAsia" w:eastAsiaTheme="minorEastAsia" w:hAnsiTheme="minorEastAsia"/>
          <w:szCs w:val="20"/>
        </w:rPr>
      </w:pPr>
      <w:r w:rsidRPr="005512E0">
        <w:rPr>
          <w:rFonts w:asciiTheme="minorEastAsia" w:eastAsiaTheme="minorEastAsia" w:hAnsiTheme="minorEastAsia"/>
          <w:szCs w:val="20"/>
        </w:rPr>
        <w:t>- 받침 없는 명사 뒤에 붙어 쓰이는 경우 ‘율’을 사용</w:t>
      </w:r>
    </w:p>
    <w:p w14:paraId="4C04AC5D" w14:textId="77777777" w:rsidR="005512E0" w:rsidRPr="005512E0" w:rsidRDefault="005512E0" w:rsidP="005512E0">
      <w:pPr>
        <w:rPr>
          <w:rFonts w:asciiTheme="minorEastAsia" w:eastAsiaTheme="minorEastAsia" w:hAnsiTheme="minorEastAsia"/>
          <w:szCs w:val="20"/>
        </w:rPr>
      </w:pPr>
      <w:r w:rsidRPr="005512E0">
        <w:rPr>
          <w:rFonts w:asciiTheme="minorEastAsia" w:eastAsiaTheme="minorEastAsia" w:hAnsiTheme="minorEastAsia"/>
          <w:szCs w:val="20"/>
        </w:rPr>
        <w:t>- 받침 있는 명사 뒤에 붙어 쓰이는 경우 ‘률’을 사용</w:t>
      </w:r>
    </w:p>
    <w:p w14:paraId="6A555369" w14:textId="77777777" w:rsidR="005512E0" w:rsidRPr="005512E0" w:rsidRDefault="005512E0" w:rsidP="005512E0">
      <w:pPr>
        <w:rPr>
          <w:rFonts w:asciiTheme="minorEastAsia" w:eastAsiaTheme="minorEastAsia" w:hAnsiTheme="minorEastAsia"/>
          <w:szCs w:val="20"/>
        </w:rPr>
      </w:pPr>
      <w:r w:rsidRPr="005512E0">
        <w:rPr>
          <w:rFonts w:asciiTheme="minorEastAsia" w:eastAsiaTheme="minorEastAsia" w:hAnsiTheme="minorEastAsia" w:hint="eastAsia"/>
          <w:szCs w:val="20"/>
        </w:rPr>
        <w:t>단</w:t>
      </w:r>
      <w:r w:rsidRPr="005512E0">
        <w:rPr>
          <w:rFonts w:asciiTheme="minorEastAsia" w:eastAsiaTheme="minorEastAsia" w:hAnsiTheme="minorEastAsia"/>
          <w:szCs w:val="20"/>
        </w:rPr>
        <w:t>,  ‘ㄴ’ 받침 있는 명사 뒤에 붙어 쓰이는 경우 ‘율’을 사용한다.</w:t>
      </w:r>
    </w:p>
    <w:p w14:paraId="666DC500" w14:textId="73C9BDBE" w:rsidR="005512E0" w:rsidRPr="005512E0" w:rsidDel="004D7E63" w:rsidRDefault="005512E0">
      <w:pPr>
        <w:rPr>
          <w:del w:id="727" w:author="datastreams" w:date="2023-01-08T22:44:00Z"/>
          <w:rFonts w:asciiTheme="minorEastAsia" w:eastAsiaTheme="minorEastAsia" w:hAnsiTheme="minorEastAsia"/>
          <w:szCs w:val="20"/>
        </w:rPr>
      </w:pPr>
      <w:r w:rsidRPr="005512E0">
        <w:rPr>
          <w:rFonts w:asciiTheme="minorEastAsia" w:eastAsiaTheme="minorEastAsia" w:hAnsiTheme="minorEastAsia"/>
          <w:szCs w:val="20"/>
        </w:rPr>
        <w:t xml:space="preserve">     예) 비율, 배율, </w:t>
      </w:r>
      <w:del w:id="728" w:author="datastreams" w:date="2023-01-08T22:44:00Z">
        <w:r w:rsidRPr="005512E0" w:rsidDel="004D7E63">
          <w:rPr>
            <w:rFonts w:asciiTheme="minorEastAsia" w:eastAsiaTheme="minorEastAsia" w:hAnsiTheme="minorEastAsia"/>
            <w:szCs w:val="20"/>
          </w:rPr>
          <w:delText>점유율, 지분율, 기본율, 환율</w:delText>
        </w:r>
        <w:r w:rsidDel="004D7E63">
          <w:rPr>
            <w:rFonts w:asciiTheme="minorEastAsia" w:eastAsiaTheme="minorEastAsia" w:hAnsiTheme="minorEastAsia" w:hint="eastAsia"/>
            <w:szCs w:val="20"/>
          </w:rPr>
          <w:delText xml:space="preserve">, </w:delText>
        </w:r>
      </w:del>
    </w:p>
    <w:p w14:paraId="1C2B7362" w14:textId="388D328B" w:rsidR="00C176F9" w:rsidRPr="00FE3B8E" w:rsidRDefault="005512E0">
      <w:pPr>
        <w:rPr>
          <w:rFonts w:asciiTheme="minorEastAsia" w:eastAsiaTheme="minorEastAsia" w:hAnsiTheme="minorEastAsia"/>
          <w:szCs w:val="20"/>
        </w:rPr>
      </w:pPr>
      <w:del w:id="729" w:author="datastreams" w:date="2023-01-08T22:44:00Z">
        <w:r w:rsidRPr="005512E0" w:rsidDel="004D7E63">
          <w:rPr>
            <w:rFonts w:asciiTheme="minorEastAsia" w:eastAsiaTheme="minorEastAsia" w:hAnsiTheme="minorEastAsia"/>
            <w:szCs w:val="20"/>
          </w:rPr>
          <w:delText xml:space="preserve">          달성률, 신청률</w:delText>
        </w:r>
      </w:del>
    </w:p>
    <w:p w14:paraId="49F63D09" w14:textId="31C14BD2" w:rsidR="009C4706" w:rsidRPr="002A7693" w:rsidRDefault="009C4706" w:rsidP="009C4706">
      <w:pPr>
        <w:pStyle w:val="a7"/>
        <w:keepNext/>
        <w:jc w:val="left"/>
        <w:rPr>
          <w:b w:val="0"/>
          <w:bCs w:val="0"/>
        </w:rPr>
      </w:pPr>
      <w:r w:rsidRPr="002A7693">
        <w:rPr>
          <w:rFonts w:hint="eastAsia"/>
          <w:b w:val="0"/>
          <w:bCs w:val="0"/>
        </w:rPr>
        <w:t>[표</w:t>
      </w:r>
      <w:r>
        <w:rPr>
          <w:b w:val="0"/>
          <w:bCs w:val="0"/>
        </w:rPr>
        <w:t>5</w:t>
      </w:r>
      <w:r w:rsidRPr="002A7693">
        <w:rPr>
          <w:rFonts w:hint="eastAsia"/>
          <w:b w:val="0"/>
          <w:bCs w:val="0"/>
        </w:rPr>
        <w:t>-</w:t>
      </w:r>
      <w:r w:rsidR="00611B5A">
        <w:rPr>
          <w:b w:val="0"/>
          <w:bCs w:val="0"/>
        </w:rPr>
        <w:t>9</w:t>
      </w:r>
      <w:r w:rsidRPr="002A7693">
        <w:rPr>
          <w:rFonts w:hint="eastAsia"/>
          <w:b w:val="0"/>
          <w:bCs w:val="0"/>
        </w:rPr>
        <w:t>]</w:t>
      </w:r>
      <w:r w:rsidRPr="002A7693">
        <w:rPr>
          <w:b w:val="0"/>
          <w:bCs w:val="0"/>
        </w:rPr>
        <w:t xml:space="preserve"> </w:t>
      </w:r>
      <w:r w:rsidRPr="009C4706">
        <w:rPr>
          <w:rFonts w:hint="eastAsia"/>
          <w:b w:val="0"/>
          <w:bCs w:val="0"/>
        </w:rPr>
        <w:t>수</w:t>
      </w:r>
      <w:r w:rsidRPr="009C4706">
        <w:rPr>
          <w:b w:val="0"/>
          <w:bCs w:val="0"/>
        </w:rPr>
        <w:t>/</w:t>
      </w:r>
      <w:ins w:id="730" w:author="datastreams" w:date="2023-01-08T22:44:00Z">
        <w:r w:rsidR="004D7E63" w:rsidRPr="009C4706" w:rsidDel="004D7E63">
          <w:rPr>
            <w:b w:val="0"/>
            <w:bCs w:val="0"/>
          </w:rPr>
          <w:t xml:space="preserve"> </w:t>
        </w:r>
      </w:ins>
      <w:del w:id="731" w:author="datastreams" w:date="2023-01-08T22:44:00Z">
        <w:r w:rsidRPr="009C4706" w:rsidDel="004D7E63">
          <w:rPr>
            <w:b w:val="0"/>
            <w:bCs w:val="0"/>
          </w:rPr>
          <w:delText>금액/</w:delText>
        </w:r>
      </w:del>
      <w:r w:rsidRPr="009C4706">
        <w:rPr>
          <w:b w:val="0"/>
          <w:bCs w:val="0"/>
        </w:rPr>
        <w:t>율 도메인 예시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732" w:author="datastreams" w:date="2023-01-08T22:44: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48"/>
        <w:gridCol w:w="1546"/>
        <w:gridCol w:w="1959"/>
        <w:gridCol w:w="2490"/>
        <w:gridCol w:w="1977"/>
        <w:tblGridChange w:id="733">
          <w:tblGrid>
            <w:gridCol w:w="1548"/>
            <w:gridCol w:w="1546"/>
            <w:gridCol w:w="1959"/>
            <w:gridCol w:w="2490"/>
            <w:gridCol w:w="1977"/>
          </w:tblGrid>
        </w:tblGridChange>
      </w:tblGrid>
      <w:tr w:rsidR="009C4706" w:rsidRPr="009C4706" w14:paraId="56F34B46" w14:textId="77777777" w:rsidTr="004D7E63">
        <w:trPr>
          <w:trHeight w:val="537"/>
          <w:trPrChange w:id="734" w:author="datastreams" w:date="2023-01-08T22:44:00Z">
            <w:trPr>
              <w:trHeight w:val="537"/>
            </w:trPr>
          </w:trPrChange>
        </w:trPr>
        <w:tc>
          <w:tcPr>
            <w:tcW w:w="1548" w:type="dxa"/>
            <w:shd w:val="clear" w:color="auto" w:fill="E6E6E6"/>
            <w:tcPrChange w:id="735" w:author="datastreams" w:date="2023-01-08T22:44:00Z">
              <w:tcPr>
                <w:tcW w:w="1560" w:type="dxa"/>
                <w:shd w:val="clear" w:color="auto" w:fill="E6E6E6"/>
              </w:tcPr>
            </w:tcPrChange>
          </w:tcPr>
          <w:p w14:paraId="06905239" w14:textId="77777777" w:rsidR="009C4706" w:rsidRPr="009C4706" w:rsidRDefault="009C4706" w:rsidP="007D53F7">
            <w:pPr>
              <w:spacing w:before="60" w:after="60"/>
              <w:jc w:val="center"/>
              <w:rPr>
                <w:szCs w:val="20"/>
              </w:rPr>
            </w:pPr>
            <w:r w:rsidRPr="009C4706">
              <w:rPr>
                <w:rFonts w:hint="eastAsia"/>
                <w:szCs w:val="20"/>
              </w:rPr>
              <w:t>도메인</w:t>
            </w:r>
            <w:r w:rsidRPr="009C4706">
              <w:rPr>
                <w:szCs w:val="20"/>
              </w:rPr>
              <w:br/>
            </w:r>
            <w:r w:rsidR="007412A8">
              <w:rPr>
                <w:rFonts w:hint="eastAsia"/>
                <w:szCs w:val="20"/>
              </w:rPr>
              <w:t>유형</w:t>
            </w:r>
          </w:p>
        </w:tc>
        <w:tc>
          <w:tcPr>
            <w:tcW w:w="1546" w:type="dxa"/>
            <w:shd w:val="clear" w:color="auto" w:fill="E6E6E6"/>
            <w:tcPrChange w:id="736" w:author="datastreams" w:date="2023-01-08T22:44:00Z">
              <w:tcPr>
                <w:tcW w:w="1559" w:type="dxa"/>
                <w:shd w:val="clear" w:color="auto" w:fill="E6E6E6"/>
              </w:tcPr>
            </w:tcPrChange>
          </w:tcPr>
          <w:p w14:paraId="69AF00EA" w14:textId="77777777" w:rsidR="009C4706" w:rsidRPr="009C4706" w:rsidRDefault="009C4706" w:rsidP="007D53F7">
            <w:pPr>
              <w:spacing w:before="60" w:after="60"/>
              <w:jc w:val="center"/>
              <w:rPr>
                <w:szCs w:val="20"/>
              </w:rPr>
            </w:pPr>
            <w:r w:rsidRPr="009C4706">
              <w:rPr>
                <w:rFonts w:hint="eastAsia"/>
                <w:szCs w:val="20"/>
              </w:rPr>
              <w:t>도메인</w:t>
            </w:r>
            <w:r w:rsidRPr="009C4706">
              <w:rPr>
                <w:szCs w:val="20"/>
              </w:rPr>
              <w:br/>
            </w:r>
            <w:r w:rsidRPr="009C4706">
              <w:rPr>
                <w:rFonts w:hint="eastAsia"/>
                <w:szCs w:val="20"/>
              </w:rPr>
              <w:t>소분류</w:t>
            </w:r>
          </w:p>
        </w:tc>
        <w:tc>
          <w:tcPr>
            <w:tcW w:w="1959" w:type="dxa"/>
            <w:tcPrChange w:id="737" w:author="datastreams" w:date="2023-01-08T22:44:00Z">
              <w:tcPr>
                <w:tcW w:w="1974" w:type="dxa"/>
              </w:tcPr>
            </w:tcPrChange>
          </w:tcPr>
          <w:p w14:paraId="79C2F14A" w14:textId="77777777" w:rsidR="009C4706" w:rsidRPr="009C4706" w:rsidRDefault="009C4706" w:rsidP="007D53F7">
            <w:pPr>
              <w:spacing w:before="60" w:after="60"/>
              <w:jc w:val="center"/>
              <w:rPr>
                <w:szCs w:val="20"/>
              </w:rPr>
            </w:pPr>
            <w:r w:rsidRPr="009C4706">
              <w:rPr>
                <w:rFonts w:hint="eastAsia"/>
                <w:szCs w:val="20"/>
              </w:rPr>
              <w:t>도메인명</w:t>
            </w:r>
          </w:p>
        </w:tc>
        <w:tc>
          <w:tcPr>
            <w:tcW w:w="2490" w:type="dxa"/>
            <w:tcPrChange w:id="738" w:author="datastreams" w:date="2023-01-08T22:44:00Z">
              <w:tcPr>
                <w:tcW w:w="2501" w:type="dxa"/>
              </w:tcPr>
            </w:tcPrChange>
          </w:tcPr>
          <w:p w14:paraId="46AF8D62" w14:textId="77777777" w:rsidR="009C4706" w:rsidRPr="009C4706" w:rsidRDefault="009C4706" w:rsidP="007D53F7">
            <w:pPr>
              <w:spacing w:before="60" w:after="60"/>
              <w:jc w:val="center"/>
              <w:rPr>
                <w:szCs w:val="20"/>
              </w:rPr>
            </w:pPr>
            <w:r w:rsidRPr="009C4706">
              <w:rPr>
                <w:rFonts w:hint="eastAsia"/>
                <w:szCs w:val="20"/>
              </w:rPr>
              <w:t>논리타입/길이</w:t>
            </w:r>
          </w:p>
        </w:tc>
        <w:tc>
          <w:tcPr>
            <w:tcW w:w="1977" w:type="dxa"/>
            <w:tcPrChange w:id="739" w:author="datastreams" w:date="2023-01-08T22:44:00Z">
              <w:tcPr>
                <w:tcW w:w="1994" w:type="dxa"/>
              </w:tcPr>
            </w:tcPrChange>
          </w:tcPr>
          <w:p w14:paraId="57CFB8D9" w14:textId="77777777" w:rsidR="009C4706" w:rsidRPr="009C4706" w:rsidRDefault="009C4706" w:rsidP="007D53F7">
            <w:pPr>
              <w:spacing w:before="60" w:after="60"/>
              <w:jc w:val="center"/>
              <w:rPr>
                <w:szCs w:val="20"/>
              </w:rPr>
            </w:pPr>
            <w:r w:rsidRPr="009C4706">
              <w:rPr>
                <w:rFonts w:hint="eastAsia"/>
                <w:szCs w:val="20"/>
              </w:rPr>
              <w:t>비고</w:t>
            </w:r>
          </w:p>
        </w:tc>
      </w:tr>
      <w:tr w:rsidR="009C4706" w:rsidRPr="009C4706" w14:paraId="74A58984" w14:textId="77777777" w:rsidTr="004D7E63">
        <w:trPr>
          <w:trHeight w:val="405"/>
          <w:trPrChange w:id="740" w:author="datastreams" w:date="2023-01-08T22:44:00Z">
            <w:trPr>
              <w:trHeight w:val="405"/>
            </w:trPr>
          </w:trPrChange>
        </w:trPr>
        <w:tc>
          <w:tcPr>
            <w:tcW w:w="1548" w:type="dxa"/>
            <w:shd w:val="clear" w:color="auto" w:fill="E6E6E6"/>
            <w:tcPrChange w:id="741" w:author="datastreams" w:date="2023-01-08T22:44:00Z">
              <w:tcPr>
                <w:tcW w:w="1560" w:type="dxa"/>
                <w:shd w:val="clear" w:color="auto" w:fill="E6E6E6"/>
              </w:tcPr>
            </w:tcPrChange>
          </w:tcPr>
          <w:p w14:paraId="4E9BB297" w14:textId="77777777" w:rsidR="009C4706" w:rsidRPr="009C4706" w:rsidRDefault="00B259B3" w:rsidP="007D53F7">
            <w:pPr>
              <w:spacing w:before="60" w:after="60"/>
              <w:rPr>
                <w:szCs w:val="20"/>
              </w:rPr>
            </w:pPr>
            <w:r>
              <w:rPr>
                <w:rFonts w:hint="eastAsia"/>
                <w:szCs w:val="20"/>
              </w:rPr>
              <w:t>그룹</w:t>
            </w:r>
          </w:p>
        </w:tc>
        <w:tc>
          <w:tcPr>
            <w:tcW w:w="1546" w:type="dxa"/>
            <w:shd w:val="clear" w:color="auto" w:fill="E6E6E6"/>
            <w:tcPrChange w:id="742" w:author="datastreams" w:date="2023-01-08T22:44:00Z">
              <w:tcPr>
                <w:tcW w:w="1559" w:type="dxa"/>
                <w:shd w:val="clear" w:color="auto" w:fill="E6E6E6"/>
              </w:tcPr>
            </w:tcPrChange>
          </w:tcPr>
          <w:p w14:paraId="461F35DA" w14:textId="77777777" w:rsidR="009C4706" w:rsidRPr="009C4706" w:rsidRDefault="009C4706" w:rsidP="007D53F7">
            <w:pPr>
              <w:spacing w:before="60" w:after="60"/>
              <w:rPr>
                <w:szCs w:val="20"/>
              </w:rPr>
            </w:pPr>
            <w:r w:rsidRPr="009C4706">
              <w:rPr>
                <w:rFonts w:hint="eastAsia"/>
                <w:szCs w:val="20"/>
              </w:rPr>
              <w:t>수</w:t>
            </w:r>
          </w:p>
        </w:tc>
        <w:tc>
          <w:tcPr>
            <w:tcW w:w="1959" w:type="dxa"/>
            <w:tcPrChange w:id="743" w:author="datastreams" w:date="2023-01-08T22:44:00Z">
              <w:tcPr>
                <w:tcW w:w="1974" w:type="dxa"/>
              </w:tcPr>
            </w:tcPrChange>
          </w:tcPr>
          <w:p w14:paraId="3661D4B9" w14:textId="77777777" w:rsidR="009C4706" w:rsidRPr="009C4706" w:rsidRDefault="009C4706" w:rsidP="007D53F7">
            <w:pPr>
              <w:spacing w:before="60" w:after="60"/>
              <w:rPr>
                <w:szCs w:val="20"/>
              </w:rPr>
            </w:pPr>
            <w:r w:rsidRPr="009C4706">
              <w:rPr>
                <w:rFonts w:hint="eastAsia"/>
                <w:szCs w:val="20"/>
              </w:rPr>
              <w:t>수N5</w:t>
            </w:r>
          </w:p>
        </w:tc>
        <w:tc>
          <w:tcPr>
            <w:tcW w:w="2490" w:type="dxa"/>
            <w:tcPrChange w:id="744" w:author="datastreams" w:date="2023-01-08T22:44:00Z">
              <w:tcPr>
                <w:tcW w:w="2501" w:type="dxa"/>
              </w:tcPr>
            </w:tcPrChange>
          </w:tcPr>
          <w:p w14:paraId="622A7F97" w14:textId="77777777" w:rsidR="009C4706" w:rsidRPr="009C4706" w:rsidRDefault="009C4706" w:rsidP="007D53F7">
            <w:pPr>
              <w:spacing w:before="60" w:after="60"/>
              <w:rPr>
                <w:szCs w:val="20"/>
              </w:rPr>
            </w:pPr>
            <w:r w:rsidRPr="009C4706">
              <w:rPr>
                <w:rFonts w:hint="eastAsia"/>
                <w:szCs w:val="20"/>
              </w:rPr>
              <w:t>NUMBER(5)</w:t>
            </w:r>
          </w:p>
        </w:tc>
        <w:tc>
          <w:tcPr>
            <w:tcW w:w="1977" w:type="dxa"/>
            <w:tcPrChange w:id="745" w:author="datastreams" w:date="2023-01-08T22:44:00Z">
              <w:tcPr>
                <w:tcW w:w="1994" w:type="dxa"/>
              </w:tcPr>
            </w:tcPrChange>
          </w:tcPr>
          <w:p w14:paraId="136DC183" w14:textId="77777777" w:rsidR="009C4706" w:rsidRPr="009C4706" w:rsidRDefault="009C4706" w:rsidP="007D53F7">
            <w:pPr>
              <w:spacing w:before="60" w:after="60"/>
              <w:rPr>
                <w:szCs w:val="20"/>
              </w:rPr>
            </w:pPr>
          </w:p>
        </w:tc>
      </w:tr>
      <w:tr w:rsidR="009C4706" w:rsidRPr="009C4706" w14:paraId="4E7DC39F" w14:textId="77777777" w:rsidTr="004D7E63">
        <w:trPr>
          <w:trHeight w:val="422"/>
          <w:trPrChange w:id="746" w:author="datastreams" w:date="2023-01-08T22:44:00Z">
            <w:trPr>
              <w:trHeight w:val="422"/>
            </w:trPr>
          </w:trPrChange>
        </w:trPr>
        <w:tc>
          <w:tcPr>
            <w:tcW w:w="1548" w:type="dxa"/>
            <w:shd w:val="clear" w:color="auto" w:fill="E6E6E6"/>
            <w:tcPrChange w:id="747" w:author="datastreams" w:date="2023-01-08T22:44:00Z">
              <w:tcPr>
                <w:tcW w:w="1560" w:type="dxa"/>
                <w:shd w:val="clear" w:color="auto" w:fill="E6E6E6"/>
              </w:tcPr>
            </w:tcPrChange>
          </w:tcPr>
          <w:p w14:paraId="0D997F5F" w14:textId="77777777" w:rsidR="009C4706" w:rsidRPr="009C4706" w:rsidRDefault="009C4706" w:rsidP="007D53F7">
            <w:pPr>
              <w:spacing w:before="60" w:after="60"/>
              <w:rPr>
                <w:szCs w:val="20"/>
              </w:rPr>
            </w:pPr>
          </w:p>
        </w:tc>
        <w:tc>
          <w:tcPr>
            <w:tcW w:w="1546" w:type="dxa"/>
            <w:shd w:val="clear" w:color="auto" w:fill="E6E6E6"/>
            <w:tcPrChange w:id="748" w:author="datastreams" w:date="2023-01-08T22:44:00Z">
              <w:tcPr>
                <w:tcW w:w="1559" w:type="dxa"/>
                <w:shd w:val="clear" w:color="auto" w:fill="E6E6E6"/>
              </w:tcPr>
            </w:tcPrChange>
          </w:tcPr>
          <w:p w14:paraId="54B82113" w14:textId="77777777" w:rsidR="009C4706" w:rsidRPr="009C4706" w:rsidRDefault="009C4706" w:rsidP="007D53F7">
            <w:pPr>
              <w:spacing w:before="60" w:after="60"/>
              <w:rPr>
                <w:szCs w:val="20"/>
              </w:rPr>
            </w:pPr>
          </w:p>
        </w:tc>
        <w:tc>
          <w:tcPr>
            <w:tcW w:w="1959" w:type="dxa"/>
            <w:tcPrChange w:id="749" w:author="datastreams" w:date="2023-01-08T22:44:00Z">
              <w:tcPr>
                <w:tcW w:w="1974" w:type="dxa"/>
              </w:tcPr>
            </w:tcPrChange>
          </w:tcPr>
          <w:p w14:paraId="36D9AD45" w14:textId="77777777" w:rsidR="009C4706" w:rsidRPr="009C4706" w:rsidRDefault="009C4706" w:rsidP="007D53F7">
            <w:pPr>
              <w:spacing w:before="60" w:after="60"/>
              <w:rPr>
                <w:szCs w:val="20"/>
              </w:rPr>
            </w:pPr>
            <w:r w:rsidRPr="009C4706">
              <w:rPr>
                <w:rFonts w:hint="eastAsia"/>
                <w:szCs w:val="20"/>
              </w:rPr>
              <w:t>수N7.3</w:t>
            </w:r>
          </w:p>
        </w:tc>
        <w:tc>
          <w:tcPr>
            <w:tcW w:w="2490" w:type="dxa"/>
            <w:tcPrChange w:id="750" w:author="datastreams" w:date="2023-01-08T22:44:00Z">
              <w:tcPr>
                <w:tcW w:w="2501" w:type="dxa"/>
              </w:tcPr>
            </w:tcPrChange>
          </w:tcPr>
          <w:p w14:paraId="57D901F6" w14:textId="77777777" w:rsidR="009C4706" w:rsidRPr="009C4706" w:rsidRDefault="009C4706" w:rsidP="007D53F7">
            <w:pPr>
              <w:spacing w:before="60" w:after="60"/>
              <w:rPr>
                <w:szCs w:val="20"/>
              </w:rPr>
            </w:pPr>
            <w:r w:rsidRPr="009C4706">
              <w:rPr>
                <w:rFonts w:hint="eastAsia"/>
                <w:szCs w:val="20"/>
              </w:rPr>
              <w:t>NUMBER(7,3)</w:t>
            </w:r>
          </w:p>
        </w:tc>
        <w:tc>
          <w:tcPr>
            <w:tcW w:w="1977" w:type="dxa"/>
            <w:tcPrChange w:id="751" w:author="datastreams" w:date="2023-01-08T22:44:00Z">
              <w:tcPr>
                <w:tcW w:w="1994" w:type="dxa"/>
              </w:tcPr>
            </w:tcPrChange>
          </w:tcPr>
          <w:p w14:paraId="3B2D28AA" w14:textId="77777777" w:rsidR="009C4706" w:rsidRPr="009C4706" w:rsidRDefault="009C4706" w:rsidP="007D53F7">
            <w:pPr>
              <w:spacing w:before="60" w:after="60"/>
              <w:rPr>
                <w:szCs w:val="20"/>
              </w:rPr>
            </w:pPr>
          </w:p>
        </w:tc>
      </w:tr>
      <w:tr w:rsidR="009C4706" w:rsidRPr="009C4706" w:rsidDel="004D7E63" w14:paraId="411698C3" w14:textId="05D36D7C" w:rsidTr="004D7E63">
        <w:trPr>
          <w:trHeight w:val="422"/>
          <w:del w:id="752" w:author="datastreams" w:date="2023-01-08T22:44:00Z"/>
          <w:trPrChange w:id="753" w:author="datastreams" w:date="2023-01-08T22:44:00Z">
            <w:trPr>
              <w:trHeight w:val="422"/>
            </w:trPr>
          </w:trPrChange>
        </w:trPr>
        <w:tc>
          <w:tcPr>
            <w:tcW w:w="1548" w:type="dxa"/>
            <w:shd w:val="clear" w:color="auto" w:fill="E6E6E6"/>
            <w:tcPrChange w:id="754" w:author="datastreams" w:date="2023-01-08T22:44:00Z">
              <w:tcPr>
                <w:tcW w:w="1560" w:type="dxa"/>
                <w:shd w:val="clear" w:color="auto" w:fill="E6E6E6"/>
              </w:tcPr>
            </w:tcPrChange>
          </w:tcPr>
          <w:p w14:paraId="49C677A3" w14:textId="3A58AA3D" w:rsidR="009C4706" w:rsidRPr="009C4706" w:rsidDel="004D7E63" w:rsidRDefault="009C4706" w:rsidP="007D53F7">
            <w:pPr>
              <w:spacing w:before="60" w:after="60"/>
              <w:rPr>
                <w:del w:id="755" w:author="datastreams" w:date="2023-01-08T22:44:00Z"/>
                <w:szCs w:val="20"/>
              </w:rPr>
            </w:pPr>
          </w:p>
        </w:tc>
        <w:tc>
          <w:tcPr>
            <w:tcW w:w="1546" w:type="dxa"/>
            <w:shd w:val="clear" w:color="auto" w:fill="E6E6E6"/>
            <w:tcPrChange w:id="756" w:author="datastreams" w:date="2023-01-08T22:44:00Z">
              <w:tcPr>
                <w:tcW w:w="1559" w:type="dxa"/>
                <w:shd w:val="clear" w:color="auto" w:fill="E6E6E6"/>
              </w:tcPr>
            </w:tcPrChange>
          </w:tcPr>
          <w:p w14:paraId="5DE88FFD" w14:textId="4D7978BA" w:rsidR="009C4706" w:rsidRPr="009C4706" w:rsidDel="004D7E63" w:rsidRDefault="009C4706" w:rsidP="007D53F7">
            <w:pPr>
              <w:spacing w:before="60" w:after="60"/>
              <w:rPr>
                <w:del w:id="757" w:author="datastreams" w:date="2023-01-08T22:44:00Z"/>
                <w:szCs w:val="20"/>
              </w:rPr>
            </w:pPr>
            <w:del w:id="758" w:author="datastreams" w:date="2023-01-08T22:44:00Z">
              <w:r w:rsidRPr="009C4706" w:rsidDel="004D7E63">
                <w:rPr>
                  <w:rFonts w:hint="eastAsia"/>
                  <w:szCs w:val="20"/>
                </w:rPr>
                <w:delText>금액</w:delText>
              </w:r>
            </w:del>
          </w:p>
        </w:tc>
        <w:tc>
          <w:tcPr>
            <w:tcW w:w="1959" w:type="dxa"/>
            <w:tcPrChange w:id="759" w:author="datastreams" w:date="2023-01-08T22:44:00Z">
              <w:tcPr>
                <w:tcW w:w="1974" w:type="dxa"/>
              </w:tcPr>
            </w:tcPrChange>
          </w:tcPr>
          <w:p w14:paraId="3DE8CCB4" w14:textId="31A9FD43" w:rsidR="009C4706" w:rsidRPr="009C4706" w:rsidDel="004D7E63" w:rsidRDefault="009C4706" w:rsidP="007D53F7">
            <w:pPr>
              <w:spacing w:before="60" w:after="60"/>
              <w:rPr>
                <w:del w:id="760" w:author="datastreams" w:date="2023-01-08T22:44:00Z"/>
                <w:szCs w:val="20"/>
              </w:rPr>
            </w:pPr>
            <w:del w:id="761" w:author="datastreams" w:date="2023-01-08T22:44:00Z">
              <w:r w:rsidRPr="009C4706" w:rsidDel="004D7E63">
                <w:rPr>
                  <w:rFonts w:hint="eastAsia"/>
                  <w:szCs w:val="20"/>
                </w:rPr>
                <w:delText>금액15</w:delText>
              </w:r>
            </w:del>
          </w:p>
        </w:tc>
        <w:tc>
          <w:tcPr>
            <w:tcW w:w="2490" w:type="dxa"/>
            <w:tcPrChange w:id="762" w:author="datastreams" w:date="2023-01-08T22:44:00Z">
              <w:tcPr>
                <w:tcW w:w="2501" w:type="dxa"/>
              </w:tcPr>
            </w:tcPrChange>
          </w:tcPr>
          <w:p w14:paraId="2701EF88" w14:textId="189A199A" w:rsidR="009C4706" w:rsidRPr="009C4706" w:rsidDel="004D7E63" w:rsidRDefault="009C4706" w:rsidP="007D53F7">
            <w:pPr>
              <w:spacing w:before="60" w:after="60"/>
              <w:rPr>
                <w:del w:id="763" w:author="datastreams" w:date="2023-01-08T22:44:00Z"/>
                <w:szCs w:val="20"/>
              </w:rPr>
            </w:pPr>
            <w:del w:id="764" w:author="datastreams" w:date="2023-01-08T22:44:00Z">
              <w:r w:rsidRPr="009C4706" w:rsidDel="004D7E63">
                <w:rPr>
                  <w:rFonts w:hint="eastAsia"/>
                  <w:szCs w:val="20"/>
                </w:rPr>
                <w:delText>NUMBER(15)</w:delText>
              </w:r>
            </w:del>
          </w:p>
        </w:tc>
        <w:tc>
          <w:tcPr>
            <w:tcW w:w="1977" w:type="dxa"/>
            <w:tcPrChange w:id="765" w:author="datastreams" w:date="2023-01-08T22:44:00Z">
              <w:tcPr>
                <w:tcW w:w="1994" w:type="dxa"/>
              </w:tcPr>
            </w:tcPrChange>
          </w:tcPr>
          <w:p w14:paraId="104EFB97" w14:textId="6AD4EEA0" w:rsidR="009C4706" w:rsidRPr="009C4706" w:rsidDel="004D7E63" w:rsidRDefault="009C4706" w:rsidP="007D53F7">
            <w:pPr>
              <w:spacing w:before="60" w:after="60"/>
              <w:rPr>
                <w:del w:id="766" w:author="datastreams" w:date="2023-01-08T22:44:00Z"/>
                <w:szCs w:val="20"/>
              </w:rPr>
            </w:pPr>
          </w:p>
        </w:tc>
      </w:tr>
      <w:tr w:rsidR="009C4706" w:rsidRPr="009C4706" w:rsidDel="004D7E63" w14:paraId="4A1297B9" w14:textId="0418AF89" w:rsidTr="004D7E63">
        <w:trPr>
          <w:trHeight w:val="422"/>
          <w:del w:id="767" w:author="datastreams" w:date="2023-01-08T22:44:00Z"/>
          <w:trPrChange w:id="768" w:author="datastreams" w:date="2023-01-08T22:44:00Z">
            <w:trPr>
              <w:trHeight w:val="422"/>
            </w:trPr>
          </w:trPrChange>
        </w:trPr>
        <w:tc>
          <w:tcPr>
            <w:tcW w:w="1548" w:type="dxa"/>
            <w:shd w:val="clear" w:color="auto" w:fill="E6E6E6"/>
            <w:tcPrChange w:id="769" w:author="datastreams" w:date="2023-01-08T22:44:00Z">
              <w:tcPr>
                <w:tcW w:w="1560" w:type="dxa"/>
                <w:shd w:val="clear" w:color="auto" w:fill="E6E6E6"/>
              </w:tcPr>
            </w:tcPrChange>
          </w:tcPr>
          <w:p w14:paraId="1AEF4091" w14:textId="1B1BDD2E" w:rsidR="009C4706" w:rsidRPr="009C4706" w:rsidDel="004D7E63" w:rsidRDefault="009C4706" w:rsidP="007D53F7">
            <w:pPr>
              <w:spacing w:before="60" w:after="60"/>
              <w:rPr>
                <w:del w:id="770" w:author="datastreams" w:date="2023-01-08T22:44:00Z"/>
                <w:szCs w:val="20"/>
              </w:rPr>
            </w:pPr>
          </w:p>
        </w:tc>
        <w:tc>
          <w:tcPr>
            <w:tcW w:w="1546" w:type="dxa"/>
            <w:shd w:val="clear" w:color="auto" w:fill="E6E6E6"/>
            <w:tcPrChange w:id="771" w:author="datastreams" w:date="2023-01-08T22:44:00Z">
              <w:tcPr>
                <w:tcW w:w="1559" w:type="dxa"/>
                <w:shd w:val="clear" w:color="auto" w:fill="E6E6E6"/>
              </w:tcPr>
            </w:tcPrChange>
          </w:tcPr>
          <w:p w14:paraId="678CB857" w14:textId="1700EADB" w:rsidR="009C4706" w:rsidRPr="009C4706" w:rsidDel="004D7E63" w:rsidRDefault="009C4706" w:rsidP="007D53F7">
            <w:pPr>
              <w:spacing w:before="60" w:after="60"/>
              <w:rPr>
                <w:del w:id="772" w:author="datastreams" w:date="2023-01-08T22:44:00Z"/>
                <w:szCs w:val="20"/>
              </w:rPr>
            </w:pPr>
          </w:p>
        </w:tc>
        <w:tc>
          <w:tcPr>
            <w:tcW w:w="1959" w:type="dxa"/>
            <w:tcPrChange w:id="773" w:author="datastreams" w:date="2023-01-08T22:44:00Z">
              <w:tcPr>
                <w:tcW w:w="1974" w:type="dxa"/>
              </w:tcPr>
            </w:tcPrChange>
          </w:tcPr>
          <w:p w14:paraId="1C88CE41" w14:textId="7D238BB1" w:rsidR="009C4706" w:rsidRPr="009C4706" w:rsidDel="004D7E63" w:rsidRDefault="009C4706" w:rsidP="007D53F7">
            <w:pPr>
              <w:spacing w:before="60" w:after="60"/>
              <w:rPr>
                <w:del w:id="774" w:author="datastreams" w:date="2023-01-08T22:44:00Z"/>
                <w:szCs w:val="20"/>
              </w:rPr>
            </w:pPr>
            <w:del w:id="775" w:author="datastreams" w:date="2023-01-08T22:44:00Z">
              <w:r w:rsidRPr="009C4706" w:rsidDel="004D7E63">
                <w:rPr>
                  <w:rFonts w:hint="eastAsia"/>
                  <w:szCs w:val="20"/>
                </w:rPr>
                <w:delText>금액15.2</w:delText>
              </w:r>
            </w:del>
          </w:p>
        </w:tc>
        <w:tc>
          <w:tcPr>
            <w:tcW w:w="2490" w:type="dxa"/>
            <w:tcPrChange w:id="776" w:author="datastreams" w:date="2023-01-08T22:44:00Z">
              <w:tcPr>
                <w:tcW w:w="2501" w:type="dxa"/>
              </w:tcPr>
            </w:tcPrChange>
          </w:tcPr>
          <w:p w14:paraId="475D55A0" w14:textId="6544D9DB" w:rsidR="009C4706" w:rsidRPr="009C4706" w:rsidDel="004D7E63" w:rsidRDefault="009C4706" w:rsidP="007D53F7">
            <w:pPr>
              <w:spacing w:before="60" w:after="60"/>
              <w:rPr>
                <w:del w:id="777" w:author="datastreams" w:date="2023-01-08T22:44:00Z"/>
                <w:szCs w:val="20"/>
              </w:rPr>
            </w:pPr>
            <w:del w:id="778" w:author="datastreams" w:date="2023-01-08T22:44:00Z">
              <w:r w:rsidRPr="009C4706" w:rsidDel="004D7E63">
                <w:rPr>
                  <w:rFonts w:hint="eastAsia"/>
                  <w:szCs w:val="20"/>
                </w:rPr>
                <w:delText>NUMBER(15,2)</w:delText>
              </w:r>
            </w:del>
          </w:p>
        </w:tc>
        <w:tc>
          <w:tcPr>
            <w:tcW w:w="1977" w:type="dxa"/>
            <w:tcPrChange w:id="779" w:author="datastreams" w:date="2023-01-08T22:44:00Z">
              <w:tcPr>
                <w:tcW w:w="1994" w:type="dxa"/>
              </w:tcPr>
            </w:tcPrChange>
          </w:tcPr>
          <w:p w14:paraId="62AAB5F0" w14:textId="1D66996D" w:rsidR="009C4706" w:rsidRPr="009C4706" w:rsidDel="004D7E63" w:rsidRDefault="009C4706" w:rsidP="007D53F7">
            <w:pPr>
              <w:spacing w:before="60" w:after="60"/>
              <w:rPr>
                <w:del w:id="780" w:author="datastreams" w:date="2023-01-08T22:44:00Z"/>
                <w:szCs w:val="20"/>
              </w:rPr>
            </w:pPr>
          </w:p>
        </w:tc>
      </w:tr>
      <w:tr w:rsidR="009C4706" w:rsidRPr="009C4706" w14:paraId="7A17E69C" w14:textId="77777777" w:rsidTr="004D7E63">
        <w:trPr>
          <w:trHeight w:val="422"/>
          <w:trPrChange w:id="781" w:author="datastreams" w:date="2023-01-08T22:44:00Z">
            <w:trPr>
              <w:trHeight w:val="422"/>
            </w:trPr>
          </w:trPrChange>
        </w:trPr>
        <w:tc>
          <w:tcPr>
            <w:tcW w:w="1548" w:type="dxa"/>
            <w:shd w:val="clear" w:color="auto" w:fill="E6E6E6"/>
            <w:tcPrChange w:id="782" w:author="datastreams" w:date="2023-01-08T22:44:00Z">
              <w:tcPr>
                <w:tcW w:w="1560" w:type="dxa"/>
                <w:shd w:val="clear" w:color="auto" w:fill="E6E6E6"/>
              </w:tcPr>
            </w:tcPrChange>
          </w:tcPr>
          <w:p w14:paraId="46535E63" w14:textId="77777777" w:rsidR="009C4706" w:rsidRPr="009C4706" w:rsidRDefault="009C4706" w:rsidP="007D53F7">
            <w:pPr>
              <w:spacing w:before="60" w:after="60"/>
              <w:rPr>
                <w:szCs w:val="20"/>
              </w:rPr>
            </w:pPr>
          </w:p>
        </w:tc>
        <w:tc>
          <w:tcPr>
            <w:tcW w:w="1546" w:type="dxa"/>
            <w:shd w:val="clear" w:color="auto" w:fill="E6E6E6"/>
            <w:tcPrChange w:id="783" w:author="datastreams" w:date="2023-01-08T22:44:00Z">
              <w:tcPr>
                <w:tcW w:w="1559" w:type="dxa"/>
                <w:shd w:val="clear" w:color="auto" w:fill="E6E6E6"/>
              </w:tcPr>
            </w:tcPrChange>
          </w:tcPr>
          <w:p w14:paraId="0758CF10" w14:textId="77777777" w:rsidR="009C4706" w:rsidRPr="009C4706" w:rsidRDefault="009C4706" w:rsidP="007D53F7">
            <w:pPr>
              <w:spacing w:before="60" w:after="60"/>
              <w:rPr>
                <w:szCs w:val="20"/>
              </w:rPr>
            </w:pPr>
            <w:r w:rsidRPr="009C4706">
              <w:rPr>
                <w:rFonts w:hint="eastAsia"/>
                <w:szCs w:val="20"/>
              </w:rPr>
              <w:t>율</w:t>
            </w:r>
          </w:p>
        </w:tc>
        <w:tc>
          <w:tcPr>
            <w:tcW w:w="1959" w:type="dxa"/>
            <w:tcPrChange w:id="784" w:author="datastreams" w:date="2023-01-08T22:44:00Z">
              <w:tcPr>
                <w:tcW w:w="1974" w:type="dxa"/>
              </w:tcPr>
            </w:tcPrChange>
          </w:tcPr>
          <w:p w14:paraId="750C5D25" w14:textId="77777777" w:rsidR="009C4706" w:rsidRPr="009C4706" w:rsidRDefault="009C4706" w:rsidP="007D53F7">
            <w:pPr>
              <w:spacing w:before="60" w:after="60"/>
              <w:rPr>
                <w:szCs w:val="20"/>
              </w:rPr>
            </w:pPr>
            <w:r w:rsidRPr="009C4706">
              <w:rPr>
                <w:rFonts w:hint="eastAsia"/>
                <w:szCs w:val="20"/>
              </w:rPr>
              <w:t>율N3.2</w:t>
            </w:r>
          </w:p>
        </w:tc>
        <w:tc>
          <w:tcPr>
            <w:tcW w:w="2490" w:type="dxa"/>
            <w:tcPrChange w:id="785" w:author="datastreams" w:date="2023-01-08T22:44:00Z">
              <w:tcPr>
                <w:tcW w:w="2501" w:type="dxa"/>
              </w:tcPr>
            </w:tcPrChange>
          </w:tcPr>
          <w:p w14:paraId="765E4774" w14:textId="77777777" w:rsidR="009C4706" w:rsidRPr="009C4706" w:rsidRDefault="009C4706" w:rsidP="007D53F7">
            <w:pPr>
              <w:spacing w:before="60" w:after="60"/>
              <w:rPr>
                <w:szCs w:val="20"/>
              </w:rPr>
            </w:pPr>
            <w:r w:rsidRPr="009C4706">
              <w:rPr>
                <w:rFonts w:hint="eastAsia"/>
                <w:szCs w:val="20"/>
              </w:rPr>
              <w:t>NUMBER(3,2)</w:t>
            </w:r>
          </w:p>
        </w:tc>
        <w:tc>
          <w:tcPr>
            <w:tcW w:w="1977" w:type="dxa"/>
            <w:tcPrChange w:id="786" w:author="datastreams" w:date="2023-01-08T22:44:00Z">
              <w:tcPr>
                <w:tcW w:w="1994" w:type="dxa"/>
              </w:tcPr>
            </w:tcPrChange>
          </w:tcPr>
          <w:p w14:paraId="19E82674" w14:textId="77777777" w:rsidR="009C4706" w:rsidRPr="009C4706" w:rsidRDefault="009C4706" w:rsidP="007D53F7">
            <w:pPr>
              <w:spacing w:before="60" w:after="60"/>
              <w:rPr>
                <w:szCs w:val="20"/>
              </w:rPr>
            </w:pPr>
            <w:r w:rsidRPr="009C4706">
              <w:rPr>
                <w:rFonts w:hint="eastAsia"/>
                <w:szCs w:val="20"/>
              </w:rPr>
              <w:t>비율</w:t>
            </w:r>
          </w:p>
        </w:tc>
      </w:tr>
      <w:tr w:rsidR="009C4706" w:rsidRPr="009C4706" w:rsidDel="004D7E63" w14:paraId="1F65BDEB" w14:textId="458638D4" w:rsidTr="004D7E63">
        <w:trPr>
          <w:trHeight w:val="422"/>
          <w:del w:id="787" w:author="datastreams" w:date="2023-01-08T22:44:00Z"/>
          <w:trPrChange w:id="788" w:author="datastreams" w:date="2023-01-08T22:44:00Z">
            <w:trPr>
              <w:trHeight w:val="422"/>
            </w:trPr>
          </w:trPrChange>
        </w:trPr>
        <w:tc>
          <w:tcPr>
            <w:tcW w:w="1548" w:type="dxa"/>
            <w:shd w:val="clear" w:color="auto" w:fill="E6E6E6"/>
            <w:tcPrChange w:id="789" w:author="datastreams" w:date="2023-01-08T22:44:00Z">
              <w:tcPr>
                <w:tcW w:w="1560" w:type="dxa"/>
                <w:shd w:val="clear" w:color="auto" w:fill="E6E6E6"/>
              </w:tcPr>
            </w:tcPrChange>
          </w:tcPr>
          <w:p w14:paraId="01F6F0E7" w14:textId="30F2A739" w:rsidR="009C4706" w:rsidRPr="009C4706" w:rsidDel="004D7E63" w:rsidRDefault="009C4706" w:rsidP="007D53F7">
            <w:pPr>
              <w:spacing w:before="60" w:after="60"/>
              <w:rPr>
                <w:del w:id="790" w:author="datastreams" w:date="2023-01-08T22:44:00Z"/>
                <w:szCs w:val="20"/>
              </w:rPr>
            </w:pPr>
          </w:p>
        </w:tc>
        <w:tc>
          <w:tcPr>
            <w:tcW w:w="1546" w:type="dxa"/>
            <w:shd w:val="clear" w:color="auto" w:fill="E6E6E6"/>
            <w:tcPrChange w:id="791" w:author="datastreams" w:date="2023-01-08T22:44:00Z">
              <w:tcPr>
                <w:tcW w:w="1559" w:type="dxa"/>
                <w:shd w:val="clear" w:color="auto" w:fill="E6E6E6"/>
              </w:tcPr>
            </w:tcPrChange>
          </w:tcPr>
          <w:p w14:paraId="798475B4" w14:textId="68061371" w:rsidR="009C4706" w:rsidRPr="009C4706" w:rsidDel="004D7E63" w:rsidRDefault="009C4706" w:rsidP="007D53F7">
            <w:pPr>
              <w:spacing w:before="60" w:after="60"/>
              <w:rPr>
                <w:del w:id="792" w:author="datastreams" w:date="2023-01-08T22:44:00Z"/>
                <w:szCs w:val="20"/>
              </w:rPr>
            </w:pPr>
          </w:p>
        </w:tc>
        <w:tc>
          <w:tcPr>
            <w:tcW w:w="1959" w:type="dxa"/>
            <w:tcPrChange w:id="793" w:author="datastreams" w:date="2023-01-08T22:44:00Z">
              <w:tcPr>
                <w:tcW w:w="1974" w:type="dxa"/>
              </w:tcPr>
            </w:tcPrChange>
          </w:tcPr>
          <w:p w14:paraId="69A4658A" w14:textId="265533E1" w:rsidR="009C4706" w:rsidRPr="009C4706" w:rsidDel="004D7E63" w:rsidRDefault="009C4706" w:rsidP="007D53F7">
            <w:pPr>
              <w:spacing w:before="60" w:after="60"/>
              <w:rPr>
                <w:del w:id="794" w:author="datastreams" w:date="2023-01-08T22:44:00Z"/>
                <w:szCs w:val="20"/>
              </w:rPr>
            </w:pPr>
            <w:del w:id="795" w:author="datastreams" w:date="2023-01-08T22:44:00Z">
              <w:r w:rsidRPr="009C4706" w:rsidDel="004D7E63">
                <w:rPr>
                  <w:rFonts w:hint="eastAsia"/>
                  <w:szCs w:val="20"/>
                </w:rPr>
                <w:delText>율N8.2</w:delText>
              </w:r>
            </w:del>
          </w:p>
        </w:tc>
        <w:tc>
          <w:tcPr>
            <w:tcW w:w="2490" w:type="dxa"/>
            <w:tcPrChange w:id="796" w:author="datastreams" w:date="2023-01-08T22:44:00Z">
              <w:tcPr>
                <w:tcW w:w="2501" w:type="dxa"/>
              </w:tcPr>
            </w:tcPrChange>
          </w:tcPr>
          <w:p w14:paraId="62D8464F" w14:textId="7050C0BF" w:rsidR="009C4706" w:rsidRPr="009C4706" w:rsidDel="004D7E63" w:rsidRDefault="009C4706" w:rsidP="007D53F7">
            <w:pPr>
              <w:spacing w:before="60" w:after="60"/>
              <w:rPr>
                <w:del w:id="797" w:author="datastreams" w:date="2023-01-08T22:44:00Z"/>
                <w:szCs w:val="20"/>
              </w:rPr>
            </w:pPr>
            <w:del w:id="798" w:author="datastreams" w:date="2023-01-08T22:44:00Z">
              <w:r w:rsidRPr="009C4706" w:rsidDel="004D7E63">
                <w:rPr>
                  <w:rFonts w:hint="eastAsia"/>
                  <w:szCs w:val="20"/>
                </w:rPr>
                <w:delText>NUMBER(8,2)</w:delText>
              </w:r>
            </w:del>
          </w:p>
        </w:tc>
        <w:tc>
          <w:tcPr>
            <w:tcW w:w="1977" w:type="dxa"/>
            <w:tcPrChange w:id="799" w:author="datastreams" w:date="2023-01-08T22:44:00Z">
              <w:tcPr>
                <w:tcW w:w="1994" w:type="dxa"/>
              </w:tcPr>
            </w:tcPrChange>
          </w:tcPr>
          <w:p w14:paraId="1E0E231C" w14:textId="326AC7F8" w:rsidR="009C4706" w:rsidRPr="009C4706" w:rsidDel="004D7E63" w:rsidRDefault="009C4706" w:rsidP="007D53F7">
            <w:pPr>
              <w:spacing w:before="60" w:after="60"/>
              <w:rPr>
                <w:del w:id="800" w:author="datastreams" w:date="2023-01-08T22:44:00Z"/>
                <w:szCs w:val="20"/>
              </w:rPr>
            </w:pPr>
            <w:del w:id="801" w:author="datastreams" w:date="2023-01-08T22:44:00Z">
              <w:r w:rsidRPr="009C4706" w:rsidDel="004D7E63">
                <w:rPr>
                  <w:rFonts w:hint="eastAsia"/>
                  <w:szCs w:val="20"/>
                </w:rPr>
                <w:delText>환율</w:delText>
              </w:r>
            </w:del>
          </w:p>
        </w:tc>
      </w:tr>
    </w:tbl>
    <w:p w14:paraId="1D33A48F" w14:textId="77777777" w:rsidR="00C176F9" w:rsidRPr="009C4706" w:rsidRDefault="00C176F9" w:rsidP="005D3BAA">
      <w:pPr>
        <w:rPr>
          <w:rFonts w:asciiTheme="minorEastAsia" w:eastAsiaTheme="minorEastAsia" w:hAnsiTheme="minorEastAsia"/>
          <w:szCs w:val="20"/>
        </w:rPr>
      </w:pPr>
    </w:p>
    <w:p w14:paraId="613CC0AA" w14:textId="77777777" w:rsidR="00C176F9" w:rsidRDefault="00C176F9" w:rsidP="005D3BAA">
      <w:pPr>
        <w:rPr>
          <w:rFonts w:asciiTheme="minorEastAsia" w:eastAsiaTheme="minorEastAsia" w:hAnsiTheme="minorEastAsia"/>
          <w:szCs w:val="20"/>
        </w:rPr>
      </w:pPr>
    </w:p>
    <w:p w14:paraId="72B814DE" w14:textId="77777777" w:rsidR="007D53F7" w:rsidRPr="00DA0CC2" w:rsidRDefault="007D53F7" w:rsidP="00611B5A">
      <w:pPr>
        <w:pStyle w:val="30"/>
      </w:pPr>
      <w:bookmarkStart w:id="802" w:name="_Toc124110862"/>
      <w:r>
        <w:rPr>
          <w:rFonts w:hint="eastAsia"/>
        </w:rPr>
        <w:t>날짜</w:t>
      </w:r>
      <w:bookmarkEnd w:id="802"/>
    </w:p>
    <w:p w14:paraId="1B05840F" w14:textId="77777777" w:rsidR="007D53F7" w:rsidRPr="00D113A5" w:rsidRDefault="007D53F7" w:rsidP="00B72BCA">
      <w:pPr>
        <w:pStyle w:val="4"/>
      </w:pPr>
      <w:r>
        <w:rPr>
          <w:rFonts w:hint="eastAsia"/>
        </w:rPr>
        <w:t>일자/일/일시</w:t>
      </w:r>
    </w:p>
    <w:p w14:paraId="3DA7ED38" w14:textId="77777777" w:rsidR="00C176F9" w:rsidRDefault="007D53F7" w:rsidP="007D53F7">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7D53F7">
        <w:rPr>
          <w:rFonts w:asciiTheme="minorEastAsia" w:eastAsiaTheme="minorEastAsia" w:hAnsiTheme="minorEastAsia" w:hint="eastAsia"/>
          <w:szCs w:val="20"/>
        </w:rPr>
        <w:t>“일자”</w:t>
      </w:r>
      <w:r w:rsidRPr="007D53F7">
        <w:rPr>
          <w:rFonts w:asciiTheme="minorEastAsia" w:eastAsiaTheme="minorEastAsia" w:hAnsiTheme="minorEastAsia"/>
          <w:szCs w:val="20"/>
        </w:rPr>
        <w:t xml:space="preserve"> 은 특정 년월일을 나타내는 도메인으로 사용한다</w:t>
      </w:r>
      <w:r>
        <w:rPr>
          <w:rFonts w:asciiTheme="minorEastAsia" w:eastAsiaTheme="minorEastAsia" w:hAnsiTheme="minorEastAsia" w:hint="eastAsia"/>
          <w:szCs w:val="20"/>
        </w:rPr>
        <w:t>.</w:t>
      </w:r>
    </w:p>
    <w:p w14:paraId="6E4458E7" w14:textId="51BD634C" w:rsidR="007D53F7" w:rsidRDefault="007D53F7" w:rsidP="005D3BAA">
      <w:pPr>
        <w:rPr>
          <w:rFonts w:asciiTheme="minorEastAsia" w:eastAsiaTheme="minorEastAsia" w:hAnsiTheme="minorEastAsia"/>
          <w:szCs w:val="20"/>
        </w:rPr>
      </w:pPr>
      <w:r w:rsidRPr="007D53F7">
        <w:rPr>
          <w:rFonts w:asciiTheme="minorEastAsia" w:eastAsiaTheme="minorEastAsia" w:hAnsiTheme="minorEastAsia"/>
          <w:szCs w:val="20"/>
        </w:rPr>
        <w:t xml:space="preserve">(예) </w:t>
      </w:r>
      <w:del w:id="803" w:author="datastreams" w:date="2023-01-08T22:48:00Z">
        <w:r w:rsidRPr="007D53F7" w:rsidDel="00F81CA9">
          <w:rPr>
            <w:rFonts w:asciiTheme="minorEastAsia" w:eastAsiaTheme="minorEastAsia" w:hAnsiTheme="minorEastAsia" w:hint="eastAsia"/>
            <w:szCs w:val="20"/>
          </w:rPr>
          <w:delText>거래</w:delText>
        </w:r>
      </w:del>
      <w:ins w:id="804" w:author="datastreams" w:date="2023-01-08T22:48:00Z">
        <w:r w:rsidR="00F81CA9">
          <w:rPr>
            <w:rFonts w:asciiTheme="minorEastAsia" w:eastAsiaTheme="minorEastAsia" w:hAnsiTheme="minorEastAsia" w:hint="eastAsia"/>
            <w:szCs w:val="20"/>
          </w:rPr>
          <w:t>입원</w:t>
        </w:r>
      </w:ins>
      <w:r w:rsidRPr="007D53F7">
        <w:rPr>
          <w:rFonts w:asciiTheme="minorEastAsia" w:eastAsiaTheme="minorEastAsia" w:hAnsiTheme="minorEastAsia"/>
          <w:szCs w:val="20"/>
        </w:rPr>
        <w:t>일자: 20050412</w:t>
      </w:r>
    </w:p>
    <w:p w14:paraId="4F1394C5" w14:textId="77777777" w:rsidR="007D53F7" w:rsidRDefault="007D53F7" w:rsidP="007D53F7">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7D53F7">
        <w:rPr>
          <w:rFonts w:asciiTheme="minorEastAsia" w:eastAsiaTheme="minorEastAsia" w:hAnsiTheme="minorEastAsia"/>
          <w:szCs w:val="20"/>
        </w:rPr>
        <w:t>“일” 특정일을 나타내는 도메인으로 사용한다</w:t>
      </w:r>
      <w:r>
        <w:rPr>
          <w:rFonts w:asciiTheme="minorEastAsia" w:eastAsiaTheme="minorEastAsia" w:hAnsiTheme="minorEastAsia" w:hint="eastAsia"/>
          <w:szCs w:val="20"/>
        </w:rPr>
        <w:t>.</w:t>
      </w:r>
    </w:p>
    <w:p w14:paraId="3D3F3756" w14:textId="77777777" w:rsidR="007D53F7" w:rsidRDefault="007D53F7" w:rsidP="007D53F7">
      <w:pPr>
        <w:rPr>
          <w:rFonts w:asciiTheme="minorEastAsia" w:eastAsiaTheme="minorEastAsia" w:hAnsiTheme="minorEastAsia"/>
          <w:szCs w:val="20"/>
        </w:rPr>
      </w:pPr>
      <w:r w:rsidRPr="007D53F7">
        <w:rPr>
          <w:rFonts w:asciiTheme="minorEastAsia" w:eastAsiaTheme="minorEastAsia" w:hAnsiTheme="minorEastAsia"/>
          <w:szCs w:val="20"/>
        </w:rPr>
        <w:t xml:space="preserve">(예) </w:t>
      </w:r>
      <w:del w:id="805" w:author="datastreams" w:date="2023-01-08T22:49:00Z">
        <w:r w:rsidRPr="007D53F7" w:rsidDel="00F81CA9">
          <w:rPr>
            <w:rFonts w:asciiTheme="minorEastAsia" w:eastAsiaTheme="minorEastAsia" w:hAnsiTheme="minorEastAsia"/>
            <w:szCs w:val="20"/>
          </w:rPr>
          <w:delText>수수료</w:delText>
        </w:r>
      </w:del>
      <w:r w:rsidRPr="007D53F7">
        <w:rPr>
          <w:rFonts w:asciiTheme="minorEastAsia" w:eastAsiaTheme="minorEastAsia" w:hAnsiTheme="minorEastAsia"/>
          <w:szCs w:val="20"/>
        </w:rPr>
        <w:t>결제일: 21일, 25일</w:t>
      </w:r>
    </w:p>
    <w:p w14:paraId="3D3ABC0E" w14:textId="77777777" w:rsidR="007D53F7" w:rsidRDefault="007D53F7" w:rsidP="007D53F7">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7D53F7">
        <w:rPr>
          <w:rFonts w:asciiTheme="minorEastAsia" w:eastAsiaTheme="minorEastAsia" w:hAnsiTheme="minorEastAsia"/>
          <w:szCs w:val="20"/>
        </w:rPr>
        <w:t>날짜와 시간을 동시에 나타내고자 할 때는 “일시”로 표현한다</w:t>
      </w:r>
      <w:r>
        <w:rPr>
          <w:rFonts w:asciiTheme="minorEastAsia" w:eastAsiaTheme="minorEastAsia" w:hAnsiTheme="minorEastAsia" w:hint="eastAsia"/>
          <w:szCs w:val="20"/>
        </w:rPr>
        <w:t>.</w:t>
      </w:r>
    </w:p>
    <w:p w14:paraId="114D2873" w14:textId="77777777" w:rsidR="007D53F7" w:rsidRPr="007D53F7" w:rsidRDefault="002D6E11" w:rsidP="005D3BAA">
      <w:pPr>
        <w:rPr>
          <w:rFonts w:asciiTheme="minorEastAsia" w:eastAsiaTheme="minorEastAsia" w:hAnsiTheme="minorEastAsia"/>
          <w:szCs w:val="20"/>
        </w:rPr>
      </w:pPr>
      <w:r w:rsidRPr="002D6E11">
        <w:rPr>
          <w:rFonts w:asciiTheme="minorEastAsia" w:eastAsiaTheme="minorEastAsia" w:hAnsiTheme="minorEastAsia"/>
          <w:szCs w:val="20"/>
        </w:rPr>
        <w:t>(예) 변환완료일시</w:t>
      </w:r>
    </w:p>
    <w:p w14:paraId="58158291" w14:textId="77777777" w:rsidR="002D6E11" w:rsidRDefault="002D6E11" w:rsidP="002D6E11">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2D6E11">
        <w:rPr>
          <w:rFonts w:asciiTheme="minorEastAsia" w:eastAsiaTheme="minorEastAsia" w:hAnsiTheme="minorEastAsia"/>
          <w:szCs w:val="20"/>
        </w:rPr>
        <w:t>기타 도메인은 사용되는 정보 값에 따라 “년도”, “년월”, “월일”, “월” 등으로 정의해 쓴다</w:t>
      </w:r>
      <w:r>
        <w:rPr>
          <w:rFonts w:asciiTheme="minorEastAsia" w:eastAsiaTheme="minorEastAsia" w:hAnsiTheme="minorEastAsia" w:hint="eastAsia"/>
          <w:szCs w:val="20"/>
        </w:rPr>
        <w:t>.</w:t>
      </w:r>
    </w:p>
    <w:p w14:paraId="4C3ED6C2" w14:textId="77777777" w:rsidR="007C59B5" w:rsidRPr="00D113A5" w:rsidRDefault="007C59B5" w:rsidP="00B72BCA">
      <w:pPr>
        <w:pStyle w:val="4"/>
      </w:pPr>
      <w:r>
        <w:rPr>
          <w:rFonts w:hint="eastAsia"/>
        </w:rPr>
        <w:t>시각</w:t>
      </w:r>
    </w:p>
    <w:p w14:paraId="21C1A167" w14:textId="77777777" w:rsidR="007C59B5" w:rsidRDefault="007C59B5" w:rsidP="007C59B5">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7C59B5">
        <w:rPr>
          <w:rFonts w:asciiTheme="minorEastAsia" w:eastAsiaTheme="minorEastAsia" w:hAnsiTheme="minorEastAsia"/>
          <w:szCs w:val="20"/>
        </w:rPr>
        <w:t>“HHMMSS” 형식의 용어는 "시각"으로 관리한다</w:t>
      </w:r>
      <w:r w:rsidRPr="007C59B5">
        <w:rPr>
          <w:rFonts w:asciiTheme="minorEastAsia" w:eastAsiaTheme="minorEastAsia" w:hAnsiTheme="minorEastAsia"/>
          <w:szCs w:val="20"/>
        </w:rPr>
        <w:tab/>
        <w:t>“HHMM”은 “시분”, “MMSS”은 “분초”, “MM”은 분, “SS”은 “초”로 관리한다</w:t>
      </w:r>
      <w:r>
        <w:rPr>
          <w:rFonts w:asciiTheme="minorEastAsia" w:eastAsiaTheme="minorEastAsia" w:hAnsiTheme="minorEastAsia" w:hint="eastAsia"/>
          <w:szCs w:val="20"/>
        </w:rPr>
        <w:t>.</w:t>
      </w:r>
    </w:p>
    <w:p w14:paraId="1C59A67D" w14:textId="77777777" w:rsidR="007C59B5" w:rsidRPr="00D113A5" w:rsidRDefault="007C59B5" w:rsidP="00B72BCA">
      <w:pPr>
        <w:pStyle w:val="4"/>
      </w:pPr>
      <w:r w:rsidRPr="007C59B5">
        <w:rPr>
          <w:rFonts w:hint="eastAsia"/>
        </w:rPr>
        <w:t>기간</w:t>
      </w:r>
      <w:r w:rsidRPr="007C59B5">
        <w:t>(FROM , TO)</w:t>
      </w:r>
    </w:p>
    <w:p w14:paraId="3654DA7C" w14:textId="77777777" w:rsidR="007C59B5" w:rsidRDefault="007C59B5" w:rsidP="007C59B5">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7C59B5">
        <w:rPr>
          <w:rFonts w:asciiTheme="minorEastAsia" w:eastAsiaTheme="minorEastAsia" w:hAnsiTheme="minorEastAsia"/>
          <w:szCs w:val="20"/>
        </w:rPr>
        <w:t>시작일자와 종료일자를 나타내는 기간을 사용 할 경우 ‘~기간시작일자’와 ‘~기간종료일자’를 같이 사용하여 FROM TO 의 기간을 정의 한다</w:t>
      </w:r>
      <w:r>
        <w:rPr>
          <w:rFonts w:asciiTheme="minorEastAsia" w:eastAsiaTheme="minorEastAsia" w:hAnsiTheme="minorEastAsia" w:hint="eastAsia"/>
          <w:szCs w:val="20"/>
        </w:rPr>
        <w:t>.</w:t>
      </w:r>
    </w:p>
    <w:p w14:paraId="704E8F0D" w14:textId="77777777" w:rsidR="007C59B5" w:rsidRPr="002A7693" w:rsidRDefault="007C59B5" w:rsidP="007C59B5">
      <w:pPr>
        <w:pStyle w:val="a7"/>
        <w:keepNext/>
        <w:jc w:val="left"/>
        <w:rPr>
          <w:b w:val="0"/>
          <w:bCs w:val="0"/>
        </w:rPr>
      </w:pPr>
      <w:r w:rsidRPr="002A7693">
        <w:rPr>
          <w:rFonts w:hint="eastAsia"/>
          <w:b w:val="0"/>
          <w:bCs w:val="0"/>
        </w:rPr>
        <w:t xml:space="preserve"> [표</w:t>
      </w:r>
      <w:r>
        <w:rPr>
          <w:b w:val="0"/>
          <w:bCs w:val="0"/>
        </w:rPr>
        <w:t>5</w:t>
      </w:r>
      <w:r w:rsidRPr="002A7693">
        <w:rPr>
          <w:rFonts w:hint="eastAsia"/>
          <w:b w:val="0"/>
          <w:bCs w:val="0"/>
        </w:rPr>
        <w:t>-</w:t>
      </w:r>
      <w:r w:rsidR="00611B5A">
        <w:rPr>
          <w:b w:val="0"/>
          <w:bCs w:val="0"/>
        </w:rPr>
        <w:t>10</w:t>
      </w:r>
      <w:r w:rsidRPr="002A7693">
        <w:rPr>
          <w:rFonts w:hint="eastAsia"/>
          <w:b w:val="0"/>
          <w:bCs w:val="0"/>
        </w:rPr>
        <w:t>]</w:t>
      </w:r>
      <w:r w:rsidRPr="002A7693">
        <w:rPr>
          <w:b w:val="0"/>
          <w:bCs w:val="0"/>
        </w:rPr>
        <w:t xml:space="preserve"> </w:t>
      </w:r>
      <w:r w:rsidRPr="007C59B5">
        <w:rPr>
          <w:rFonts w:asciiTheme="minorEastAsia" w:eastAsiaTheme="minorEastAsia" w:hAnsiTheme="minorEastAsia" w:hint="eastAsia"/>
          <w:b w:val="0"/>
          <w:bCs w:val="0"/>
        </w:rPr>
        <w:t>날짜</w:t>
      </w:r>
      <w:r w:rsidRPr="009C4706">
        <w:rPr>
          <w:b w:val="0"/>
          <w:bCs w:val="0"/>
        </w:rPr>
        <w:t xml:space="preserve"> 도메인 예시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905"/>
        <w:gridCol w:w="1911"/>
        <w:gridCol w:w="1694"/>
        <w:gridCol w:w="2214"/>
      </w:tblGrid>
      <w:tr w:rsidR="007C59B5" w:rsidRPr="007C59B5" w14:paraId="165001F4" w14:textId="77777777" w:rsidTr="007C59B5">
        <w:tc>
          <w:tcPr>
            <w:tcW w:w="1904" w:type="dxa"/>
          </w:tcPr>
          <w:p w14:paraId="10D2D4EB" w14:textId="77777777" w:rsidR="007C59B5" w:rsidRPr="007C59B5" w:rsidRDefault="007C59B5" w:rsidP="008C45D5">
            <w:pPr>
              <w:spacing w:before="60" w:after="60"/>
              <w:jc w:val="center"/>
              <w:rPr>
                <w:rFonts w:asciiTheme="minorEastAsia" w:eastAsiaTheme="minorEastAsia" w:hAnsiTheme="minorEastAsia"/>
                <w:szCs w:val="20"/>
              </w:rPr>
            </w:pPr>
            <w:r w:rsidRPr="007C59B5">
              <w:rPr>
                <w:rFonts w:asciiTheme="minorEastAsia" w:eastAsiaTheme="minorEastAsia" w:hAnsiTheme="minorEastAsia" w:hint="eastAsia"/>
                <w:szCs w:val="20"/>
              </w:rPr>
              <w:t>도메인</w:t>
            </w:r>
            <w:r w:rsidRPr="007C59B5">
              <w:rPr>
                <w:rFonts w:asciiTheme="minorEastAsia" w:eastAsiaTheme="minorEastAsia" w:hAnsiTheme="minorEastAsia"/>
                <w:szCs w:val="20"/>
              </w:rPr>
              <w:br/>
            </w:r>
            <w:r w:rsidR="007412A8">
              <w:rPr>
                <w:rFonts w:asciiTheme="minorEastAsia" w:eastAsiaTheme="minorEastAsia" w:hAnsiTheme="minorEastAsia" w:hint="eastAsia"/>
                <w:szCs w:val="20"/>
              </w:rPr>
              <w:t>유형</w:t>
            </w:r>
          </w:p>
        </w:tc>
        <w:tc>
          <w:tcPr>
            <w:tcW w:w="1905" w:type="dxa"/>
          </w:tcPr>
          <w:p w14:paraId="033F0421" w14:textId="77777777" w:rsidR="007C59B5" w:rsidRPr="007C59B5" w:rsidRDefault="007C59B5" w:rsidP="008C45D5">
            <w:pPr>
              <w:spacing w:before="60" w:after="60"/>
              <w:jc w:val="center"/>
              <w:rPr>
                <w:rFonts w:asciiTheme="minorEastAsia" w:eastAsiaTheme="minorEastAsia" w:hAnsiTheme="minorEastAsia"/>
                <w:szCs w:val="20"/>
              </w:rPr>
            </w:pPr>
            <w:r w:rsidRPr="007C59B5">
              <w:rPr>
                <w:rFonts w:asciiTheme="minorEastAsia" w:eastAsiaTheme="minorEastAsia" w:hAnsiTheme="minorEastAsia" w:hint="eastAsia"/>
                <w:szCs w:val="20"/>
              </w:rPr>
              <w:t>도메인</w:t>
            </w:r>
            <w:r w:rsidRPr="007C59B5">
              <w:rPr>
                <w:rFonts w:asciiTheme="minorEastAsia" w:eastAsiaTheme="minorEastAsia" w:hAnsiTheme="minorEastAsia"/>
                <w:szCs w:val="20"/>
              </w:rPr>
              <w:br/>
            </w:r>
            <w:r w:rsidRPr="007C59B5">
              <w:rPr>
                <w:rFonts w:asciiTheme="minorEastAsia" w:eastAsiaTheme="minorEastAsia" w:hAnsiTheme="minorEastAsia" w:hint="eastAsia"/>
                <w:szCs w:val="20"/>
              </w:rPr>
              <w:t>소분류</w:t>
            </w:r>
          </w:p>
        </w:tc>
        <w:tc>
          <w:tcPr>
            <w:tcW w:w="1911" w:type="dxa"/>
          </w:tcPr>
          <w:p w14:paraId="238E27C7" w14:textId="77777777" w:rsidR="007C59B5" w:rsidRPr="007C59B5" w:rsidRDefault="007C59B5" w:rsidP="008C45D5">
            <w:pPr>
              <w:spacing w:before="60" w:after="60"/>
              <w:jc w:val="center"/>
              <w:rPr>
                <w:rFonts w:asciiTheme="minorEastAsia" w:eastAsiaTheme="minorEastAsia" w:hAnsiTheme="minorEastAsia"/>
                <w:szCs w:val="20"/>
              </w:rPr>
            </w:pPr>
            <w:r w:rsidRPr="007C59B5">
              <w:rPr>
                <w:rFonts w:asciiTheme="minorEastAsia" w:eastAsiaTheme="minorEastAsia" w:hAnsiTheme="minorEastAsia" w:hint="eastAsia"/>
                <w:szCs w:val="20"/>
              </w:rPr>
              <w:t>도메인명</w:t>
            </w:r>
          </w:p>
        </w:tc>
        <w:tc>
          <w:tcPr>
            <w:tcW w:w="1694" w:type="dxa"/>
          </w:tcPr>
          <w:p w14:paraId="1F98C335" w14:textId="77777777" w:rsidR="007C59B5" w:rsidRPr="007C59B5" w:rsidRDefault="007C59B5" w:rsidP="008C45D5">
            <w:pPr>
              <w:spacing w:before="60" w:after="60"/>
              <w:jc w:val="center"/>
              <w:rPr>
                <w:rFonts w:asciiTheme="minorEastAsia" w:eastAsiaTheme="minorEastAsia" w:hAnsiTheme="minorEastAsia"/>
                <w:szCs w:val="20"/>
              </w:rPr>
            </w:pPr>
            <w:r w:rsidRPr="007C59B5">
              <w:rPr>
                <w:rFonts w:asciiTheme="minorEastAsia" w:eastAsiaTheme="minorEastAsia" w:hAnsiTheme="minorEastAsia" w:hint="eastAsia"/>
                <w:szCs w:val="20"/>
              </w:rPr>
              <w:t>논리타입/길이</w:t>
            </w:r>
          </w:p>
        </w:tc>
        <w:tc>
          <w:tcPr>
            <w:tcW w:w="2214" w:type="dxa"/>
          </w:tcPr>
          <w:p w14:paraId="42857E6D" w14:textId="77777777" w:rsidR="007C59B5" w:rsidRPr="007C59B5" w:rsidRDefault="007C59B5" w:rsidP="008C45D5">
            <w:pPr>
              <w:spacing w:before="60" w:after="60"/>
              <w:jc w:val="center"/>
              <w:rPr>
                <w:rFonts w:asciiTheme="minorEastAsia" w:eastAsiaTheme="minorEastAsia" w:hAnsiTheme="minorEastAsia"/>
                <w:szCs w:val="20"/>
              </w:rPr>
            </w:pPr>
            <w:r w:rsidRPr="007C59B5">
              <w:rPr>
                <w:rFonts w:asciiTheme="minorEastAsia" w:eastAsiaTheme="minorEastAsia" w:hAnsiTheme="minorEastAsia" w:hint="eastAsia"/>
                <w:szCs w:val="20"/>
              </w:rPr>
              <w:t>비고</w:t>
            </w:r>
          </w:p>
        </w:tc>
      </w:tr>
      <w:tr w:rsidR="007C59B5" w:rsidRPr="007C59B5" w14:paraId="5ECC19B8" w14:textId="77777777" w:rsidTr="007C59B5">
        <w:tc>
          <w:tcPr>
            <w:tcW w:w="1904" w:type="dxa"/>
          </w:tcPr>
          <w:p w14:paraId="1667A5C4" w14:textId="77777777" w:rsidR="007C59B5" w:rsidRPr="007C59B5" w:rsidRDefault="00B259B3"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그룹</w:t>
            </w:r>
          </w:p>
        </w:tc>
        <w:tc>
          <w:tcPr>
            <w:tcW w:w="1905" w:type="dxa"/>
          </w:tcPr>
          <w:p w14:paraId="214F058E" w14:textId="77777777" w:rsidR="007C59B5" w:rsidRPr="007C59B5" w:rsidRDefault="00B259B3"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날짜</w:t>
            </w:r>
          </w:p>
        </w:tc>
        <w:tc>
          <w:tcPr>
            <w:tcW w:w="1911" w:type="dxa"/>
          </w:tcPr>
          <w:p w14:paraId="6F94D8A6" w14:textId="77777777" w:rsidR="007C59B5" w:rsidRPr="007C59B5" w:rsidRDefault="007C59B5" w:rsidP="00CA4DB6">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일시</w:t>
            </w:r>
            <w:r w:rsidR="00CA4DB6">
              <w:rPr>
                <w:rFonts w:asciiTheme="minorEastAsia" w:eastAsiaTheme="minorEastAsia" w:hAnsiTheme="minorEastAsia"/>
                <w:szCs w:val="20"/>
              </w:rPr>
              <w:t>TIMESTAMP</w:t>
            </w:r>
          </w:p>
        </w:tc>
        <w:tc>
          <w:tcPr>
            <w:tcW w:w="1694" w:type="dxa"/>
          </w:tcPr>
          <w:p w14:paraId="3C483DC2"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szCs w:val="20"/>
              </w:rPr>
              <w:t>TIMESTAMP</w:t>
            </w:r>
          </w:p>
        </w:tc>
        <w:tc>
          <w:tcPr>
            <w:tcW w:w="2214" w:type="dxa"/>
          </w:tcPr>
          <w:p w14:paraId="3A761338"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20080930000000</w:t>
            </w:r>
          </w:p>
        </w:tc>
      </w:tr>
      <w:tr w:rsidR="00733BF3" w:rsidRPr="007C59B5" w14:paraId="01FD0235" w14:textId="77777777" w:rsidTr="007C59B5">
        <w:tc>
          <w:tcPr>
            <w:tcW w:w="1904" w:type="dxa"/>
          </w:tcPr>
          <w:p w14:paraId="57038188" w14:textId="77777777" w:rsidR="00733BF3" w:rsidRPr="007C59B5" w:rsidRDefault="00733BF3" w:rsidP="00CA4DB6">
            <w:pPr>
              <w:spacing w:before="60" w:after="60"/>
              <w:rPr>
                <w:rFonts w:asciiTheme="minorEastAsia" w:eastAsiaTheme="minorEastAsia" w:hAnsiTheme="minorEastAsia"/>
                <w:szCs w:val="20"/>
              </w:rPr>
            </w:pPr>
          </w:p>
        </w:tc>
        <w:tc>
          <w:tcPr>
            <w:tcW w:w="1905" w:type="dxa"/>
          </w:tcPr>
          <w:p w14:paraId="3C8D2881" w14:textId="77777777" w:rsidR="00733BF3" w:rsidRPr="007C59B5" w:rsidRDefault="00733BF3" w:rsidP="00CA4DB6">
            <w:pPr>
              <w:spacing w:before="60" w:after="60"/>
              <w:rPr>
                <w:rFonts w:asciiTheme="minorEastAsia" w:eastAsiaTheme="minorEastAsia" w:hAnsiTheme="minorEastAsia"/>
                <w:szCs w:val="20"/>
              </w:rPr>
            </w:pPr>
          </w:p>
        </w:tc>
        <w:tc>
          <w:tcPr>
            <w:tcW w:w="1911" w:type="dxa"/>
          </w:tcPr>
          <w:p w14:paraId="0E57BE80" w14:textId="77777777" w:rsidR="00733BF3" w:rsidRDefault="00733BF3" w:rsidP="00CA4DB6">
            <w:pPr>
              <w:spacing w:before="60" w:after="60"/>
              <w:rPr>
                <w:rFonts w:asciiTheme="minorEastAsia" w:eastAsiaTheme="minorEastAsia" w:hAnsiTheme="minorEastAsia"/>
                <w:szCs w:val="20"/>
              </w:rPr>
            </w:pPr>
            <w:r>
              <w:rPr>
                <w:rFonts w:asciiTheme="minorEastAsia" w:eastAsiaTheme="minorEastAsia" w:hAnsiTheme="minorEastAsia" w:hint="eastAsia"/>
                <w:szCs w:val="20"/>
              </w:rPr>
              <w:t>일시D</w:t>
            </w:r>
            <w:r>
              <w:rPr>
                <w:rFonts w:asciiTheme="minorEastAsia" w:eastAsiaTheme="minorEastAsia" w:hAnsiTheme="minorEastAsia"/>
                <w:szCs w:val="20"/>
              </w:rPr>
              <w:t>ATETIME</w:t>
            </w:r>
          </w:p>
        </w:tc>
        <w:tc>
          <w:tcPr>
            <w:tcW w:w="1694" w:type="dxa"/>
          </w:tcPr>
          <w:p w14:paraId="5733DB9D" w14:textId="77777777" w:rsidR="00733BF3" w:rsidRPr="007C59B5" w:rsidRDefault="00733BF3" w:rsidP="00CA4DB6">
            <w:pPr>
              <w:spacing w:before="60" w:after="60"/>
              <w:rPr>
                <w:rFonts w:asciiTheme="minorEastAsia" w:eastAsiaTheme="minorEastAsia" w:hAnsiTheme="minorEastAsia"/>
                <w:szCs w:val="20"/>
              </w:rPr>
            </w:pPr>
            <w:r>
              <w:rPr>
                <w:rFonts w:asciiTheme="minorEastAsia" w:eastAsiaTheme="minorEastAsia" w:hAnsiTheme="minorEastAsia" w:hint="eastAsia"/>
                <w:szCs w:val="20"/>
              </w:rPr>
              <w:t>D</w:t>
            </w:r>
            <w:r>
              <w:rPr>
                <w:rFonts w:asciiTheme="minorEastAsia" w:eastAsiaTheme="minorEastAsia" w:hAnsiTheme="minorEastAsia"/>
                <w:szCs w:val="20"/>
              </w:rPr>
              <w:t>ATETIME</w:t>
            </w:r>
          </w:p>
        </w:tc>
        <w:tc>
          <w:tcPr>
            <w:tcW w:w="2214" w:type="dxa"/>
          </w:tcPr>
          <w:p w14:paraId="7B7CE8D4" w14:textId="77777777" w:rsidR="00733BF3" w:rsidRPr="007C59B5" w:rsidRDefault="00733BF3" w:rsidP="00CA4DB6">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20080930000000</w:t>
            </w:r>
          </w:p>
        </w:tc>
      </w:tr>
      <w:tr w:rsidR="007C59B5" w:rsidRPr="007C59B5" w14:paraId="3DF8AA42" w14:textId="77777777" w:rsidTr="007C59B5">
        <w:tc>
          <w:tcPr>
            <w:tcW w:w="1904" w:type="dxa"/>
          </w:tcPr>
          <w:p w14:paraId="624A6206"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5A9F77EB"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32C846E4"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일자</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8</w:t>
            </w:r>
          </w:p>
        </w:tc>
        <w:tc>
          <w:tcPr>
            <w:tcW w:w="1694" w:type="dxa"/>
          </w:tcPr>
          <w:p w14:paraId="48546E79"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(8)</w:t>
            </w:r>
          </w:p>
        </w:tc>
        <w:tc>
          <w:tcPr>
            <w:tcW w:w="2214" w:type="dxa"/>
          </w:tcPr>
          <w:p w14:paraId="6A1EE308"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20080930</w:t>
            </w:r>
          </w:p>
        </w:tc>
      </w:tr>
      <w:tr w:rsidR="007C59B5" w:rsidRPr="007C59B5" w14:paraId="6A07E549" w14:textId="77777777" w:rsidTr="007C59B5">
        <w:tc>
          <w:tcPr>
            <w:tcW w:w="1904" w:type="dxa"/>
          </w:tcPr>
          <w:p w14:paraId="07A88597"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67199CA3"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5C9B0E8D"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시각</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6</w:t>
            </w:r>
          </w:p>
        </w:tc>
        <w:tc>
          <w:tcPr>
            <w:tcW w:w="1694" w:type="dxa"/>
          </w:tcPr>
          <w:p w14:paraId="438A224C"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(6)</w:t>
            </w:r>
          </w:p>
        </w:tc>
        <w:tc>
          <w:tcPr>
            <w:tcW w:w="2214" w:type="dxa"/>
          </w:tcPr>
          <w:p w14:paraId="255286BE"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HHMMSS</w:t>
            </w:r>
          </w:p>
        </w:tc>
      </w:tr>
      <w:tr w:rsidR="007C59B5" w:rsidRPr="007C59B5" w14:paraId="284E54DC" w14:textId="77777777" w:rsidTr="007C59B5">
        <w:tc>
          <w:tcPr>
            <w:tcW w:w="1904" w:type="dxa"/>
          </w:tcPr>
          <w:p w14:paraId="4BF41F8C"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6F6B2BA0"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7D759D4C"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시</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2</w:t>
            </w:r>
          </w:p>
        </w:tc>
        <w:tc>
          <w:tcPr>
            <w:tcW w:w="1694" w:type="dxa"/>
          </w:tcPr>
          <w:p w14:paraId="24205656"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(2)</w:t>
            </w:r>
          </w:p>
        </w:tc>
        <w:tc>
          <w:tcPr>
            <w:tcW w:w="2214" w:type="dxa"/>
          </w:tcPr>
          <w:p w14:paraId="079CE01C"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HH</w:t>
            </w:r>
          </w:p>
        </w:tc>
      </w:tr>
      <w:tr w:rsidR="007C59B5" w:rsidRPr="007C59B5" w14:paraId="33077EB4" w14:textId="77777777" w:rsidTr="007C59B5">
        <w:tc>
          <w:tcPr>
            <w:tcW w:w="1904" w:type="dxa"/>
          </w:tcPr>
          <w:p w14:paraId="601A48B9"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6B64C203"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1373E102"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시분</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4</w:t>
            </w:r>
          </w:p>
        </w:tc>
        <w:tc>
          <w:tcPr>
            <w:tcW w:w="1694" w:type="dxa"/>
          </w:tcPr>
          <w:p w14:paraId="5F8BBD33"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(4)</w:t>
            </w:r>
          </w:p>
        </w:tc>
        <w:tc>
          <w:tcPr>
            <w:tcW w:w="2214" w:type="dxa"/>
          </w:tcPr>
          <w:p w14:paraId="0EE64591"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HHMM</w:t>
            </w:r>
          </w:p>
        </w:tc>
      </w:tr>
      <w:tr w:rsidR="007C59B5" w:rsidRPr="007C59B5" w14:paraId="5C3175E8" w14:textId="77777777" w:rsidTr="007C59B5">
        <w:tc>
          <w:tcPr>
            <w:tcW w:w="1904" w:type="dxa"/>
          </w:tcPr>
          <w:p w14:paraId="41948D9E"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7B09B226"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3E044E25"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분초</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4</w:t>
            </w:r>
          </w:p>
        </w:tc>
        <w:tc>
          <w:tcPr>
            <w:tcW w:w="1694" w:type="dxa"/>
          </w:tcPr>
          <w:p w14:paraId="4636C279"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(4)</w:t>
            </w:r>
          </w:p>
        </w:tc>
        <w:tc>
          <w:tcPr>
            <w:tcW w:w="2214" w:type="dxa"/>
          </w:tcPr>
          <w:p w14:paraId="3DCF7E6A"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MMSS</w:t>
            </w:r>
          </w:p>
        </w:tc>
      </w:tr>
      <w:tr w:rsidR="007C59B5" w:rsidRPr="007C59B5" w14:paraId="3EA5C980" w14:textId="77777777" w:rsidTr="007C59B5">
        <w:tc>
          <w:tcPr>
            <w:tcW w:w="1904" w:type="dxa"/>
          </w:tcPr>
          <w:p w14:paraId="70853778"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41ADEFE7"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48D94DC1"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분</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2</w:t>
            </w:r>
          </w:p>
        </w:tc>
        <w:tc>
          <w:tcPr>
            <w:tcW w:w="1694" w:type="dxa"/>
          </w:tcPr>
          <w:p w14:paraId="5388C0F9"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(2)</w:t>
            </w:r>
          </w:p>
        </w:tc>
        <w:tc>
          <w:tcPr>
            <w:tcW w:w="2214" w:type="dxa"/>
          </w:tcPr>
          <w:p w14:paraId="406004D2"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MM</w:t>
            </w:r>
          </w:p>
        </w:tc>
      </w:tr>
      <w:tr w:rsidR="007C59B5" w:rsidRPr="007C59B5" w14:paraId="5F675890" w14:textId="77777777" w:rsidTr="007C59B5">
        <w:tc>
          <w:tcPr>
            <w:tcW w:w="1904" w:type="dxa"/>
          </w:tcPr>
          <w:p w14:paraId="79300BD6"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434316DD"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7FD0FB84"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초</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2</w:t>
            </w:r>
          </w:p>
        </w:tc>
        <w:tc>
          <w:tcPr>
            <w:tcW w:w="1694" w:type="dxa"/>
          </w:tcPr>
          <w:p w14:paraId="0F4DF1FD"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(2)</w:t>
            </w:r>
          </w:p>
        </w:tc>
        <w:tc>
          <w:tcPr>
            <w:tcW w:w="2214" w:type="dxa"/>
          </w:tcPr>
          <w:p w14:paraId="3C493447"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SS</w:t>
            </w:r>
          </w:p>
        </w:tc>
      </w:tr>
      <w:tr w:rsidR="007C59B5" w:rsidRPr="007C59B5" w14:paraId="0EE3A824" w14:textId="77777777" w:rsidTr="007C59B5">
        <w:tc>
          <w:tcPr>
            <w:tcW w:w="1904" w:type="dxa"/>
          </w:tcPr>
          <w:p w14:paraId="1ABD852D"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73AAC24C"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78ECCB3A"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년월</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6</w:t>
            </w:r>
          </w:p>
        </w:tc>
        <w:tc>
          <w:tcPr>
            <w:tcW w:w="1694" w:type="dxa"/>
          </w:tcPr>
          <w:p w14:paraId="2F3D6662"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(6)</w:t>
            </w:r>
          </w:p>
        </w:tc>
        <w:tc>
          <w:tcPr>
            <w:tcW w:w="2214" w:type="dxa"/>
          </w:tcPr>
          <w:p w14:paraId="618D903F"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YYYYMM</w:t>
            </w:r>
          </w:p>
        </w:tc>
      </w:tr>
      <w:tr w:rsidR="007C59B5" w:rsidRPr="007C59B5" w14:paraId="37EE5FCD" w14:textId="77777777" w:rsidTr="007C59B5">
        <w:tc>
          <w:tcPr>
            <w:tcW w:w="1904" w:type="dxa"/>
          </w:tcPr>
          <w:p w14:paraId="4EB62C18"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3DC66558" w14:textId="77777777" w:rsidR="007C59B5" w:rsidRPr="007C59B5" w:rsidRDefault="007C59B5" w:rsidP="008C45D5">
            <w:pPr>
              <w:spacing w:before="60" w:after="60"/>
              <w:rPr>
                <w:rFonts w:asciiTheme="minorEastAsia" w:eastAsiaTheme="minorEastAsia" w:hAnsiTheme="minorEastAsia"/>
                <w:szCs w:val="20"/>
              </w:rPr>
            </w:pPr>
          </w:p>
        </w:tc>
        <w:tc>
          <w:tcPr>
            <w:tcW w:w="1911" w:type="dxa"/>
          </w:tcPr>
          <w:p w14:paraId="7F2AA586"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년도</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2</w:t>
            </w:r>
          </w:p>
        </w:tc>
        <w:tc>
          <w:tcPr>
            <w:tcW w:w="1694" w:type="dxa"/>
          </w:tcPr>
          <w:p w14:paraId="221D0D9A"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(2)</w:t>
            </w:r>
          </w:p>
        </w:tc>
        <w:tc>
          <w:tcPr>
            <w:tcW w:w="2214" w:type="dxa"/>
          </w:tcPr>
          <w:p w14:paraId="4F9F939A"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YY</w:t>
            </w:r>
          </w:p>
        </w:tc>
      </w:tr>
      <w:tr w:rsidR="007C59B5" w:rsidRPr="007C59B5" w14:paraId="2C53F695" w14:textId="77777777" w:rsidTr="007C59B5">
        <w:tc>
          <w:tcPr>
            <w:tcW w:w="1904" w:type="dxa"/>
          </w:tcPr>
          <w:p w14:paraId="4EDE01AE"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35F3519E"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 xml:space="preserve"> </w:t>
            </w:r>
          </w:p>
        </w:tc>
        <w:tc>
          <w:tcPr>
            <w:tcW w:w="1911" w:type="dxa"/>
          </w:tcPr>
          <w:p w14:paraId="528EF955"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년</w:t>
            </w:r>
            <w:r w:rsidR="00DD1363">
              <w:rPr>
                <w:rFonts w:asciiTheme="minorEastAsia" w:eastAsiaTheme="minorEastAsia" w:hAnsiTheme="minorEastAsia" w:hint="eastAsia"/>
                <w:szCs w:val="20"/>
              </w:rPr>
              <w:t>도VC</w:t>
            </w:r>
            <w:r w:rsidRPr="007C59B5">
              <w:rPr>
                <w:rFonts w:asciiTheme="minorEastAsia" w:eastAsiaTheme="minorEastAsia" w:hAnsiTheme="minorEastAsia" w:hint="eastAsia"/>
                <w:szCs w:val="20"/>
              </w:rPr>
              <w:t>4</w:t>
            </w:r>
          </w:p>
        </w:tc>
        <w:tc>
          <w:tcPr>
            <w:tcW w:w="1694" w:type="dxa"/>
          </w:tcPr>
          <w:p w14:paraId="52001109"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(4)</w:t>
            </w:r>
          </w:p>
        </w:tc>
        <w:tc>
          <w:tcPr>
            <w:tcW w:w="2214" w:type="dxa"/>
          </w:tcPr>
          <w:p w14:paraId="679A7A55"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YYYY</w:t>
            </w:r>
          </w:p>
        </w:tc>
      </w:tr>
      <w:tr w:rsidR="007C59B5" w:rsidRPr="007C59B5" w14:paraId="286A5AF0" w14:textId="77777777" w:rsidTr="007C59B5">
        <w:tc>
          <w:tcPr>
            <w:tcW w:w="1904" w:type="dxa"/>
          </w:tcPr>
          <w:p w14:paraId="2C277498"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00B0A31F"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 xml:space="preserve"> </w:t>
            </w:r>
          </w:p>
        </w:tc>
        <w:tc>
          <w:tcPr>
            <w:tcW w:w="1911" w:type="dxa"/>
          </w:tcPr>
          <w:p w14:paraId="136E7CB5"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월</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2</w:t>
            </w:r>
          </w:p>
        </w:tc>
        <w:tc>
          <w:tcPr>
            <w:tcW w:w="1694" w:type="dxa"/>
          </w:tcPr>
          <w:p w14:paraId="10B2F82F"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(2)</w:t>
            </w:r>
          </w:p>
        </w:tc>
        <w:tc>
          <w:tcPr>
            <w:tcW w:w="2214" w:type="dxa"/>
          </w:tcPr>
          <w:p w14:paraId="3CE7EC8B"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MM</w:t>
            </w:r>
          </w:p>
        </w:tc>
      </w:tr>
      <w:tr w:rsidR="007C59B5" w:rsidRPr="007C59B5" w14:paraId="69EFE973" w14:textId="77777777" w:rsidTr="007C59B5">
        <w:tc>
          <w:tcPr>
            <w:tcW w:w="1904" w:type="dxa"/>
          </w:tcPr>
          <w:p w14:paraId="132F8175" w14:textId="77777777" w:rsidR="007C59B5" w:rsidRPr="007C59B5" w:rsidRDefault="007C59B5" w:rsidP="008C45D5">
            <w:pPr>
              <w:spacing w:before="60" w:after="60"/>
              <w:rPr>
                <w:rFonts w:asciiTheme="minorEastAsia" w:eastAsiaTheme="minorEastAsia" w:hAnsiTheme="minorEastAsia"/>
                <w:szCs w:val="20"/>
              </w:rPr>
            </w:pPr>
          </w:p>
        </w:tc>
        <w:tc>
          <w:tcPr>
            <w:tcW w:w="1905" w:type="dxa"/>
          </w:tcPr>
          <w:p w14:paraId="208617EF"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 xml:space="preserve"> </w:t>
            </w:r>
          </w:p>
        </w:tc>
        <w:tc>
          <w:tcPr>
            <w:tcW w:w="1911" w:type="dxa"/>
          </w:tcPr>
          <w:p w14:paraId="5350E8AA"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일</w:t>
            </w:r>
            <w:r w:rsidR="00DD1363">
              <w:rPr>
                <w:rFonts w:asciiTheme="minorEastAsia" w:eastAsiaTheme="minorEastAsia" w:hAnsiTheme="minorEastAsia" w:hint="eastAsia"/>
                <w:szCs w:val="20"/>
              </w:rPr>
              <w:t>VC</w:t>
            </w:r>
            <w:r w:rsidRPr="007C59B5">
              <w:rPr>
                <w:rFonts w:asciiTheme="minorEastAsia" w:eastAsiaTheme="minorEastAsia" w:hAnsiTheme="minorEastAsia" w:hint="eastAsia"/>
                <w:szCs w:val="20"/>
              </w:rPr>
              <w:t>2</w:t>
            </w:r>
          </w:p>
        </w:tc>
        <w:tc>
          <w:tcPr>
            <w:tcW w:w="1694" w:type="dxa"/>
          </w:tcPr>
          <w:p w14:paraId="61FAAE7A" w14:textId="77777777" w:rsidR="007C59B5" w:rsidRPr="007C59B5" w:rsidRDefault="00CA4DB6" w:rsidP="008C45D5">
            <w:pPr>
              <w:spacing w:before="60" w:after="60"/>
              <w:rPr>
                <w:rFonts w:asciiTheme="minorEastAsia" w:eastAsiaTheme="minorEastAsia" w:hAnsiTheme="minorEastAsia"/>
                <w:szCs w:val="20"/>
              </w:rPr>
            </w:pPr>
            <w:r>
              <w:rPr>
                <w:rFonts w:asciiTheme="minorEastAsia" w:eastAsiaTheme="minorEastAsia" w:hAnsiTheme="minorEastAsia" w:hint="eastAsia"/>
                <w:szCs w:val="20"/>
              </w:rPr>
              <w:t>VARCHAR</w:t>
            </w:r>
            <w:r w:rsidR="007C59B5" w:rsidRPr="007C59B5">
              <w:rPr>
                <w:rFonts w:asciiTheme="minorEastAsia" w:eastAsiaTheme="minorEastAsia" w:hAnsiTheme="minorEastAsia" w:hint="eastAsia"/>
                <w:szCs w:val="20"/>
              </w:rPr>
              <w:t>(2)</w:t>
            </w:r>
          </w:p>
        </w:tc>
        <w:tc>
          <w:tcPr>
            <w:tcW w:w="2214" w:type="dxa"/>
          </w:tcPr>
          <w:p w14:paraId="69046DA9" w14:textId="77777777" w:rsidR="007C59B5" w:rsidRPr="007C59B5" w:rsidRDefault="007C59B5" w:rsidP="008C45D5">
            <w:pPr>
              <w:spacing w:before="60" w:after="60"/>
              <w:rPr>
                <w:rFonts w:asciiTheme="minorEastAsia" w:eastAsiaTheme="minorEastAsia" w:hAnsiTheme="minorEastAsia"/>
                <w:szCs w:val="20"/>
              </w:rPr>
            </w:pPr>
            <w:r w:rsidRPr="007C59B5">
              <w:rPr>
                <w:rFonts w:asciiTheme="minorEastAsia" w:eastAsiaTheme="minorEastAsia" w:hAnsiTheme="minorEastAsia" w:hint="eastAsia"/>
                <w:szCs w:val="20"/>
              </w:rPr>
              <w:t>DD</w:t>
            </w:r>
          </w:p>
        </w:tc>
      </w:tr>
    </w:tbl>
    <w:p w14:paraId="33DBC0B0" w14:textId="77777777" w:rsidR="004B5B60" w:rsidRDefault="004B5B60" w:rsidP="00611B5A">
      <w:pPr>
        <w:pStyle w:val="30"/>
      </w:pPr>
      <w:bookmarkStart w:id="806" w:name="_Toc124110863"/>
      <w:r>
        <w:rPr>
          <w:rFonts w:hint="eastAsia"/>
        </w:rPr>
        <w:t>번호</w:t>
      </w:r>
      <w:bookmarkEnd w:id="806"/>
    </w:p>
    <w:p w14:paraId="107BE699" w14:textId="77777777" w:rsidR="009B6E88" w:rsidRDefault="009B6E88" w:rsidP="009B6E88">
      <w:r w:rsidRPr="009B6E88">
        <w:rPr>
          <w:rFonts w:hint="eastAsia"/>
        </w:rPr>
        <w:t>번호도메인의</w:t>
      </w:r>
      <w:r w:rsidRPr="009B6E88">
        <w:t xml:space="preserve"> 경우 전사 공통적으로 사용되거나 외부기관에서 정의 된 공통 도메인과 각 업무 내에서 개별적으로 정의하여 일부 업무에만 적용되는 도메인으로 나눌 수 있다</w:t>
      </w:r>
      <w:r>
        <w:t>.</w:t>
      </w:r>
    </w:p>
    <w:p w14:paraId="7C4A3A12" w14:textId="77777777" w:rsidR="004B5B60" w:rsidRPr="00D113A5" w:rsidRDefault="009B6E88" w:rsidP="00B72BCA">
      <w:pPr>
        <w:pStyle w:val="4"/>
      </w:pPr>
      <w:r>
        <w:rPr>
          <w:rFonts w:hint="eastAsia"/>
        </w:rPr>
        <w:t>번호</w:t>
      </w:r>
    </w:p>
    <w:p w14:paraId="46A2B11C" w14:textId="77777777" w:rsidR="00B85E68" w:rsidRDefault="004B5B60" w:rsidP="00B85E68">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00B85E68" w:rsidRPr="00B85E68">
        <w:rPr>
          <w:rFonts w:asciiTheme="minorEastAsia" w:eastAsiaTheme="minorEastAsia" w:hAnsiTheme="minorEastAsia"/>
          <w:szCs w:val="20"/>
        </w:rPr>
        <w:t>"번호" 도메인은 일정한 체계를 가지거나 특정 자리의 의미가 존재하는 속성을 정의할 때 사용하는 것을 원칙으로 한다.</w:t>
      </w:r>
    </w:p>
    <w:p w14:paraId="6A7160A7" w14:textId="77777777" w:rsidR="00B85E68" w:rsidRDefault="00B85E68" w:rsidP="00B85E68">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B85E68">
        <w:rPr>
          <w:rFonts w:asciiTheme="minorEastAsia" w:eastAsiaTheme="minorEastAsia" w:hAnsiTheme="minorEastAsia"/>
          <w:szCs w:val="20"/>
        </w:rPr>
        <w:t>"번호"만으로는 도메인으로 사용할 수 없으며 번호에 대한 의미를 명확히 하는 수식어를 부여한다.</w:t>
      </w:r>
    </w:p>
    <w:p w14:paraId="1A95CC93" w14:textId="5A68BCC3" w:rsidR="00B85E68" w:rsidRDefault="00611B5A" w:rsidP="00B85E68">
      <w:commentRangeStart w:id="807"/>
      <w:r>
        <w:t xml:space="preserve"> </w:t>
      </w:r>
      <w:r w:rsidR="00B85E68">
        <w:t xml:space="preserve">(예)  </w:t>
      </w:r>
      <w:ins w:id="808" w:author="datastreams" w:date="2023-01-07T20:46:00Z">
        <w:r w:rsidR="00E4003D">
          <w:rPr>
            <w:rFonts w:hint="eastAsia"/>
          </w:rPr>
          <w:t>환자대체</w:t>
        </w:r>
      </w:ins>
      <w:del w:id="809" w:author="datastreams" w:date="2023-01-07T20:46:00Z">
        <w:r w:rsidR="00B85E68" w:rsidDel="00E4003D">
          <w:delText>계좌</w:delText>
        </w:r>
      </w:del>
      <w:r w:rsidR="00B85E68">
        <w:t>번호</w:t>
      </w:r>
      <w:commentRangeEnd w:id="807"/>
      <w:r w:rsidR="001169CB">
        <w:rPr>
          <w:rStyle w:val="afd"/>
        </w:rPr>
        <w:commentReference w:id="807"/>
      </w:r>
    </w:p>
    <w:p w14:paraId="7FD5D813" w14:textId="77777777" w:rsidR="00630E83" w:rsidRPr="002A7693" w:rsidRDefault="00611B5A" w:rsidP="00630E83">
      <w:pPr>
        <w:pStyle w:val="a7"/>
        <w:keepNext/>
        <w:jc w:val="left"/>
        <w:rPr>
          <w:b w:val="0"/>
          <w:bCs w:val="0"/>
        </w:rPr>
      </w:pPr>
      <w:r w:rsidRPr="002A7693">
        <w:rPr>
          <w:rFonts w:hint="eastAsia"/>
          <w:b w:val="0"/>
          <w:bCs w:val="0"/>
        </w:rPr>
        <w:t xml:space="preserve"> </w:t>
      </w:r>
      <w:r w:rsidR="00630E83" w:rsidRPr="002A7693">
        <w:rPr>
          <w:rFonts w:hint="eastAsia"/>
          <w:b w:val="0"/>
          <w:bCs w:val="0"/>
        </w:rPr>
        <w:t>[표</w:t>
      </w:r>
      <w:r w:rsidR="00630E83">
        <w:rPr>
          <w:b w:val="0"/>
          <w:bCs w:val="0"/>
        </w:rPr>
        <w:t>5</w:t>
      </w:r>
      <w:r w:rsidR="00630E83" w:rsidRPr="002A7693">
        <w:rPr>
          <w:rFonts w:hint="eastAsia"/>
          <w:b w:val="0"/>
          <w:bCs w:val="0"/>
        </w:rPr>
        <w:t>-</w:t>
      </w:r>
      <w:r w:rsidR="00630E83">
        <w:rPr>
          <w:b w:val="0"/>
          <w:bCs w:val="0"/>
        </w:rPr>
        <w:t>1</w:t>
      </w:r>
      <w:r>
        <w:rPr>
          <w:b w:val="0"/>
          <w:bCs w:val="0"/>
        </w:rPr>
        <w:t>1</w:t>
      </w:r>
      <w:r w:rsidR="00630E83" w:rsidRPr="002A7693">
        <w:rPr>
          <w:rFonts w:hint="eastAsia"/>
          <w:b w:val="0"/>
          <w:bCs w:val="0"/>
        </w:rPr>
        <w:t>]</w:t>
      </w:r>
      <w:r w:rsidR="00630E83" w:rsidRPr="002A7693">
        <w:rPr>
          <w:b w:val="0"/>
          <w:bCs w:val="0"/>
        </w:rPr>
        <w:t xml:space="preserve"> </w:t>
      </w:r>
      <w:r w:rsidR="00630E83">
        <w:rPr>
          <w:rFonts w:asciiTheme="minorEastAsia" w:eastAsiaTheme="minorEastAsia" w:hAnsiTheme="minorEastAsia" w:hint="eastAsia"/>
          <w:b w:val="0"/>
          <w:bCs w:val="0"/>
        </w:rPr>
        <w:t>번호</w:t>
      </w:r>
      <w:r w:rsidR="00630E83" w:rsidRPr="009C4706">
        <w:rPr>
          <w:b w:val="0"/>
          <w:bCs w:val="0"/>
        </w:rPr>
        <w:t xml:space="preserve"> 도메인 예시</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843"/>
        <w:gridCol w:w="1843"/>
        <w:gridCol w:w="2268"/>
        <w:gridCol w:w="1701"/>
      </w:tblGrid>
      <w:tr w:rsidR="00630E83" w:rsidRPr="00630E83" w14:paraId="13BE856E" w14:textId="77777777" w:rsidTr="008C45D5">
        <w:trPr>
          <w:trHeight w:val="315"/>
        </w:trPr>
        <w:tc>
          <w:tcPr>
            <w:tcW w:w="1843" w:type="dxa"/>
          </w:tcPr>
          <w:p w14:paraId="49CF4557" w14:textId="77777777" w:rsidR="00630E83" w:rsidRPr="00630E83" w:rsidRDefault="007412A8" w:rsidP="008C45D5">
            <w:pPr>
              <w:spacing w:before="60" w:after="60"/>
              <w:rPr>
                <w:szCs w:val="20"/>
              </w:rPr>
            </w:pPr>
            <w:r>
              <w:rPr>
                <w:rFonts w:hint="eastAsia"/>
                <w:szCs w:val="20"/>
              </w:rPr>
              <w:t>도메인유형</w:t>
            </w:r>
          </w:p>
        </w:tc>
        <w:tc>
          <w:tcPr>
            <w:tcW w:w="1843" w:type="dxa"/>
          </w:tcPr>
          <w:p w14:paraId="2FA3FEF0" w14:textId="77777777" w:rsidR="00630E83" w:rsidRPr="00630E83" w:rsidRDefault="00630E83" w:rsidP="008C45D5">
            <w:pPr>
              <w:spacing w:before="60" w:after="60"/>
              <w:rPr>
                <w:szCs w:val="20"/>
              </w:rPr>
            </w:pPr>
            <w:r w:rsidRPr="00630E83">
              <w:rPr>
                <w:rFonts w:hint="eastAsia"/>
                <w:szCs w:val="20"/>
              </w:rPr>
              <w:t>도메인소분류</w:t>
            </w:r>
          </w:p>
        </w:tc>
        <w:tc>
          <w:tcPr>
            <w:tcW w:w="1843" w:type="dxa"/>
            <w:noWrap/>
          </w:tcPr>
          <w:p w14:paraId="4177F8FB" w14:textId="77777777" w:rsidR="00630E83" w:rsidRPr="00630E83" w:rsidRDefault="00630E83" w:rsidP="008C45D5">
            <w:pPr>
              <w:spacing w:before="60" w:after="60"/>
              <w:rPr>
                <w:szCs w:val="20"/>
              </w:rPr>
            </w:pPr>
            <w:r w:rsidRPr="00630E83">
              <w:rPr>
                <w:rFonts w:hint="eastAsia"/>
                <w:szCs w:val="20"/>
              </w:rPr>
              <w:t>도메인명</w:t>
            </w:r>
          </w:p>
        </w:tc>
        <w:tc>
          <w:tcPr>
            <w:tcW w:w="2268" w:type="dxa"/>
          </w:tcPr>
          <w:p w14:paraId="32978D13" w14:textId="77777777" w:rsidR="00630E83" w:rsidRPr="00630E83" w:rsidRDefault="00630E83" w:rsidP="008C45D5">
            <w:pPr>
              <w:spacing w:before="60" w:after="60"/>
              <w:rPr>
                <w:szCs w:val="20"/>
              </w:rPr>
            </w:pPr>
            <w:r w:rsidRPr="00630E83">
              <w:rPr>
                <w:rFonts w:hint="eastAsia"/>
                <w:szCs w:val="20"/>
              </w:rPr>
              <w:t>논리타입/길이</w:t>
            </w:r>
          </w:p>
        </w:tc>
        <w:tc>
          <w:tcPr>
            <w:tcW w:w="1701" w:type="dxa"/>
          </w:tcPr>
          <w:p w14:paraId="7B0BEE36" w14:textId="77777777" w:rsidR="00630E83" w:rsidRPr="00630E83" w:rsidRDefault="00630E83" w:rsidP="008C45D5">
            <w:pPr>
              <w:spacing w:before="60" w:after="60"/>
              <w:rPr>
                <w:szCs w:val="20"/>
              </w:rPr>
            </w:pPr>
            <w:r w:rsidRPr="00630E83">
              <w:rPr>
                <w:rFonts w:hint="eastAsia"/>
                <w:szCs w:val="20"/>
              </w:rPr>
              <w:t>비고</w:t>
            </w:r>
          </w:p>
        </w:tc>
      </w:tr>
      <w:tr w:rsidR="00630E83" w:rsidRPr="00630E83" w14:paraId="6215B35C" w14:textId="77777777" w:rsidTr="008C45D5">
        <w:trPr>
          <w:trHeight w:val="315"/>
        </w:trPr>
        <w:tc>
          <w:tcPr>
            <w:tcW w:w="1843" w:type="dxa"/>
          </w:tcPr>
          <w:p w14:paraId="0F119186" w14:textId="77777777" w:rsidR="00630E83" w:rsidRPr="00630E83" w:rsidRDefault="00630E83" w:rsidP="008C45D5">
            <w:pPr>
              <w:spacing w:before="60" w:after="60"/>
              <w:rPr>
                <w:szCs w:val="20"/>
              </w:rPr>
            </w:pPr>
            <w:r w:rsidRPr="00630E83">
              <w:rPr>
                <w:rFonts w:hint="eastAsia"/>
                <w:szCs w:val="20"/>
              </w:rPr>
              <w:t>번호</w:t>
            </w:r>
          </w:p>
        </w:tc>
        <w:tc>
          <w:tcPr>
            <w:tcW w:w="1843" w:type="dxa"/>
          </w:tcPr>
          <w:p w14:paraId="30087CE0" w14:textId="77777777" w:rsidR="00630E83" w:rsidRPr="00630E83" w:rsidRDefault="00630E83" w:rsidP="008C45D5">
            <w:pPr>
              <w:spacing w:before="60" w:after="60"/>
              <w:rPr>
                <w:szCs w:val="20"/>
              </w:rPr>
            </w:pPr>
            <w:r w:rsidRPr="00630E83">
              <w:rPr>
                <w:rFonts w:hint="eastAsia"/>
                <w:szCs w:val="20"/>
              </w:rPr>
              <w:t>번호</w:t>
            </w:r>
          </w:p>
        </w:tc>
        <w:tc>
          <w:tcPr>
            <w:tcW w:w="1843" w:type="dxa"/>
            <w:noWrap/>
          </w:tcPr>
          <w:p w14:paraId="50AB63E2" w14:textId="77777777" w:rsidR="00630E83" w:rsidRPr="00630E83" w:rsidRDefault="00561008" w:rsidP="008C45D5">
            <w:pPr>
              <w:spacing w:before="60" w:after="60"/>
              <w:rPr>
                <w:szCs w:val="20"/>
              </w:rPr>
            </w:pPr>
            <w:r>
              <w:rPr>
                <w:rFonts w:hint="eastAsia"/>
                <w:szCs w:val="20"/>
              </w:rPr>
              <w:t>환자대체</w:t>
            </w:r>
            <w:r w:rsidR="00630E83" w:rsidRPr="00630E83">
              <w:rPr>
                <w:rFonts w:hint="eastAsia"/>
                <w:szCs w:val="20"/>
              </w:rPr>
              <w:t>번호</w:t>
            </w:r>
          </w:p>
        </w:tc>
        <w:tc>
          <w:tcPr>
            <w:tcW w:w="2268" w:type="dxa"/>
          </w:tcPr>
          <w:p w14:paraId="5A23AC04" w14:textId="77777777" w:rsidR="00630E83" w:rsidRPr="00630E83" w:rsidRDefault="00630E83" w:rsidP="008C45D5">
            <w:pPr>
              <w:spacing w:before="60" w:after="60"/>
              <w:rPr>
                <w:szCs w:val="20"/>
              </w:rPr>
            </w:pPr>
            <w:r w:rsidRPr="00630E83">
              <w:rPr>
                <w:szCs w:val="20"/>
              </w:rPr>
              <w:t>VARCHAR(1</w:t>
            </w:r>
            <w:r w:rsidRPr="00630E83">
              <w:rPr>
                <w:rFonts w:hint="eastAsia"/>
                <w:szCs w:val="20"/>
              </w:rPr>
              <w:t>0</w:t>
            </w:r>
            <w:r w:rsidRPr="00630E83">
              <w:rPr>
                <w:szCs w:val="20"/>
              </w:rPr>
              <w:t>)</w:t>
            </w:r>
          </w:p>
        </w:tc>
        <w:tc>
          <w:tcPr>
            <w:tcW w:w="1701" w:type="dxa"/>
          </w:tcPr>
          <w:p w14:paraId="258B0A45" w14:textId="77777777" w:rsidR="00630E83" w:rsidRPr="00630E83" w:rsidRDefault="00630E83" w:rsidP="008C45D5">
            <w:pPr>
              <w:spacing w:before="60" w:after="60"/>
              <w:rPr>
                <w:szCs w:val="20"/>
              </w:rPr>
            </w:pPr>
          </w:p>
        </w:tc>
      </w:tr>
      <w:tr w:rsidR="00630E83" w:rsidRPr="00630E83" w14:paraId="72FF89C3" w14:textId="77777777" w:rsidTr="008C45D5">
        <w:trPr>
          <w:trHeight w:val="450"/>
        </w:trPr>
        <w:tc>
          <w:tcPr>
            <w:tcW w:w="1843" w:type="dxa"/>
          </w:tcPr>
          <w:p w14:paraId="758EB665" w14:textId="77777777" w:rsidR="00630E83" w:rsidRPr="00630E83" w:rsidRDefault="00630E83" w:rsidP="008C45D5">
            <w:pPr>
              <w:spacing w:before="60" w:after="60"/>
              <w:rPr>
                <w:szCs w:val="20"/>
              </w:rPr>
            </w:pPr>
          </w:p>
        </w:tc>
        <w:tc>
          <w:tcPr>
            <w:tcW w:w="1843" w:type="dxa"/>
          </w:tcPr>
          <w:p w14:paraId="7EF8490F" w14:textId="77777777" w:rsidR="00630E83" w:rsidRPr="00630E83" w:rsidRDefault="00630E83" w:rsidP="008C45D5">
            <w:pPr>
              <w:spacing w:before="60" w:after="60"/>
              <w:rPr>
                <w:szCs w:val="20"/>
              </w:rPr>
            </w:pPr>
          </w:p>
        </w:tc>
        <w:tc>
          <w:tcPr>
            <w:tcW w:w="1843" w:type="dxa"/>
            <w:noWrap/>
          </w:tcPr>
          <w:p w14:paraId="1617B4C5" w14:textId="77777777" w:rsidR="00630E83" w:rsidRPr="00630E83" w:rsidRDefault="00561008" w:rsidP="008C45D5">
            <w:pPr>
              <w:spacing w:before="60" w:after="60"/>
              <w:rPr>
                <w:szCs w:val="20"/>
              </w:rPr>
            </w:pPr>
            <w:r>
              <w:rPr>
                <w:rFonts w:hint="eastAsia"/>
                <w:szCs w:val="20"/>
              </w:rPr>
              <w:t>병리</w:t>
            </w:r>
            <w:r w:rsidR="00630E83" w:rsidRPr="00630E83">
              <w:rPr>
                <w:szCs w:val="20"/>
              </w:rPr>
              <w:t>번호</w:t>
            </w:r>
          </w:p>
        </w:tc>
        <w:tc>
          <w:tcPr>
            <w:tcW w:w="2268" w:type="dxa"/>
          </w:tcPr>
          <w:p w14:paraId="267EA7D5" w14:textId="77777777" w:rsidR="00630E83" w:rsidRPr="00630E83" w:rsidRDefault="00630E83" w:rsidP="00561008">
            <w:pPr>
              <w:spacing w:before="60" w:after="60"/>
              <w:rPr>
                <w:szCs w:val="20"/>
              </w:rPr>
            </w:pPr>
            <w:r w:rsidRPr="00630E83">
              <w:rPr>
                <w:szCs w:val="20"/>
              </w:rPr>
              <w:t>VARCHAR(</w:t>
            </w:r>
            <w:r w:rsidR="00561008">
              <w:rPr>
                <w:szCs w:val="20"/>
              </w:rPr>
              <w:t>50</w:t>
            </w:r>
            <w:r w:rsidRPr="00630E83">
              <w:rPr>
                <w:szCs w:val="20"/>
              </w:rPr>
              <w:t>)</w:t>
            </w:r>
          </w:p>
        </w:tc>
        <w:tc>
          <w:tcPr>
            <w:tcW w:w="1701" w:type="dxa"/>
          </w:tcPr>
          <w:p w14:paraId="63F96E0B" w14:textId="77777777" w:rsidR="00630E83" w:rsidRPr="00630E83" w:rsidRDefault="00630E83" w:rsidP="008C45D5">
            <w:pPr>
              <w:spacing w:before="60" w:after="60"/>
              <w:rPr>
                <w:szCs w:val="20"/>
              </w:rPr>
            </w:pPr>
          </w:p>
        </w:tc>
      </w:tr>
      <w:tr w:rsidR="00630E83" w:rsidRPr="00630E83" w14:paraId="1A41133B" w14:textId="77777777" w:rsidTr="008C45D5">
        <w:trPr>
          <w:trHeight w:val="450"/>
        </w:trPr>
        <w:tc>
          <w:tcPr>
            <w:tcW w:w="1843" w:type="dxa"/>
          </w:tcPr>
          <w:p w14:paraId="50550203" w14:textId="77777777" w:rsidR="00630E83" w:rsidRPr="00630E83" w:rsidRDefault="00630E83" w:rsidP="008C45D5">
            <w:pPr>
              <w:spacing w:before="60" w:after="60"/>
              <w:rPr>
                <w:szCs w:val="20"/>
              </w:rPr>
            </w:pPr>
          </w:p>
        </w:tc>
        <w:tc>
          <w:tcPr>
            <w:tcW w:w="1843" w:type="dxa"/>
          </w:tcPr>
          <w:p w14:paraId="683B16D0" w14:textId="77777777" w:rsidR="00630E83" w:rsidRPr="00630E83" w:rsidRDefault="00630E83" w:rsidP="008C45D5">
            <w:pPr>
              <w:spacing w:before="60" w:after="60"/>
              <w:rPr>
                <w:szCs w:val="20"/>
              </w:rPr>
            </w:pPr>
          </w:p>
        </w:tc>
        <w:tc>
          <w:tcPr>
            <w:tcW w:w="1843" w:type="dxa"/>
            <w:noWrap/>
          </w:tcPr>
          <w:p w14:paraId="3DE70EB7" w14:textId="77777777" w:rsidR="00630E83" w:rsidRPr="00630E83" w:rsidRDefault="00561008" w:rsidP="008C45D5">
            <w:pPr>
              <w:spacing w:before="60" w:after="60"/>
              <w:rPr>
                <w:szCs w:val="20"/>
              </w:rPr>
            </w:pPr>
            <w:r>
              <w:rPr>
                <w:rFonts w:hint="eastAsia"/>
                <w:szCs w:val="20"/>
              </w:rPr>
              <w:t>영상검사판독</w:t>
            </w:r>
            <w:r w:rsidR="00630E83" w:rsidRPr="00630E83">
              <w:rPr>
                <w:szCs w:val="20"/>
              </w:rPr>
              <w:t>번호</w:t>
            </w:r>
          </w:p>
        </w:tc>
        <w:tc>
          <w:tcPr>
            <w:tcW w:w="2268" w:type="dxa"/>
          </w:tcPr>
          <w:p w14:paraId="642C648F" w14:textId="77777777" w:rsidR="00630E83" w:rsidRPr="00630E83" w:rsidRDefault="00630E83" w:rsidP="00561008">
            <w:pPr>
              <w:spacing w:before="60" w:after="60"/>
              <w:rPr>
                <w:szCs w:val="20"/>
              </w:rPr>
            </w:pPr>
            <w:r w:rsidRPr="00630E83">
              <w:rPr>
                <w:szCs w:val="20"/>
              </w:rPr>
              <w:t>VARCHAR(</w:t>
            </w:r>
            <w:r w:rsidR="00561008">
              <w:rPr>
                <w:szCs w:val="20"/>
              </w:rPr>
              <w:t>22</w:t>
            </w:r>
            <w:r w:rsidRPr="00630E83">
              <w:rPr>
                <w:szCs w:val="20"/>
              </w:rPr>
              <w:t>)</w:t>
            </w:r>
          </w:p>
        </w:tc>
        <w:tc>
          <w:tcPr>
            <w:tcW w:w="1701" w:type="dxa"/>
          </w:tcPr>
          <w:p w14:paraId="161AB93D" w14:textId="77777777" w:rsidR="00630E83" w:rsidRPr="00630E83" w:rsidRDefault="00630E83" w:rsidP="008C45D5">
            <w:pPr>
              <w:spacing w:before="60" w:after="60"/>
              <w:rPr>
                <w:szCs w:val="20"/>
              </w:rPr>
            </w:pPr>
          </w:p>
        </w:tc>
      </w:tr>
      <w:tr w:rsidR="00630E83" w:rsidRPr="00630E83" w14:paraId="5A42C1C1" w14:textId="77777777" w:rsidTr="008C45D5">
        <w:trPr>
          <w:trHeight w:val="450"/>
        </w:trPr>
        <w:tc>
          <w:tcPr>
            <w:tcW w:w="1843" w:type="dxa"/>
          </w:tcPr>
          <w:p w14:paraId="4D8B8F81" w14:textId="77777777" w:rsidR="00630E83" w:rsidRPr="00630E83" w:rsidRDefault="00630E83" w:rsidP="008C45D5">
            <w:pPr>
              <w:spacing w:before="60" w:after="60"/>
              <w:rPr>
                <w:szCs w:val="20"/>
              </w:rPr>
            </w:pPr>
          </w:p>
        </w:tc>
        <w:tc>
          <w:tcPr>
            <w:tcW w:w="1843" w:type="dxa"/>
          </w:tcPr>
          <w:p w14:paraId="7E0D363B" w14:textId="77777777" w:rsidR="00630E83" w:rsidRPr="00630E83" w:rsidRDefault="00630E83" w:rsidP="008C45D5">
            <w:pPr>
              <w:spacing w:before="60" w:after="60"/>
              <w:rPr>
                <w:szCs w:val="20"/>
              </w:rPr>
            </w:pPr>
          </w:p>
        </w:tc>
        <w:tc>
          <w:tcPr>
            <w:tcW w:w="1843" w:type="dxa"/>
            <w:noWrap/>
          </w:tcPr>
          <w:p w14:paraId="5BE664A0" w14:textId="77777777" w:rsidR="00630E83" w:rsidRPr="00630E83" w:rsidRDefault="00561008" w:rsidP="008C45D5">
            <w:pPr>
              <w:spacing w:before="60" w:after="60"/>
              <w:rPr>
                <w:szCs w:val="20"/>
              </w:rPr>
            </w:pPr>
            <w:r>
              <w:rPr>
                <w:rFonts w:hint="eastAsia"/>
                <w:szCs w:val="20"/>
              </w:rPr>
              <w:t>방사선치료R</w:t>
            </w:r>
            <w:r>
              <w:rPr>
                <w:szCs w:val="20"/>
              </w:rPr>
              <w:t>T</w:t>
            </w:r>
            <w:r w:rsidR="00630E83" w:rsidRPr="00630E83">
              <w:rPr>
                <w:szCs w:val="20"/>
              </w:rPr>
              <w:t>번호</w:t>
            </w:r>
          </w:p>
        </w:tc>
        <w:tc>
          <w:tcPr>
            <w:tcW w:w="2268" w:type="dxa"/>
          </w:tcPr>
          <w:p w14:paraId="30AF3D3F" w14:textId="77777777" w:rsidR="00630E83" w:rsidRPr="00630E83" w:rsidRDefault="00630E83" w:rsidP="00561008">
            <w:pPr>
              <w:spacing w:before="60" w:after="60"/>
              <w:rPr>
                <w:szCs w:val="20"/>
              </w:rPr>
            </w:pPr>
            <w:r w:rsidRPr="00630E83">
              <w:rPr>
                <w:szCs w:val="20"/>
              </w:rPr>
              <w:t>VARCHAR(</w:t>
            </w:r>
            <w:r w:rsidR="00561008">
              <w:rPr>
                <w:szCs w:val="20"/>
              </w:rPr>
              <w:t>8</w:t>
            </w:r>
            <w:r w:rsidRPr="00630E83">
              <w:rPr>
                <w:szCs w:val="20"/>
              </w:rPr>
              <w:t>)</w:t>
            </w:r>
          </w:p>
        </w:tc>
        <w:tc>
          <w:tcPr>
            <w:tcW w:w="1701" w:type="dxa"/>
          </w:tcPr>
          <w:p w14:paraId="4DCD5BAC" w14:textId="77777777" w:rsidR="00630E83" w:rsidRPr="00630E83" w:rsidRDefault="00630E83" w:rsidP="008C45D5">
            <w:pPr>
              <w:spacing w:before="60" w:after="60"/>
              <w:rPr>
                <w:szCs w:val="20"/>
              </w:rPr>
            </w:pPr>
          </w:p>
        </w:tc>
      </w:tr>
    </w:tbl>
    <w:p w14:paraId="4E0FF502" w14:textId="77777777" w:rsidR="008E10FF" w:rsidRDefault="008E10FF" w:rsidP="00611B5A">
      <w:pPr>
        <w:pStyle w:val="30"/>
      </w:pPr>
      <w:bookmarkStart w:id="810" w:name="_Toc124110864"/>
      <w:r>
        <w:rPr>
          <w:rFonts w:hint="eastAsia"/>
        </w:rPr>
        <w:t>코드</w:t>
      </w:r>
      <w:bookmarkEnd w:id="810"/>
    </w:p>
    <w:p w14:paraId="55373D25" w14:textId="77777777" w:rsidR="008E10FF" w:rsidRDefault="008E10FF" w:rsidP="008E10FF">
      <w:r>
        <w:rPr>
          <w:rFonts w:hint="eastAsia"/>
        </w:rPr>
        <w:t>코드는</w:t>
      </w:r>
      <w:r>
        <w:t xml:space="preserve"> 사물을 표현하는 기호 또는 부호화된 정보로서, 표준화의 대상 중 데이터 속성을 이해하기 </w:t>
      </w:r>
    </w:p>
    <w:p w14:paraId="4331921A" w14:textId="77777777" w:rsidR="008E10FF" w:rsidRDefault="008E10FF" w:rsidP="008E10FF">
      <w:r>
        <w:rPr>
          <w:rFonts w:hint="eastAsia"/>
        </w:rPr>
        <w:t>쉽고</w:t>
      </w:r>
      <w:r>
        <w:t xml:space="preserve"> 기준에 의해 분류할 수 있는 형태로 기술하는 것을 말한다.</w:t>
      </w:r>
    </w:p>
    <w:p w14:paraId="5FBECB3B" w14:textId="77777777" w:rsidR="008E10FF" w:rsidRDefault="008E10FF" w:rsidP="008E10FF">
      <w:r>
        <w:rPr>
          <w:rFonts w:hint="eastAsia"/>
        </w:rPr>
        <w:t>기본적으로</w:t>
      </w:r>
      <w:r>
        <w:t xml:space="preserve"> 코드명은 수식어+ {코드유형}+ “코드” 형태로 명명하며 추가로 필요한 유형이 발생시 코드유형 명(옵션)을 추가로 등록하여 적용한다.</w:t>
      </w:r>
    </w:p>
    <w:p w14:paraId="65F39EDE" w14:textId="214F3266" w:rsidR="002101F0" w:rsidRPr="002101F0" w:rsidRDefault="002101F0" w:rsidP="008E10FF">
      <w:pPr>
        <w:rPr>
          <w:rFonts w:asciiTheme="minorEastAsia" w:eastAsiaTheme="minorEastAsia" w:hAnsiTheme="minorEastAsia"/>
          <w:szCs w:val="20"/>
        </w:rPr>
      </w:pPr>
      <w:r>
        <w:rPr>
          <w:rFonts w:hint="eastAsia"/>
        </w:rPr>
        <w:t>단</w:t>
      </w:r>
      <w:r>
        <w:t>, "여부"와 "유무"는 코드로 분류를 하지만 예외적으로 "~코드"를 붙이지 않는다</w:t>
      </w:r>
    </w:p>
    <w:p w14:paraId="2AD93D59" w14:textId="77777777" w:rsidR="00AB105B" w:rsidRPr="00D113A5" w:rsidRDefault="00AB105B" w:rsidP="00B72BCA">
      <w:pPr>
        <w:pStyle w:val="4"/>
      </w:pPr>
      <w:r>
        <w:rPr>
          <w:rFonts w:hint="eastAsia"/>
        </w:rPr>
        <w:t>여부/유무</w:t>
      </w:r>
    </w:p>
    <w:p w14:paraId="6B13574C" w14:textId="77777777" w:rsidR="00AB105B" w:rsidRPr="00AB105B" w:rsidRDefault="00AB105B" w:rsidP="00AB105B">
      <w:pPr>
        <w:rPr>
          <w:rFonts w:asciiTheme="minorEastAsia" w:eastAsiaTheme="minorEastAsia" w:hAnsiTheme="minorEastAsia"/>
          <w:szCs w:val="20"/>
        </w:rPr>
      </w:pPr>
      <w:r w:rsidRPr="00AB105B">
        <w:rPr>
          <w:rFonts w:asciiTheme="minorEastAsia" w:eastAsiaTheme="minorEastAsia" w:hAnsiTheme="minorEastAsia"/>
          <w:szCs w:val="20"/>
        </w:rPr>
        <w:t xml:space="preserve">"유무"와 "여부"는 분류와 관련된 도메인으로 코드도메인에 포함시켜서 사용한다. </w:t>
      </w:r>
    </w:p>
    <w:p w14:paraId="6008E1E3" w14:textId="77777777" w:rsidR="007D53F7" w:rsidRPr="00AB105B" w:rsidRDefault="00AB105B" w:rsidP="00AB105B">
      <w:pPr>
        <w:rPr>
          <w:rFonts w:asciiTheme="minorEastAsia" w:eastAsiaTheme="minorEastAsia" w:hAnsiTheme="minorEastAsia"/>
          <w:szCs w:val="20"/>
        </w:rPr>
      </w:pPr>
      <w:r w:rsidRPr="00AB105B">
        <w:rPr>
          <w:rFonts w:asciiTheme="minorEastAsia" w:eastAsiaTheme="minorEastAsia" w:hAnsiTheme="minorEastAsia"/>
          <w:szCs w:val="20"/>
        </w:rPr>
        <w:t xml:space="preserve"> 유무, 여부를 제외한 모든 코드성 데이터에는 ‘코드’를 붙여서 사용한다.</w:t>
      </w:r>
    </w:p>
    <w:p w14:paraId="4FCEB53A" w14:textId="77777777" w:rsidR="00CE3724" w:rsidRPr="002A7693" w:rsidRDefault="00CE3724" w:rsidP="00CE3724">
      <w:pPr>
        <w:pStyle w:val="a7"/>
        <w:keepNext/>
        <w:jc w:val="left"/>
        <w:rPr>
          <w:b w:val="0"/>
          <w:bCs w:val="0"/>
        </w:rPr>
      </w:pPr>
      <w:r w:rsidRPr="002A7693">
        <w:rPr>
          <w:rFonts w:hint="eastAsia"/>
          <w:b w:val="0"/>
          <w:bCs w:val="0"/>
        </w:rPr>
        <w:t>[표</w:t>
      </w:r>
      <w:r>
        <w:rPr>
          <w:b w:val="0"/>
          <w:bCs w:val="0"/>
        </w:rPr>
        <w:t>5</w:t>
      </w:r>
      <w:r w:rsidRPr="002A7693">
        <w:rPr>
          <w:rFonts w:hint="eastAsia"/>
          <w:b w:val="0"/>
          <w:bCs w:val="0"/>
        </w:rPr>
        <w:t>-</w:t>
      </w:r>
      <w:r>
        <w:rPr>
          <w:b w:val="0"/>
          <w:bCs w:val="0"/>
        </w:rPr>
        <w:t>1</w:t>
      </w:r>
      <w:r w:rsidR="00611B5A">
        <w:rPr>
          <w:b w:val="0"/>
          <w:bCs w:val="0"/>
        </w:rPr>
        <w:t>2</w:t>
      </w:r>
      <w:r w:rsidRPr="002A7693">
        <w:rPr>
          <w:rFonts w:hint="eastAsia"/>
          <w:b w:val="0"/>
          <w:bCs w:val="0"/>
        </w:rPr>
        <w:t>]</w:t>
      </w:r>
      <w:r w:rsidRPr="002A7693">
        <w:rPr>
          <w:b w:val="0"/>
          <w:bCs w:val="0"/>
        </w:rPr>
        <w:t xml:space="preserve"> </w:t>
      </w:r>
      <w:r>
        <w:rPr>
          <w:rFonts w:asciiTheme="minorEastAsia" w:eastAsiaTheme="minorEastAsia" w:hAnsiTheme="minorEastAsia" w:hint="eastAsia"/>
          <w:b w:val="0"/>
          <w:bCs w:val="0"/>
        </w:rPr>
        <w:t>여부/유무 도메인</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5443"/>
        <w:gridCol w:w="2920"/>
      </w:tblGrid>
      <w:tr w:rsidR="00CE3724" w:rsidRPr="00CE3724" w14:paraId="3EA09133" w14:textId="77777777" w:rsidTr="00117260">
        <w:tc>
          <w:tcPr>
            <w:tcW w:w="1560" w:type="dxa"/>
            <w:tcBorders>
              <w:top w:val="single" w:sz="12" w:space="0" w:color="auto"/>
              <w:left w:val="single" w:sz="12" w:space="0" w:color="auto"/>
              <w:bottom w:val="single" w:sz="12" w:space="0" w:color="auto"/>
              <w:right w:val="single" w:sz="4" w:space="0" w:color="auto"/>
            </w:tcBorders>
            <w:vAlign w:val="center"/>
          </w:tcPr>
          <w:p w14:paraId="480B6443" w14:textId="77777777" w:rsidR="00CE3724" w:rsidRPr="00CE3724" w:rsidRDefault="00CE3724" w:rsidP="008C45D5">
            <w:pPr>
              <w:pStyle w:val="Tableheader"/>
              <w:jc w:val="center"/>
              <w:rPr>
                <w:rFonts w:ascii="맑은 고딕" w:eastAsia="맑은 고딕" w:hAnsi="맑은 고딕"/>
                <w:sz w:val="20"/>
                <w:lang w:val="fr-FR"/>
              </w:rPr>
            </w:pPr>
            <w:r w:rsidRPr="00CE3724">
              <w:rPr>
                <w:rFonts w:ascii="맑은 고딕" w:eastAsia="맑은 고딕" w:hAnsi="맑은 고딕"/>
                <w:sz w:val="20"/>
                <w:lang w:val="fr-FR"/>
              </w:rPr>
              <w:t>도메인 명</w:t>
            </w:r>
          </w:p>
        </w:tc>
        <w:tc>
          <w:tcPr>
            <w:tcW w:w="5443" w:type="dxa"/>
            <w:tcBorders>
              <w:top w:val="single" w:sz="12" w:space="0" w:color="auto"/>
              <w:left w:val="single" w:sz="4" w:space="0" w:color="auto"/>
              <w:bottom w:val="single" w:sz="12" w:space="0" w:color="auto"/>
              <w:right w:val="single" w:sz="12" w:space="0" w:color="auto"/>
            </w:tcBorders>
            <w:vAlign w:val="center"/>
          </w:tcPr>
          <w:p w14:paraId="78123148" w14:textId="77777777" w:rsidR="00CE3724" w:rsidRPr="00CE3724" w:rsidRDefault="00CE3724" w:rsidP="008C45D5">
            <w:pPr>
              <w:pStyle w:val="Tableheader"/>
              <w:jc w:val="center"/>
              <w:rPr>
                <w:rFonts w:ascii="맑은 고딕" w:eastAsia="맑은 고딕" w:hAnsi="맑은 고딕"/>
                <w:sz w:val="20"/>
                <w:lang w:val="fr-FR"/>
              </w:rPr>
            </w:pPr>
            <w:r w:rsidRPr="00CE3724">
              <w:rPr>
                <w:rFonts w:ascii="맑은 고딕" w:eastAsia="맑은 고딕" w:hAnsi="맑은 고딕" w:hint="eastAsia"/>
                <w:sz w:val="20"/>
                <w:lang w:val="fr-FR"/>
              </w:rPr>
              <w:t>설명</w:t>
            </w:r>
          </w:p>
        </w:tc>
        <w:tc>
          <w:tcPr>
            <w:tcW w:w="2920" w:type="dxa"/>
            <w:tcBorders>
              <w:top w:val="single" w:sz="12" w:space="0" w:color="auto"/>
              <w:left w:val="single" w:sz="12" w:space="0" w:color="auto"/>
              <w:bottom w:val="single" w:sz="12" w:space="0" w:color="auto"/>
              <w:right w:val="single" w:sz="4" w:space="0" w:color="auto"/>
            </w:tcBorders>
            <w:vAlign w:val="center"/>
          </w:tcPr>
          <w:p w14:paraId="6CF99A47" w14:textId="77777777" w:rsidR="00CE3724" w:rsidRPr="00CE3724" w:rsidRDefault="00CE3724" w:rsidP="008C45D5">
            <w:pPr>
              <w:pStyle w:val="Tableheader"/>
              <w:jc w:val="center"/>
              <w:rPr>
                <w:rFonts w:ascii="맑은 고딕" w:eastAsia="맑은 고딕" w:hAnsi="맑은 고딕"/>
                <w:sz w:val="20"/>
              </w:rPr>
            </w:pPr>
            <w:r w:rsidRPr="00CE3724">
              <w:rPr>
                <w:rFonts w:ascii="맑은 고딕" w:eastAsia="맑은 고딕" w:hAnsi="맑은 고딕"/>
                <w:sz w:val="20"/>
              </w:rPr>
              <w:t>데이터타입</w:t>
            </w:r>
          </w:p>
        </w:tc>
      </w:tr>
      <w:tr w:rsidR="00CE3724" w:rsidRPr="00CE3724" w14:paraId="6590336F" w14:textId="77777777" w:rsidTr="00117260">
        <w:tblPrEx>
          <w:tblCellMar>
            <w:left w:w="108" w:type="dxa"/>
            <w:right w:w="108" w:type="dxa"/>
          </w:tblCellMar>
          <w:tblLook w:val="01E0" w:firstRow="1" w:lastRow="1" w:firstColumn="1" w:lastColumn="1" w:noHBand="0" w:noVBand="0"/>
        </w:tblPrEx>
        <w:trPr>
          <w:trHeight w:val="315"/>
        </w:trPr>
        <w:tc>
          <w:tcPr>
            <w:tcW w:w="1560" w:type="dxa"/>
            <w:noWrap/>
            <w:vAlign w:val="center"/>
          </w:tcPr>
          <w:p w14:paraId="30EF31A9" w14:textId="77777777" w:rsidR="00CE3724" w:rsidRPr="00CE3724" w:rsidRDefault="00CE3724" w:rsidP="008C45D5">
            <w:pPr>
              <w:spacing w:before="60" w:after="60"/>
              <w:rPr>
                <w:szCs w:val="20"/>
              </w:rPr>
            </w:pPr>
            <w:r w:rsidRPr="00CE3724">
              <w:rPr>
                <w:szCs w:val="20"/>
              </w:rPr>
              <w:lastRenderedPageBreak/>
              <w:t>여부</w:t>
            </w:r>
          </w:p>
        </w:tc>
        <w:tc>
          <w:tcPr>
            <w:tcW w:w="5443" w:type="dxa"/>
            <w:vAlign w:val="center"/>
          </w:tcPr>
          <w:p w14:paraId="728B4220" w14:textId="4D421CB8" w:rsidR="00CE3724" w:rsidRDefault="00CE3724" w:rsidP="008C45D5">
            <w:pPr>
              <w:pStyle w:val="Bullet1"/>
              <w:tabs>
                <w:tab w:val="clear" w:pos="360"/>
              </w:tabs>
              <w:spacing w:before="60" w:after="60"/>
              <w:ind w:left="0" w:firstLine="0"/>
              <w:rPr>
                <w:ins w:id="811" w:author="datastreams" w:date="2023-01-07T21:09:00Z"/>
                <w:rFonts w:ascii="맑은 고딕" w:eastAsia="맑은 고딕" w:hAnsi="맑은 고딕"/>
                <w:sz w:val="20"/>
                <w:szCs w:val="20"/>
                <w:lang w:eastAsia="ko-KR"/>
              </w:rPr>
            </w:pPr>
            <w:r w:rsidRPr="00CE3724">
              <w:rPr>
                <w:rFonts w:ascii="맑은 고딕" w:eastAsia="맑은 고딕" w:hAnsi="맑은 고딕"/>
                <w:sz w:val="20"/>
                <w:szCs w:val="20"/>
                <w:lang w:eastAsia="ko-KR"/>
              </w:rPr>
              <w:t>"이다/아니다", "하다/</w:t>
            </w:r>
            <w:r w:rsidRPr="00CE3724">
              <w:rPr>
                <w:rFonts w:ascii="맑은 고딕" w:eastAsia="맑은 고딕" w:hAnsi="맑은 고딕" w:hint="eastAsia"/>
                <w:sz w:val="20"/>
                <w:szCs w:val="20"/>
                <w:lang w:eastAsia="ko-KR"/>
              </w:rPr>
              <w:t>하지 않다</w:t>
            </w:r>
            <w:r w:rsidRPr="00CE3724">
              <w:rPr>
                <w:rFonts w:ascii="맑은 고딕" w:eastAsia="맑은 고딕" w:hAnsi="맑은 고딕"/>
                <w:sz w:val="20"/>
                <w:szCs w:val="20"/>
                <w:lang w:eastAsia="ko-KR"/>
              </w:rPr>
              <w:t>"</w:t>
            </w:r>
            <w:r w:rsidR="00561008">
              <w:rPr>
                <w:rFonts w:ascii="맑은 고딕" w:eastAsia="맑은 고딕" w:hAnsi="맑은 고딕"/>
                <w:sz w:val="20"/>
                <w:szCs w:val="20"/>
                <w:lang w:eastAsia="ko-KR"/>
              </w:rPr>
              <w:t xml:space="preserve">, </w:t>
            </w:r>
            <w:r w:rsidR="00561008" w:rsidRPr="00CE3724">
              <w:rPr>
                <w:rFonts w:ascii="맑은 고딕" w:eastAsia="맑은 고딕" w:hAnsi="맑은 고딕"/>
                <w:sz w:val="20"/>
                <w:szCs w:val="20"/>
                <w:lang w:eastAsia="ko-KR"/>
              </w:rPr>
              <w:t>“있</w:t>
            </w:r>
            <w:r w:rsidR="00561008" w:rsidRPr="00CE3724">
              <w:rPr>
                <w:rFonts w:ascii="맑은 고딕" w:eastAsia="맑은 고딕" w:hAnsi="맑은 고딕" w:hint="eastAsia"/>
                <w:sz w:val="20"/>
                <w:szCs w:val="20"/>
                <w:lang w:eastAsia="ko-KR"/>
              </w:rPr>
              <w:t>다</w:t>
            </w:r>
            <w:r w:rsidR="00561008" w:rsidRPr="00CE3724">
              <w:rPr>
                <w:rFonts w:ascii="맑은 고딕" w:eastAsia="맑은 고딕" w:hAnsi="맑은 고딕"/>
                <w:sz w:val="20"/>
                <w:szCs w:val="20"/>
                <w:lang w:eastAsia="ko-KR"/>
              </w:rPr>
              <w:t>/</w:t>
            </w:r>
            <w:r w:rsidR="00561008" w:rsidRPr="00CE3724">
              <w:rPr>
                <w:rFonts w:ascii="맑은 고딕" w:eastAsia="맑은 고딕" w:hAnsi="맑은 고딕" w:hint="eastAsia"/>
                <w:sz w:val="20"/>
                <w:szCs w:val="20"/>
                <w:lang w:eastAsia="ko-KR"/>
              </w:rPr>
              <w:t>없다</w:t>
            </w:r>
            <w:r w:rsidR="00561008" w:rsidRPr="00CE3724">
              <w:rPr>
                <w:rFonts w:ascii="맑은 고딕" w:eastAsia="맑은 고딕" w:hAnsi="맑은 고딕"/>
                <w:sz w:val="20"/>
                <w:szCs w:val="20"/>
                <w:lang w:eastAsia="ko-KR"/>
              </w:rPr>
              <w:t>”</w:t>
            </w:r>
            <w:r w:rsidRPr="00CE3724">
              <w:rPr>
                <w:rFonts w:ascii="맑은 고딕" w:eastAsia="맑은 고딕" w:hAnsi="맑은 고딕"/>
                <w:sz w:val="20"/>
                <w:szCs w:val="20"/>
                <w:lang w:eastAsia="ko-KR"/>
              </w:rPr>
              <w:t xml:space="preserve"> 의 의미로 사용하며, 값은 ‘Y’ </w:t>
            </w:r>
            <w:del w:id="812" w:author="datastreams" w:date="2023-01-07T21:12:00Z">
              <w:r w:rsidRPr="00CE3724" w:rsidDel="00773F97">
                <w:rPr>
                  <w:rFonts w:ascii="맑은 고딕" w:eastAsia="맑은 고딕" w:hAnsi="맑은 고딕" w:hint="eastAsia"/>
                  <w:sz w:val="20"/>
                  <w:szCs w:val="20"/>
                  <w:lang w:eastAsia="ko-KR"/>
                </w:rPr>
                <w:delText>과</w:delText>
              </w:r>
            </w:del>
            <w:ins w:id="813" w:author="datastreams" w:date="2023-01-07T21:12:00Z">
              <w:r w:rsidR="00773F97">
                <w:rPr>
                  <w:rFonts w:ascii="맑은 고딕" w:eastAsia="맑은 고딕" w:hAnsi="맑은 고딕" w:hint="eastAsia"/>
                  <w:sz w:val="20"/>
                  <w:szCs w:val="20"/>
                  <w:lang w:eastAsia="ko-KR"/>
                </w:rPr>
                <w:t>와</w:t>
              </w:r>
            </w:ins>
            <w:r w:rsidRPr="00CE3724">
              <w:rPr>
                <w:rFonts w:ascii="맑은 고딕" w:eastAsia="맑은 고딕" w:hAnsi="맑은 고딕"/>
                <w:sz w:val="20"/>
                <w:szCs w:val="20"/>
                <w:lang w:eastAsia="ko-KR"/>
              </w:rPr>
              <w:t xml:space="preserve"> ‘N’으로만 표현된다.</w:t>
            </w:r>
          </w:p>
          <w:p w14:paraId="6350FBF4" w14:textId="6EDBAEBD" w:rsidR="00773F97" w:rsidRPr="00CE3724" w:rsidRDefault="00773F97" w:rsidP="008C45D5">
            <w:pPr>
              <w:pStyle w:val="Bullet1"/>
              <w:tabs>
                <w:tab w:val="clear" w:pos="360"/>
              </w:tabs>
              <w:spacing w:before="60" w:after="60"/>
              <w:ind w:left="0" w:firstLine="0"/>
              <w:rPr>
                <w:rFonts w:ascii="맑은 고딕" w:eastAsia="맑은 고딕" w:hAnsi="맑은 고딕"/>
                <w:sz w:val="20"/>
                <w:szCs w:val="20"/>
                <w:lang w:eastAsia="ko-KR"/>
              </w:rPr>
            </w:pPr>
            <w:ins w:id="814" w:author="datastreams" w:date="2023-01-07T21:09:00Z">
              <w:r>
                <w:rPr>
                  <w:rFonts w:ascii="맑은 고딕" w:eastAsia="맑은 고딕" w:hAnsi="맑은 고딕" w:hint="eastAsia"/>
                  <w:sz w:val="20"/>
                  <w:szCs w:val="20"/>
                  <w:lang w:eastAsia="ko-KR"/>
                </w:rPr>
                <w:t>단,</w:t>
              </w:r>
              <w:r>
                <w:rPr>
                  <w:rFonts w:ascii="맑은 고딕" w:eastAsia="맑은 고딕" w:hAnsi="맑은 고딕"/>
                  <w:sz w:val="20"/>
                  <w:szCs w:val="20"/>
                  <w:lang w:eastAsia="ko-KR"/>
                </w:rPr>
                <w:t xml:space="preserve"> </w:t>
              </w:r>
              <w:r>
                <w:rPr>
                  <w:rFonts w:ascii="맑은 고딕" w:eastAsia="맑은 고딕" w:hAnsi="맑은 고딕" w:hint="eastAsia"/>
                  <w:sz w:val="20"/>
                  <w:szCs w:val="20"/>
                  <w:lang w:eastAsia="ko-KR"/>
                </w:rPr>
                <w:t xml:space="preserve">예/아니오/무응답과 같이 </w:t>
              </w:r>
            </w:ins>
            <w:ins w:id="815" w:author="datastreams" w:date="2023-01-07T21:10:00Z">
              <w:r w:rsidRPr="00CE3724">
                <w:rPr>
                  <w:rFonts w:ascii="맑은 고딕" w:eastAsia="맑은 고딕" w:hAnsi="맑은 고딕"/>
                  <w:sz w:val="20"/>
                  <w:szCs w:val="20"/>
                  <w:lang w:eastAsia="ko-KR"/>
                </w:rPr>
                <w:t xml:space="preserve">‘Y’ </w:t>
              </w:r>
            </w:ins>
            <w:ins w:id="816" w:author="datastreams" w:date="2023-01-07T21:12:00Z">
              <w:r>
                <w:rPr>
                  <w:rFonts w:ascii="맑은 고딕" w:eastAsia="맑은 고딕" w:hAnsi="맑은 고딕" w:hint="eastAsia"/>
                  <w:sz w:val="20"/>
                  <w:szCs w:val="20"/>
                  <w:lang w:eastAsia="ko-KR"/>
                </w:rPr>
                <w:t>와</w:t>
              </w:r>
            </w:ins>
            <w:ins w:id="817" w:author="datastreams" w:date="2023-01-07T21:10:00Z">
              <w:r w:rsidRPr="00CE3724">
                <w:rPr>
                  <w:rFonts w:ascii="맑은 고딕" w:eastAsia="맑은 고딕" w:hAnsi="맑은 고딕"/>
                  <w:sz w:val="20"/>
                  <w:szCs w:val="20"/>
                  <w:lang w:eastAsia="ko-KR"/>
                </w:rPr>
                <w:t xml:space="preserve"> ‘N’으로만</w:t>
              </w:r>
              <w:r>
                <w:rPr>
                  <w:rFonts w:ascii="맑은 고딕" w:eastAsia="맑은 고딕" w:hAnsi="맑은 고딕" w:hint="eastAsia"/>
                  <w:sz w:val="20"/>
                  <w:szCs w:val="20"/>
                  <w:lang w:eastAsia="ko-KR"/>
                </w:rPr>
                <w:t xml:space="preserve"> 표기 안되는 경우 </w:t>
              </w:r>
            </w:ins>
            <w:ins w:id="818" w:author="datastreams" w:date="2023-01-07T21:12:00Z">
              <w:r>
                <w:rPr>
                  <w:rFonts w:ascii="맑은 고딕" w:eastAsia="맑은 고딕" w:hAnsi="맑은 고딕"/>
                  <w:sz w:val="20"/>
                  <w:szCs w:val="20"/>
                  <w:lang w:eastAsia="ko-KR"/>
                </w:rPr>
                <w:t>~</w:t>
              </w:r>
            </w:ins>
            <w:ins w:id="819" w:author="datastreams" w:date="2023-01-07T21:10:00Z">
              <w:r>
                <w:rPr>
                  <w:rFonts w:ascii="맑은 고딕" w:eastAsia="맑은 고딕" w:hAnsi="맑은 고딕" w:hint="eastAsia"/>
                  <w:sz w:val="20"/>
                  <w:szCs w:val="20"/>
                  <w:lang w:eastAsia="ko-KR"/>
                </w:rPr>
                <w:t>여부</w:t>
              </w:r>
            </w:ins>
            <w:ins w:id="820" w:author="datastreams" w:date="2023-01-07T21:13:00Z">
              <w:r w:rsidR="005F1F59">
                <w:rPr>
                  <w:rFonts w:ascii="맑은 고딕" w:eastAsia="맑은 고딕" w:hAnsi="맑은 고딕" w:hint="eastAsia"/>
                  <w:sz w:val="20"/>
                  <w:szCs w:val="20"/>
                  <w:lang w:eastAsia="ko-KR"/>
                </w:rPr>
                <w:t>+</w:t>
              </w:r>
            </w:ins>
            <w:ins w:id="821" w:author="datastreams" w:date="2023-01-07T21:10:00Z">
              <w:r>
                <w:rPr>
                  <w:rFonts w:ascii="맑은 고딕" w:eastAsia="맑은 고딕" w:hAnsi="맑은 고딕" w:hint="eastAsia"/>
                  <w:sz w:val="20"/>
                  <w:szCs w:val="20"/>
                  <w:lang w:eastAsia="ko-KR"/>
                </w:rPr>
                <w:t xml:space="preserve">구분코드로 </w:t>
              </w:r>
            </w:ins>
            <w:ins w:id="822" w:author="datastreams" w:date="2023-01-07T21:11:00Z">
              <w:r>
                <w:rPr>
                  <w:rFonts w:ascii="맑은 고딕" w:eastAsia="맑은 고딕" w:hAnsi="맑은 고딕" w:hint="eastAsia"/>
                  <w:sz w:val="20"/>
                  <w:szCs w:val="20"/>
                  <w:lang w:eastAsia="ko-KR"/>
                </w:rPr>
                <w:t>사용(예:</w:t>
              </w:r>
              <w:r>
                <w:rPr>
                  <w:rFonts w:ascii="맑은 고딕" w:eastAsia="맑은 고딕" w:hAnsi="맑은 고딕"/>
                  <w:sz w:val="20"/>
                  <w:szCs w:val="20"/>
                  <w:lang w:eastAsia="ko-KR"/>
                </w:rPr>
                <w:t xml:space="preserve"> </w:t>
              </w:r>
              <w:r>
                <w:rPr>
                  <w:rFonts w:ascii="맑은 고딕" w:eastAsia="맑은 고딕" w:hAnsi="맑은 고딕" w:hint="eastAsia"/>
                  <w:sz w:val="20"/>
                  <w:szCs w:val="20"/>
                  <w:lang w:eastAsia="ko-KR"/>
                </w:rPr>
                <w:t>여부무응답구분코드</w:t>
              </w:r>
            </w:ins>
            <w:ins w:id="823" w:author="datastreams" w:date="2023-01-07T21:14:00Z">
              <w:r w:rsidR="005F1F59">
                <w:rPr>
                  <w:rFonts w:ascii="맑은 고딕" w:eastAsia="맑은 고딕" w:hAnsi="맑은 고딕" w:hint="eastAsia"/>
                  <w:sz w:val="20"/>
                  <w:szCs w:val="20"/>
                  <w:lang w:eastAsia="ko-KR"/>
                </w:rPr>
                <w:t>. 아래 코드 도메인 명명 규칙 참조</w:t>
              </w:r>
            </w:ins>
            <w:ins w:id="824" w:author="datastreams" w:date="2023-01-07T21:11:00Z">
              <w:r>
                <w:rPr>
                  <w:rFonts w:ascii="맑은 고딕" w:eastAsia="맑은 고딕" w:hAnsi="맑은 고딕" w:hint="eastAsia"/>
                  <w:sz w:val="20"/>
                  <w:szCs w:val="20"/>
                  <w:lang w:eastAsia="ko-KR"/>
                </w:rPr>
                <w:t>)</w:t>
              </w:r>
            </w:ins>
          </w:p>
        </w:tc>
        <w:tc>
          <w:tcPr>
            <w:tcW w:w="2920" w:type="dxa"/>
            <w:vAlign w:val="center"/>
          </w:tcPr>
          <w:p w14:paraId="34DEBE7F" w14:textId="77777777" w:rsidR="00CE3724" w:rsidRPr="00CE3724" w:rsidRDefault="00CE3724" w:rsidP="008C45D5">
            <w:pPr>
              <w:spacing w:before="60" w:after="60"/>
              <w:rPr>
                <w:szCs w:val="20"/>
              </w:rPr>
            </w:pPr>
            <w:r w:rsidRPr="00CE3724">
              <w:rPr>
                <w:szCs w:val="20"/>
              </w:rPr>
              <w:t xml:space="preserve">결혼유무 </w:t>
            </w:r>
            <w:r w:rsidRPr="00CE3724">
              <w:rPr>
                <w:szCs w:val="20"/>
              </w:rPr>
              <w:sym w:font="Wingdings" w:char="F0E0"/>
            </w:r>
            <w:r w:rsidRPr="00CE3724">
              <w:rPr>
                <w:szCs w:val="20"/>
              </w:rPr>
              <w:t xml:space="preserve"> 결혼여부</w:t>
            </w:r>
          </w:p>
          <w:p w14:paraId="603ED578" w14:textId="5C9A9D89" w:rsidR="00CE3724" w:rsidRPr="00CE3724" w:rsidRDefault="00CE3724" w:rsidP="008C45D5">
            <w:pPr>
              <w:spacing w:before="60" w:after="60"/>
              <w:rPr>
                <w:szCs w:val="20"/>
              </w:rPr>
            </w:pPr>
            <w:r w:rsidRPr="00CE3724">
              <w:rPr>
                <w:rFonts w:hint="eastAsia"/>
                <w:szCs w:val="20"/>
              </w:rPr>
              <w:t>가족관계유무</w:t>
            </w:r>
            <w:r w:rsidR="00D4439A" w:rsidRPr="00CE3724">
              <w:rPr>
                <w:szCs w:val="20"/>
              </w:rPr>
              <w:sym w:font="Wingdings" w:char="F0E0"/>
            </w:r>
            <w:r w:rsidRPr="00CE3724">
              <w:rPr>
                <w:rFonts w:hint="eastAsia"/>
                <w:szCs w:val="20"/>
              </w:rPr>
              <w:t>가족관계여부</w:t>
            </w:r>
          </w:p>
        </w:tc>
      </w:tr>
    </w:tbl>
    <w:p w14:paraId="6812172B" w14:textId="77777777" w:rsidR="00CE3724" w:rsidRPr="00D113A5" w:rsidRDefault="00CE3724" w:rsidP="00B72BCA">
      <w:pPr>
        <w:pStyle w:val="4"/>
      </w:pPr>
      <w:r>
        <w:rPr>
          <w:rFonts w:hint="eastAsia"/>
        </w:rPr>
        <w:t>코드도메인 명명 규칙</w:t>
      </w:r>
    </w:p>
    <w:p w14:paraId="190FB167" w14:textId="77777777" w:rsidR="00CE3724" w:rsidRPr="002A7693" w:rsidRDefault="00CE3724" w:rsidP="00CE3724">
      <w:pPr>
        <w:pStyle w:val="a7"/>
        <w:keepNext/>
        <w:jc w:val="left"/>
        <w:rPr>
          <w:b w:val="0"/>
          <w:bCs w:val="0"/>
        </w:rPr>
      </w:pPr>
      <w:r w:rsidRPr="002A7693">
        <w:rPr>
          <w:rFonts w:hint="eastAsia"/>
          <w:b w:val="0"/>
          <w:bCs w:val="0"/>
        </w:rPr>
        <w:t>[표</w:t>
      </w:r>
      <w:r>
        <w:rPr>
          <w:b w:val="0"/>
          <w:bCs w:val="0"/>
        </w:rPr>
        <w:t>5</w:t>
      </w:r>
      <w:r w:rsidRPr="002A7693">
        <w:rPr>
          <w:rFonts w:hint="eastAsia"/>
          <w:b w:val="0"/>
          <w:bCs w:val="0"/>
        </w:rPr>
        <w:t>-</w:t>
      </w:r>
      <w:r>
        <w:rPr>
          <w:b w:val="0"/>
          <w:bCs w:val="0"/>
        </w:rPr>
        <w:t>1</w:t>
      </w:r>
      <w:r w:rsidR="00611B5A">
        <w:rPr>
          <w:b w:val="0"/>
          <w:bCs w:val="0"/>
        </w:rPr>
        <w:t>3</w:t>
      </w:r>
      <w:r w:rsidRPr="002A7693">
        <w:rPr>
          <w:rFonts w:hint="eastAsia"/>
          <w:b w:val="0"/>
          <w:bCs w:val="0"/>
        </w:rPr>
        <w:t>]</w:t>
      </w:r>
      <w:r w:rsidRPr="002A7693">
        <w:rPr>
          <w:b w:val="0"/>
          <w:bCs w:val="0"/>
        </w:rPr>
        <w:t xml:space="preserve"> </w:t>
      </w:r>
      <w:r>
        <w:rPr>
          <w:rFonts w:asciiTheme="minorEastAsia" w:eastAsiaTheme="minorEastAsia" w:hAnsiTheme="minorEastAsia" w:hint="eastAsia"/>
          <w:b w:val="0"/>
          <w:bCs w:val="0"/>
        </w:rPr>
        <w:t>코드 도메인 명명 규칙</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4536"/>
        <w:gridCol w:w="3827"/>
      </w:tblGrid>
      <w:tr w:rsidR="00CE3724" w:rsidRPr="00CE3724" w14:paraId="438F830F" w14:textId="77777777" w:rsidTr="008C45D5">
        <w:trPr>
          <w:trHeight w:val="355"/>
        </w:trPr>
        <w:tc>
          <w:tcPr>
            <w:tcW w:w="1276" w:type="dxa"/>
            <w:tcBorders>
              <w:top w:val="single" w:sz="12" w:space="0" w:color="auto"/>
              <w:left w:val="single" w:sz="12" w:space="0" w:color="auto"/>
              <w:bottom w:val="single" w:sz="12" w:space="0" w:color="auto"/>
              <w:right w:val="single" w:sz="4" w:space="0" w:color="auto"/>
            </w:tcBorders>
            <w:vAlign w:val="center"/>
          </w:tcPr>
          <w:p w14:paraId="0A157BA9" w14:textId="77777777" w:rsidR="00CE3724" w:rsidRPr="00CE3724" w:rsidRDefault="00CE3724" w:rsidP="008C45D5">
            <w:pPr>
              <w:pStyle w:val="Tableheader"/>
              <w:jc w:val="center"/>
              <w:rPr>
                <w:rFonts w:asciiTheme="minorEastAsia" w:eastAsiaTheme="minorEastAsia" w:hAnsiTheme="minorEastAsia"/>
                <w:sz w:val="20"/>
                <w:lang w:val="fr-FR"/>
              </w:rPr>
            </w:pPr>
            <w:r w:rsidRPr="00CE3724">
              <w:rPr>
                <w:rFonts w:asciiTheme="minorEastAsia" w:eastAsiaTheme="minorEastAsia" w:hAnsiTheme="minorEastAsia"/>
                <w:sz w:val="20"/>
                <w:lang w:val="fr-FR"/>
              </w:rPr>
              <w:t>코드 유형</w:t>
            </w:r>
          </w:p>
        </w:tc>
        <w:tc>
          <w:tcPr>
            <w:tcW w:w="4536" w:type="dxa"/>
            <w:tcBorders>
              <w:top w:val="single" w:sz="12" w:space="0" w:color="auto"/>
              <w:left w:val="single" w:sz="4" w:space="0" w:color="auto"/>
              <w:bottom w:val="single" w:sz="12" w:space="0" w:color="auto"/>
              <w:right w:val="single" w:sz="12" w:space="0" w:color="auto"/>
            </w:tcBorders>
            <w:vAlign w:val="center"/>
          </w:tcPr>
          <w:p w14:paraId="7535C18E" w14:textId="77777777" w:rsidR="00CE3724" w:rsidRPr="00CE3724" w:rsidRDefault="00CE3724" w:rsidP="008C45D5">
            <w:pPr>
              <w:pStyle w:val="Tableheader"/>
              <w:jc w:val="center"/>
              <w:rPr>
                <w:rFonts w:asciiTheme="minorEastAsia" w:eastAsiaTheme="minorEastAsia" w:hAnsiTheme="minorEastAsia"/>
                <w:sz w:val="20"/>
                <w:lang w:val="fr-FR"/>
              </w:rPr>
            </w:pPr>
            <w:r w:rsidRPr="00CE3724">
              <w:rPr>
                <w:rFonts w:asciiTheme="minorEastAsia" w:eastAsiaTheme="minorEastAsia" w:hAnsiTheme="minorEastAsia"/>
                <w:sz w:val="20"/>
                <w:lang w:val="fr-FR"/>
              </w:rPr>
              <w:t>정의 및 적용방법</w:t>
            </w:r>
          </w:p>
        </w:tc>
        <w:tc>
          <w:tcPr>
            <w:tcW w:w="3827" w:type="dxa"/>
            <w:tcBorders>
              <w:top w:val="single" w:sz="12" w:space="0" w:color="auto"/>
              <w:left w:val="single" w:sz="12" w:space="0" w:color="auto"/>
              <w:bottom w:val="single" w:sz="12" w:space="0" w:color="auto"/>
              <w:right w:val="single" w:sz="12" w:space="0" w:color="auto"/>
            </w:tcBorders>
            <w:vAlign w:val="center"/>
          </w:tcPr>
          <w:p w14:paraId="2A4F6983" w14:textId="77777777" w:rsidR="00CE3724" w:rsidRPr="00CE3724" w:rsidRDefault="00CE3724" w:rsidP="008C45D5">
            <w:pPr>
              <w:pStyle w:val="Tableheader"/>
              <w:jc w:val="center"/>
              <w:rPr>
                <w:rFonts w:asciiTheme="minorEastAsia" w:eastAsiaTheme="minorEastAsia" w:hAnsiTheme="minorEastAsia"/>
                <w:sz w:val="20"/>
              </w:rPr>
            </w:pPr>
            <w:r w:rsidRPr="00CE3724">
              <w:rPr>
                <w:rFonts w:asciiTheme="minorEastAsia" w:eastAsiaTheme="minorEastAsia" w:hAnsiTheme="minorEastAsia"/>
                <w:sz w:val="20"/>
              </w:rPr>
              <w:t>적용 예</w:t>
            </w:r>
          </w:p>
        </w:tc>
      </w:tr>
      <w:tr w:rsidR="00CE3724" w:rsidRPr="00CE3724" w14:paraId="2EDA87D9" w14:textId="77777777" w:rsidTr="008C45D5">
        <w:tc>
          <w:tcPr>
            <w:tcW w:w="1276" w:type="dxa"/>
            <w:tcBorders>
              <w:top w:val="single" w:sz="12" w:space="0" w:color="auto"/>
            </w:tcBorders>
          </w:tcPr>
          <w:p w14:paraId="73A3A053"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구분</w:t>
            </w:r>
          </w:p>
        </w:tc>
        <w:tc>
          <w:tcPr>
            <w:tcW w:w="4536" w:type="dxa"/>
            <w:tcBorders>
              <w:top w:val="single" w:sz="12" w:space="0" w:color="auto"/>
            </w:tcBorders>
          </w:tcPr>
          <w:p w14:paraId="674A9419"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-모든 코드에 대한 기본 유형명으로 사용</w:t>
            </w:r>
          </w:p>
          <w:p w14:paraId="33207E57" w14:textId="55E3CFEA"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 '유형'의 경우 '구분'을 사용하여 명명하는 경우와 명확하게 구분하여 사용하기는 현실적으로 어려우므로 혼용되어 사용되는 일이 없도록 모든</w:t>
            </w:r>
            <w:r w:rsidRPr="00CE3724">
              <w:rPr>
                <w:rFonts w:asciiTheme="minorEastAsia" w:eastAsiaTheme="minorEastAsia" w:hAnsiTheme="minorEastAsia" w:hint="eastAsia"/>
                <w:szCs w:val="20"/>
              </w:rPr>
              <w:t xml:space="preserve"> </w:t>
            </w:r>
            <w:r w:rsidRPr="00CE3724">
              <w:rPr>
                <w:rFonts w:asciiTheme="minorEastAsia" w:eastAsiaTheme="minorEastAsia" w:hAnsiTheme="minorEastAsia"/>
                <w:szCs w:val="20"/>
              </w:rPr>
              <w:t>코드는 기본적으로 '구분코드'로 명명한다</w:t>
            </w:r>
            <w:r w:rsidR="00FF7AE0">
              <w:rPr>
                <w:rFonts w:asciiTheme="minorEastAsia" w:eastAsiaTheme="minorEastAsia" w:hAnsiTheme="minorEastAsia" w:hint="eastAsia"/>
                <w:szCs w:val="20"/>
              </w:rPr>
              <w:t>.</w:t>
            </w:r>
          </w:p>
          <w:p w14:paraId="009BA1BB"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 “</w:t>
            </w:r>
            <w:r w:rsidRPr="00CE3724">
              <w:rPr>
                <w:rFonts w:asciiTheme="minorEastAsia" w:eastAsiaTheme="minorEastAsia" w:hAnsiTheme="minorEastAsia" w:hint="eastAsia"/>
                <w:szCs w:val="20"/>
              </w:rPr>
              <w:t>구분</w:t>
            </w:r>
            <w:r w:rsidRPr="00CE3724">
              <w:rPr>
                <w:rFonts w:asciiTheme="minorEastAsia" w:eastAsiaTheme="minorEastAsia" w:hAnsiTheme="minorEastAsia"/>
                <w:szCs w:val="20"/>
              </w:rPr>
              <w:t>”</w:t>
            </w:r>
            <w:r w:rsidRPr="00CE3724">
              <w:rPr>
                <w:rFonts w:asciiTheme="minorEastAsia" w:eastAsiaTheme="minorEastAsia" w:hAnsiTheme="minorEastAsia" w:hint="eastAsia"/>
                <w:szCs w:val="20"/>
              </w:rPr>
              <w:t>을 넣어야지 정확한 의미가 전달될 때</w:t>
            </w:r>
          </w:p>
          <w:p w14:paraId="6D983967" w14:textId="50D6BF7A"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hint="eastAsia"/>
                <w:szCs w:val="20"/>
              </w:rPr>
              <w:t xml:space="preserve"> 예) 거래코드, 거래구분코드는 서로 다르다</w:t>
            </w:r>
            <w:r w:rsidR="00FF7AE0">
              <w:rPr>
                <w:rFonts w:asciiTheme="minorEastAsia" w:eastAsiaTheme="minorEastAsia" w:hAnsiTheme="minorEastAsia" w:hint="eastAsia"/>
                <w:szCs w:val="20"/>
              </w:rPr>
              <w:t>.</w:t>
            </w:r>
          </w:p>
        </w:tc>
        <w:tc>
          <w:tcPr>
            <w:tcW w:w="3827" w:type="dxa"/>
            <w:tcBorders>
              <w:top w:val="single" w:sz="12" w:space="0" w:color="auto"/>
            </w:tcBorders>
          </w:tcPr>
          <w:p w14:paraId="03DF26A6" w14:textId="77777777" w:rsidR="00CE3724" w:rsidRPr="00CE3724" w:rsidRDefault="00CA4DB6" w:rsidP="008C45D5">
            <w:pPr>
              <w:rPr>
                <w:rFonts w:asciiTheme="minorEastAsia" w:eastAsiaTheme="minorEastAsia" w:hAnsiTheme="minorEastAsia"/>
                <w:szCs w:val="20"/>
              </w:rPr>
            </w:pPr>
            <w:r>
              <w:rPr>
                <w:rFonts w:asciiTheme="minorEastAsia" w:eastAsiaTheme="minorEastAsia" w:hAnsiTheme="minorEastAsia" w:hint="eastAsia"/>
                <w:szCs w:val="20"/>
              </w:rPr>
              <w:t>환자</w:t>
            </w:r>
            <w:r w:rsidR="00CE3724" w:rsidRPr="00CE3724">
              <w:rPr>
                <w:rFonts w:asciiTheme="minorEastAsia" w:eastAsiaTheme="minorEastAsia" w:hAnsiTheme="minorEastAsia" w:hint="eastAsia"/>
                <w:szCs w:val="20"/>
              </w:rPr>
              <w:t>유형코드</w:t>
            </w:r>
            <w:r w:rsidR="00CE3724" w:rsidRPr="00CE3724">
              <w:rPr>
                <w:rFonts w:asciiTheme="minorEastAsia" w:eastAsiaTheme="minorEastAsia" w:hAnsiTheme="minorEastAsia"/>
                <w:szCs w:val="20"/>
              </w:rPr>
              <w:t xml:space="preserve">(X) </w:t>
            </w:r>
            <w:r w:rsidR="00CE3724" w:rsidRPr="00CE3724">
              <w:rPr>
                <w:rFonts w:asciiTheme="minorEastAsia" w:eastAsiaTheme="minorEastAsia" w:hAnsiTheme="minorEastAsia"/>
                <w:szCs w:val="20"/>
              </w:rPr>
              <w:sym w:font="Wingdings" w:char="F0E0"/>
            </w:r>
            <w:r w:rsidR="00CE3724" w:rsidRPr="00CE3724">
              <w:rPr>
                <w:rFonts w:asciiTheme="minorEastAsia" w:eastAsiaTheme="minorEastAsia" w:hAnsiTheme="minorEastAsia"/>
                <w:szCs w:val="20"/>
              </w:rPr>
              <w:t xml:space="preserve"> </w:t>
            </w:r>
            <w:r>
              <w:rPr>
                <w:rFonts w:asciiTheme="minorEastAsia" w:eastAsiaTheme="minorEastAsia" w:hAnsiTheme="minorEastAsia" w:hint="eastAsia"/>
                <w:szCs w:val="20"/>
              </w:rPr>
              <w:t>환자</w:t>
            </w:r>
            <w:r w:rsidR="00CE3724" w:rsidRPr="00CE3724">
              <w:rPr>
                <w:rFonts w:asciiTheme="minorEastAsia" w:eastAsiaTheme="minorEastAsia" w:hAnsiTheme="minorEastAsia"/>
                <w:szCs w:val="20"/>
              </w:rPr>
              <w:t>구분코드</w:t>
            </w:r>
            <w:r w:rsidR="00CE3724" w:rsidRPr="00CE3724">
              <w:rPr>
                <w:rFonts w:asciiTheme="minorEastAsia" w:eastAsiaTheme="minorEastAsia" w:hAnsiTheme="minorEastAsia" w:hint="eastAsia"/>
                <w:szCs w:val="20"/>
              </w:rPr>
              <w:t>(0)</w:t>
            </w:r>
          </w:p>
          <w:p w14:paraId="22DA617C" w14:textId="77777777" w:rsidR="00CE3724" w:rsidRPr="00CE3724" w:rsidRDefault="00CE3724" w:rsidP="008C45D5">
            <w:pPr>
              <w:rPr>
                <w:rFonts w:asciiTheme="minorEastAsia" w:eastAsiaTheme="minorEastAsia" w:hAnsiTheme="minorEastAsia"/>
                <w:szCs w:val="20"/>
              </w:rPr>
            </w:pPr>
          </w:p>
        </w:tc>
      </w:tr>
      <w:tr w:rsidR="00CE3724" w:rsidRPr="00CE3724" w14:paraId="51CFC7BA" w14:textId="77777777" w:rsidTr="008C45D5">
        <w:tc>
          <w:tcPr>
            <w:tcW w:w="1276" w:type="dxa"/>
          </w:tcPr>
          <w:p w14:paraId="109A5358"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분류</w:t>
            </w:r>
          </w:p>
        </w:tc>
        <w:tc>
          <w:tcPr>
            <w:tcW w:w="4536" w:type="dxa"/>
          </w:tcPr>
          <w:p w14:paraId="0B7C23B3" w14:textId="77777777" w:rsidR="00CE3724" w:rsidRPr="00CE3724" w:rsidRDefault="00CE3724" w:rsidP="008C45D5">
            <w:pPr>
              <w:pStyle w:val="afb"/>
              <w:wordWrap/>
              <w:ind w:left="0"/>
              <w:rPr>
                <w:rFonts w:asciiTheme="minorEastAsia" w:eastAsiaTheme="minorEastAsia" w:hAnsiTheme="minorEastAsia"/>
              </w:rPr>
            </w:pPr>
            <w:r w:rsidRPr="00CE3724">
              <w:rPr>
                <w:rFonts w:asciiTheme="minorEastAsia" w:eastAsiaTheme="minorEastAsia" w:hAnsiTheme="minorEastAsia"/>
              </w:rPr>
              <w:t>특정의미를 가지고 구분 짓는다는 의미로 사용한다.</w:t>
            </w:r>
          </w:p>
          <w:p w14:paraId="34723D81" w14:textId="3E71A7A1" w:rsidR="00CE3724" w:rsidRPr="00CE3724" w:rsidRDefault="00CE3724" w:rsidP="008C45D5">
            <w:pPr>
              <w:pStyle w:val="afb"/>
              <w:wordWrap/>
              <w:ind w:left="0"/>
              <w:rPr>
                <w:rFonts w:asciiTheme="minorEastAsia" w:eastAsiaTheme="minorEastAsia" w:hAnsiTheme="minorEastAsia"/>
              </w:rPr>
            </w:pPr>
            <w:r w:rsidRPr="00CE3724">
              <w:rPr>
                <w:rFonts w:asciiTheme="minorEastAsia" w:eastAsiaTheme="minorEastAsia" w:hAnsiTheme="minorEastAsia"/>
              </w:rPr>
              <w:t xml:space="preserve">같은 </w:t>
            </w:r>
            <w:r w:rsidRPr="00CE3724">
              <w:rPr>
                <w:rFonts w:asciiTheme="minorEastAsia" w:eastAsiaTheme="minorEastAsia" w:hAnsiTheme="minorEastAsia" w:hint="eastAsia"/>
              </w:rPr>
              <w:t>코드도메인 명</w:t>
            </w:r>
            <w:r w:rsidRPr="00CE3724">
              <w:rPr>
                <w:rFonts w:asciiTheme="minorEastAsia" w:eastAsiaTheme="minorEastAsia" w:hAnsiTheme="minorEastAsia"/>
              </w:rPr>
              <w:t xml:space="preserve"> 안에서는 상하관계가 존재하지</w:t>
            </w:r>
            <w:r w:rsidR="009E0796">
              <w:rPr>
                <w:rFonts w:asciiTheme="minorEastAsia" w:eastAsiaTheme="minorEastAsia" w:hAnsiTheme="minorEastAsia"/>
              </w:rPr>
              <w:t xml:space="preserve"> </w:t>
            </w:r>
            <w:r w:rsidRPr="00CE3724">
              <w:rPr>
                <w:rFonts w:asciiTheme="minorEastAsia" w:eastAsiaTheme="minorEastAsia" w:hAnsiTheme="minorEastAsia"/>
              </w:rPr>
              <w:t>않으나,</w:t>
            </w:r>
            <w:r w:rsidR="00AF3FA3">
              <w:rPr>
                <w:rFonts w:asciiTheme="minorEastAsia" w:eastAsiaTheme="minorEastAsia" w:hAnsiTheme="minorEastAsia"/>
              </w:rPr>
              <w:t xml:space="preserve"> </w:t>
            </w:r>
            <w:r w:rsidRPr="00CE3724">
              <w:rPr>
                <w:rFonts w:asciiTheme="minorEastAsia" w:eastAsiaTheme="minorEastAsia" w:hAnsiTheme="minorEastAsia"/>
              </w:rPr>
              <w:t>상위코드도메인과는</w:t>
            </w:r>
            <w:r w:rsidR="009E0796">
              <w:rPr>
                <w:rFonts w:asciiTheme="minorEastAsia" w:eastAsiaTheme="minorEastAsia" w:hAnsiTheme="minorEastAsia"/>
              </w:rPr>
              <w:t xml:space="preserve"> </w:t>
            </w:r>
            <w:r w:rsidRPr="00CE3724">
              <w:rPr>
                <w:rFonts w:asciiTheme="minorEastAsia" w:eastAsiaTheme="minorEastAsia" w:hAnsiTheme="minorEastAsia"/>
              </w:rPr>
              <w:t>상하관계가 존재하는 코드형식이다.</w:t>
            </w:r>
          </w:p>
          <w:p w14:paraId="1DAE4F8A" w14:textId="77777777" w:rsidR="00CE3724" w:rsidRPr="00CE3724" w:rsidRDefault="00CE3724" w:rsidP="008C45D5">
            <w:pPr>
              <w:pStyle w:val="afb"/>
              <w:wordWrap/>
              <w:ind w:left="0"/>
              <w:rPr>
                <w:rFonts w:asciiTheme="minorEastAsia" w:eastAsiaTheme="minorEastAsia" w:hAnsiTheme="minorEastAsia"/>
              </w:rPr>
            </w:pPr>
            <w:r w:rsidRPr="00CE3724">
              <w:rPr>
                <w:rFonts w:asciiTheme="minorEastAsia" w:eastAsiaTheme="minorEastAsia" w:hAnsiTheme="minorEastAsia" w:hint="eastAsia"/>
              </w:rPr>
              <w:t>코드 값을</w:t>
            </w:r>
            <w:r w:rsidRPr="00CE3724">
              <w:rPr>
                <w:rFonts w:asciiTheme="minorEastAsia" w:eastAsiaTheme="minorEastAsia" w:hAnsiTheme="minorEastAsia"/>
              </w:rPr>
              <w:t xml:space="preserve"> 체계화 하여 관리하는 경우 사용</w:t>
            </w:r>
          </w:p>
          <w:p w14:paraId="432E1429" w14:textId="77777777" w:rsidR="00CE3724" w:rsidRPr="00CE3724" w:rsidRDefault="00CE3724" w:rsidP="008C45D5">
            <w:pPr>
              <w:pStyle w:val="afb"/>
              <w:wordWrap/>
              <w:ind w:left="0"/>
              <w:rPr>
                <w:rFonts w:asciiTheme="minorEastAsia" w:eastAsiaTheme="minorEastAsia" w:hAnsiTheme="minorEastAsia"/>
              </w:rPr>
            </w:pPr>
            <w:r w:rsidRPr="00CE3724">
              <w:rPr>
                <w:rFonts w:asciiTheme="minorEastAsia" w:eastAsiaTheme="minorEastAsia" w:hAnsiTheme="minorEastAsia"/>
              </w:rPr>
              <w:t>분류 코드를 정의 할 때에는 대분류, 중분류, 소분류, 상세분류와 같이 사용한다.</w:t>
            </w:r>
          </w:p>
        </w:tc>
        <w:tc>
          <w:tcPr>
            <w:tcW w:w="3827" w:type="dxa"/>
          </w:tcPr>
          <w:p w14:paraId="59C8371E"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szCs w:val="20"/>
              </w:rPr>
              <w:t>대분류코드</w:t>
            </w:r>
          </w:p>
          <w:p w14:paraId="70F76C03"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szCs w:val="20"/>
              </w:rPr>
              <w:t>중분류코드</w:t>
            </w:r>
          </w:p>
          <w:p w14:paraId="5EF7A16E"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szCs w:val="20"/>
              </w:rPr>
              <w:t>소분류코드</w:t>
            </w:r>
          </w:p>
          <w:p w14:paraId="5CF8D9FE"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szCs w:val="20"/>
              </w:rPr>
              <w:t>세분류코드</w:t>
            </w:r>
          </w:p>
        </w:tc>
      </w:tr>
      <w:tr w:rsidR="00CE3724" w:rsidRPr="00CE3724" w14:paraId="2534BFCF" w14:textId="77777777" w:rsidTr="008C45D5">
        <w:tc>
          <w:tcPr>
            <w:tcW w:w="1276" w:type="dxa"/>
          </w:tcPr>
          <w:p w14:paraId="2B2E1E56"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등급</w:t>
            </w:r>
          </w:p>
        </w:tc>
        <w:tc>
          <w:tcPr>
            <w:tcW w:w="4536" w:type="dxa"/>
          </w:tcPr>
          <w:p w14:paraId="234E9512" w14:textId="77777777" w:rsidR="00CE3724" w:rsidRPr="00CE3724" w:rsidRDefault="00CE3724" w:rsidP="008C45D5">
            <w:pPr>
              <w:pStyle w:val="afb"/>
              <w:wordWrap/>
              <w:ind w:left="0"/>
              <w:rPr>
                <w:rFonts w:asciiTheme="minorEastAsia" w:eastAsiaTheme="minorEastAsia" w:hAnsiTheme="minorEastAsia"/>
              </w:rPr>
            </w:pPr>
            <w:r w:rsidRPr="00CE3724">
              <w:rPr>
                <w:rFonts w:asciiTheme="minorEastAsia" w:eastAsiaTheme="minorEastAsia" w:hAnsiTheme="minorEastAsia"/>
              </w:rPr>
              <w:t>특정 코드도메인 안에서 인스턴스</w:t>
            </w:r>
            <w:r w:rsidRPr="00CE3724">
              <w:rPr>
                <w:rFonts w:asciiTheme="minorEastAsia" w:eastAsiaTheme="minorEastAsia" w:hAnsiTheme="minorEastAsia" w:hint="eastAsia"/>
              </w:rPr>
              <w:t>(객체)</w:t>
            </w:r>
            <w:r w:rsidRPr="00CE3724">
              <w:rPr>
                <w:rFonts w:asciiTheme="minorEastAsia" w:eastAsiaTheme="minorEastAsia" w:hAnsiTheme="minorEastAsia"/>
              </w:rPr>
              <w:t xml:space="preserve"> 간의 상하 관계가 존재할 때 정의 한다.</w:t>
            </w:r>
          </w:p>
        </w:tc>
        <w:tc>
          <w:tcPr>
            <w:tcW w:w="3827" w:type="dxa"/>
          </w:tcPr>
          <w:p w14:paraId="18B9A67D"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hint="eastAsia"/>
                <w:szCs w:val="20"/>
              </w:rPr>
              <w:t>사용자등급코드</w:t>
            </w:r>
          </w:p>
        </w:tc>
      </w:tr>
      <w:tr w:rsidR="00CE3724" w:rsidRPr="00CE3724" w14:paraId="31A71961" w14:textId="77777777" w:rsidTr="008C45D5">
        <w:tc>
          <w:tcPr>
            <w:tcW w:w="1276" w:type="dxa"/>
          </w:tcPr>
          <w:p w14:paraId="73AF3D17"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상태</w:t>
            </w:r>
          </w:p>
        </w:tc>
        <w:tc>
          <w:tcPr>
            <w:tcW w:w="4536" w:type="dxa"/>
          </w:tcPr>
          <w:p w14:paraId="24C793D8" w14:textId="77777777" w:rsidR="00CE3724" w:rsidRPr="00CE3724" w:rsidRDefault="00CE3724" w:rsidP="008C45D5">
            <w:pPr>
              <w:pStyle w:val="afb"/>
              <w:ind w:left="0"/>
              <w:rPr>
                <w:rFonts w:asciiTheme="minorEastAsia" w:eastAsiaTheme="minorEastAsia" w:hAnsiTheme="minorEastAsia"/>
              </w:rPr>
            </w:pPr>
            <w:r w:rsidRPr="00CE3724">
              <w:rPr>
                <w:rFonts w:asciiTheme="minorEastAsia" w:eastAsiaTheme="minorEastAsia" w:hAnsiTheme="minorEastAsia"/>
              </w:rPr>
              <w:t xml:space="preserve">코드대상 데이터의 현재상황을 의미하는 </w:t>
            </w:r>
            <w:r w:rsidRPr="00CE3724">
              <w:rPr>
                <w:rFonts w:asciiTheme="minorEastAsia" w:eastAsiaTheme="minorEastAsia" w:hAnsiTheme="minorEastAsia" w:hint="eastAsia"/>
              </w:rPr>
              <w:br/>
            </w:r>
            <w:r w:rsidRPr="00CE3724">
              <w:rPr>
                <w:rFonts w:asciiTheme="minorEastAsia" w:eastAsiaTheme="minorEastAsia" w:hAnsiTheme="minorEastAsia"/>
              </w:rPr>
              <w:t>경우 사용한다.</w:t>
            </w:r>
          </w:p>
          <w:p w14:paraId="177F7BF2" w14:textId="77777777" w:rsidR="00CE3724" w:rsidRPr="00CE3724" w:rsidRDefault="00CE3724" w:rsidP="008C45D5">
            <w:pPr>
              <w:pStyle w:val="afb"/>
              <w:ind w:left="0"/>
              <w:rPr>
                <w:rFonts w:asciiTheme="minorEastAsia" w:eastAsiaTheme="minorEastAsia" w:hAnsiTheme="minorEastAsia"/>
              </w:rPr>
            </w:pPr>
            <w:r w:rsidRPr="00CE3724">
              <w:rPr>
                <w:rFonts w:asciiTheme="minorEastAsia" w:eastAsiaTheme="minorEastAsia" w:hAnsiTheme="minorEastAsia"/>
              </w:rPr>
              <w:t>상태코드는 코드 인스턴스 간의 선후행 관계가 존재하게 되며, 이 코드를 사용하는 코드성</w:t>
            </w:r>
            <w:r w:rsidRPr="00CE3724">
              <w:rPr>
                <w:rFonts w:asciiTheme="minorEastAsia" w:eastAsiaTheme="minorEastAsia" w:hAnsiTheme="minorEastAsia" w:hint="eastAsia"/>
              </w:rPr>
              <w:t xml:space="preserve"> </w:t>
            </w:r>
            <w:r w:rsidR="00B83C8A">
              <w:rPr>
                <w:rFonts w:asciiTheme="minorEastAsia" w:eastAsiaTheme="minorEastAsia" w:hAnsiTheme="minorEastAsia" w:hint="eastAsia"/>
              </w:rPr>
              <w:t>컬럼</w:t>
            </w:r>
            <w:r w:rsidRPr="00CE3724">
              <w:rPr>
                <w:rFonts w:asciiTheme="minorEastAsia" w:eastAsiaTheme="minorEastAsia" w:hAnsiTheme="minorEastAsia" w:hint="eastAsia"/>
              </w:rPr>
              <w:t>의</w:t>
            </w:r>
            <w:r w:rsidRPr="00CE3724">
              <w:rPr>
                <w:rFonts w:asciiTheme="minorEastAsia" w:eastAsiaTheme="minorEastAsia" w:hAnsiTheme="minorEastAsia"/>
              </w:rPr>
              <w:t xml:space="preserve"> 대상 주체는 상태/처리가 완료 시점까지 그 인스턴스 값이 계속 바뀌게 되는 경우이다</w:t>
            </w:r>
          </w:p>
        </w:tc>
        <w:tc>
          <w:tcPr>
            <w:tcW w:w="3827" w:type="dxa"/>
          </w:tcPr>
          <w:p w14:paraId="10C2A86B"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hint="eastAsia"/>
                <w:szCs w:val="20"/>
              </w:rPr>
              <w:t>평가진행상태코드,</w:t>
            </w:r>
          </w:p>
          <w:p w14:paraId="16C3B883" w14:textId="77777777" w:rsidR="00CE3724" w:rsidRPr="00CE3724" w:rsidRDefault="00CE3724" w:rsidP="008C45D5">
            <w:pPr>
              <w:snapToGrid w:val="0"/>
              <w:rPr>
                <w:rFonts w:asciiTheme="minorEastAsia" w:eastAsiaTheme="minorEastAsia" w:hAnsiTheme="minorEastAsia"/>
                <w:szCs w:val="20"/>
              </w:rPr>
            </w:pPr>
          </w:p>
          <w:p w14:paraId="6D8A306F"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hint="eastAsia"/>
                <w:szCs w:val="20"/>
              </w:rPr>
              <w:t>평가진행상태구분코드(X)-&gt;</w:t>
            </w:r>
          </w:p>
          <w:p w14:paraId="69711107" w14:textId="77777777" w:rsidR="00CE3724" w:rsidRPr="00CE3724" w:rsidRDefault="00CE3724" w:rsidP="008C45D5">
            <w:pPr>
              <w:snapToGrid w:val="0"/>
              <w:rPr>
                <w:rFonts w:asciiTheme="minorEastAsia" w:eastAsiaTheme="minorEastAsia" w:hAnsiTheme="minorEastAsia"/>
                <w:szCs w:val="20"/>
              </w:rPr>
            </w:pPr>
            <w:r w:rsidRPr="00CE3724">
              <w:rPr>
                <w:rFonts w:asciiTheme="minorEastAsia" w:eastAsiaTheme="minorEastAsia" w:hAnsiTheme="minorEastAsia" w:hint="eastAsia"/>
                <w:szCs w:val="20"/>
              </w:rPr>
              <w:t>평가진행상태코드(0)</w:t>
            </w:r>
          </w:p>
        </w:tc>
      </w:tr>
      <w:tr w:rsidR="00CE3724" w:rsidRPr="00CE3724" w14:paraId="241C3CAE" w14:textId="77777777" w:rsidTr="008C45D5">
        <w:tc>
          <w:tcPr>
            <w:tcW w:w="1276" w:type="dxa"/>
          </w:tcPr>
          <w:p w14:paraId="72855DED"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종류</w:t>
            </w:r>
          </w:p>
        </w:tc>
        <w:tc>
          <w:tcPr>
            <w:tcW w:w="4536" w:type="dxa"/>
          </w:tcPr>
          <w:p w14:paraId="01713614"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유형의 사물을 나누어 구분하는 경우 사용한다.</w:t>
            </w:r>
          </w:p>
        </w:tc>
        <w:tc>
          <w:tcPr>
            <w:tcW w:w="3827" w:type="dxa"/>
          </w:tcPr>
          <w:p w14:paraId="6F343CCF" w14:textId="77777777" w:rsidR="00CE3724" w:rsidRPr="00CE3724" w:rsidRDefault="00CA4DB6" w:rsidP="008C45D5">
            <w:pPr>
              <w:rPr>
                <w:rFonts w:asciiTheme="minorEastAsia" w:eastAsiaTheme="minorEastAsia" w:hAnsiTheme="minorEastAsia"/>
                <w:szCs w:val="20"/>
              </w:rPr>
            </w:pPr>
            <w:r>
              <w:rPr>
                <w:rFonts w:asciiTheme="minorEastAsia" w:eastAsiaTheme="minorEastAsia" w:hAnsiTheme="minorEastAsia" w:hint="eastAsia"/>
                <w:szCs w:val="20"/>
              </w:rPr>
              <w:t>검사</w:t>
            </w:r>
            <w:r w:rsidR="00CE3724" w:rsidRPr="00CE3724">
              <w:rPr>
                <w:rFonts w:asciiTheme="minorEastAsia" w:eastAsiaTheme="minorEastAsia" w:hAnsiTheme="minorEastAsia"/>
                <w:szCs w:val="20"/>
              </w:rPr>
              <w:t>종류코드</w:t>
            </w:r>
          </w:p>
          <w:p w14:paraId="420DBD19" w14:textId="77777777" w:rsidR="00CE3724" w:rsidRPr="00CE3724" w:rsidRDefault="00CE3724" w:rsidP="008C45D5">
            <w:pPr>
              <w:rPr>
                <w:rFonts w:asciiTheme="minorEastAsia" w:eastAsiaTheme="minorEastAsia" w:hAnsiTheme="minorEastAsia"/>
                <w:szCs w:val="20"/>
              </w:rPr>
            </w:pPr>
          </w:p>
        </w:tc>
      </w:tr>
      <w:tr w:rsidR="00CE3724" w:rsidRPr="00CA4DB6" w14:paraId="5014AD7B" w14:textId="77777777" w:rsidTr="008C45D5">
        <w:tc>
          <w:tcPr>
            <w:tcW w:w="1276" w:type="dxa"/>
          </w:tcPr>
          <w:p w14:paraId="6A509575"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방법</w:t>
            </w:r>
          </w:p>
        </w:tc>
        <w:tc>
          <w:tcPr>
            <w:tcW w:w="4536" w:type="dxa"/>
          </w:tcPr>
          <w:p w14:paraId="308296D3"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행위에 대한 구분에 사용한다.</w:t>
            </w:r>
          </w:p>
          <w:p w14:paraId="1CE0F705"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lastRenderedPageBreak/>
              <w:t xml:space="preserve">그 범위의 기준이 명확하고, 상호 연관성이 없는 값이어야 한다.   그 인스턴스 값이 </w:t>
            </w:r>
            <w:r w:rsidRPr="00CE3724">
              <w:rPr>
                <w:rFonts w:asciiTheme="minorEastAsia" w:eastAsiaTheme="minorEastAsia" w:hAnsiTheme="minorEastAsia"/>
                <w:b/>
                <w:bCs/>
                <w:szCs w:val="20"/>
              </w:rPr>
              <w:t>10개 이내인 값을 정의한다</w:t>
            </w:r>
            <w:r w:rsidRPr="00CE3724">
              <w:rPr>
                <w:rFonts w:asciiTheme="minorEastAsia" w:eastAsiaTheme="minorEastAsia" w:hAnsiTheme="minorEastAsia"/>
                <w:szCs w:val="20"/>
              </w:rPr>
              <w:t>.</w:t>
            </w:r>
          </w:p>
          <w:p w14:paraId="7D713089"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 xml:space="preserve">그 이상이 </w:t>
            </w:r>
            <w:r w:rsidR="003E74A5">
              <w:rPr>
                <w:rFonts w:asciiTheme="minorEastAsia" w:eastAsiaTheme="minorEastAsia" w:hAnsiTheme="minorEastAsia" w:hint="eastAsia"/>
                <w:szCs w:val="20"/>
              </w:rPr>
              <w:t>되</w:t>
            </w:r>
            <w:r w:rsidRPr="00CE3724">
              <w:rPr>
                <w:rFonts w:asciiTheme="minorEastAsia" w:eastAsiaTheme="minorEastAsia" w:hAnsiTheme="minorEastAsia"/>
                <w:szCs w:val="20"/>
              </w:rPr>
              <w:t xml:space="preserve">는 경우는 </w:t>
            </w:r>
            <w:r w:rsidRPr="00CE3724">
              <w:rPr>
                <w:rFonts w:asciiTheme="minorEastAsia" w:eastAsiaTheme="minorEastAsia" w:hAnsiTheme="minorEastAsia"/>
                <w:b/>
                <w:bCs/>
                <w:szCs w:val="20"/>
              </w:rPr>
              <w:t>목록코드</w:t>
            </w:r>
            <w:r w:rsidRPr="00CE3724">
              <w:rPr>
                <w:rFonts w:asciiTheme="minorEastAsia" w:eastAsiaTheme="minorEastAsia" w:hAnsiTheme="minorEastAsia"/>
                <w:szCs w:val="20"/>
              </w:rPr>
              <w:t>로 관리한다.</w:t>
            </w:r>
          </w:p>
        </w:tc>
        <w:tc>
          <w:tcPr>
            <w:tcW w:w="3827" w:type="dxa"/>
          </w:tcPr>
          <w:p w14:paraId="7A600109" w14:textId="77777777" w:rsidR="00CE3724" w:rsidRPr="00CE3724" w:rsidRDefault="00CA4DB6" w:rsidP="008C45D5">
            <w:pPr>
              <w:rPr>
                <w:rFonts w:asciiTheme="minorEastAsia" w:eastAsiaTheme="minorEastAsia" w:hAnsiTheme="minorEastAsia"/>
                <w:szCs w:val="20"/>
              </w:rPr>
            </w:pPr>
            <w:r>
              <w:rPr>
                <w:rFonts w:asciiTheme="minorEastAsia" w:eastAsiaTheme="minorEastAsia" w:hAnsiTheme="minorEastAsia" w:hint="eastAsia"/>
                <w:szCs w:val="20"/>
              </w:rPr>
              <w:lastRenderedPageBreak/>
              <w:t>검사</w:t>
            </w:r>
            <w:r w:rsidR="00CE3724" w:rsidRPr="00CE3724">
              <w:rPr>
                <w:rFonts w:asciiTheme="minorEastAsia" w:eastAsiaTheme="minorEastAsia" w:hAnsiTheme="minorEastAsia"/>
                <w:szCs w:val="20"/>
              </w:rPr>
              <w:t>방법</w:t>
            </w:r>
            <w:r w:rsidR="00CE3724" w:rsidRPr="00CE3724">
              <w:rPr>
                <w:rFonts w:asciiTheme="minorEastAsia" w:eastAsiaTheme="minorEastAsia" w:hAnsiTheme="minorEastAsia" w:hint="eastAsia"/>
                <w:szCs w:val="20"/>
              </w:rPr>
              <w:t>구분</w:t>
            </w:r>
            <w:r w:rsidR="00CE3724" w:rsidRPr="00CE3724">
              <w:rPr>
                <w:rFonts w:asciiTheme="minorEastAsia" w:eastAsiaTheme="minorEastAsia" w:hAnsiTheme="minorEastAsia"/>
                <w:szCs w:val="20"/>
              </w:rPr>
              <w:t>코드</w:t>
            </w:r>
            <w:r w:rsidR="00CE3724" w:rsidRPr="00CE3724">
              <w:rPr>
                <w:rFonts w:asciiTheme="minorEastAsia" w:eastAsiaTheme="minorEastAsia" w:hAnsiTheme="minorEastAsia" w:hint="eastAsia"/>
                <w:szCs w:val="20"/>
              </w:rPr>
              <w:t xml:space="preserve">(X) -&gt; </w:t>
            </w:r>
            <w:r>
              <w:rPr>
                <w:rFonts w:asciiTheme="minorEastAsia" w:eastAsiaTheme="minorEastAsia" w:hAnsiTheme="minorEastAsia" w:hint="eastAsia"/>
                <w:szCs w:val="20"/>
              </w:rPr>
              <w:t>검사</w:t>
            </w:r>
            <w:r w:rsidR="00CE3724" w:rsidRPr="00CE3724">
              <w:rPr>
                <w:rFonts w:asciiTheme="minorEastAsia" w:eastAsiaTheme="minorEastAsia" w:hAnsiTheme="minorEastAsia" w:hint="eastAsia"/>
                <w:szCs w:val="20"/>
              </w:rPr>
              <w:t>방법코드(0)</w:t>
            </w:r>
          </w:p>
        </w:tc>
      </w:tr>
      <w:tr w:rsidR="00CE3724" w:rsidRPr="00CE3724" w14:paraId="222F5269" w14:textId="77777777" w:rsidTr="008C45D5">
        <w:tc>
          <w:tcPr>
            <w:tcW w:w="1276" w:type="dxa"/>
          </w:tcPr>
          <w:p w14:paraId="44502139"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여부</w:t>
            </w:r>
          </w:p>
        </w:tc>
        <w:tc>
          <w:tcPr>
            <w:tcW w:w="4536" w:type="dxa"/>
          </w:tcPr>
          <w:p w14:paraId="511763DE"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True / False, yes/no, whether or not.</w:t>
            </w:r>
          </w:p>
        </w:tc>
        <w:tc>
          <w:tcPr>
            <w:tcW w:w="3827" w:type="dxa"/>
          </w:tcPr>
          <w:p w14:paraId="095F2587"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 xml:space="preserve"> 결혼여부</w:t>
            </w:r>
          </w:p>
        </w:tc>
      </w:tr>
      <w:tr w:rsidR="00CE3724" w:rsidRPr="00CE3724" w:rsidDel="00062E51" w14:paraId="3B9C93B5" w14:textId="4A6A67BC" w:rsidTr="008C45D5">
        <w:trPr>
          <w:del w:id="825" w:author="datastreams" w:date="2023-01-07T20:53:00Z"/>
        </w:trPr>
        <w:tc>
          <w:tcPr>
            <w:tcW w:w="1276" w:type="dxa"/>
          </w:tcPr>
          <w:p w14:paraId="0C7939A0" w14:textId="26D9ECD3" w:rsidR="00CE3724" w:rsidRPr="00CE3724" w:rsidDel="00062E51" w:rsidRDefault="00CE3724" w:rsidP="008C45D5">
            <w:pPr>
              <w:jc w:val="center"/>
              <w:rPr>
                <w:del w:id="826" w:author="datastreams" w:date="2023-01-07T20:53:00Z"/>
                <w:rFonts w:asciiTheme="minorEastAsia" w:eastAsiaTheme="minorEastAsia" w:hAnsiTheme="minorEastAsia"/>
                <w:szCs w:val="20"/>
              </w:rPr>
            </w:pPr>
            <w:del w:id="827" w:author="datastreams" w:date="2023-01-07T20:53:00Z">
              <w:r w:rsidRPr="00CE3724" w:rsidDel="00062E51">
                <w:rPr>
                  <w:rFonts w:asciiTheme="minorEastAsia" w:eastAsiaTheme="minorEastAsia" w:hAnsiTheme="minorEastAsia"/>
                  <w:szCs w:val="20"/>
                </w:rPr>
                <w:delText>유무</w:delText>
              </w:r>
            </w:del>
          </w:p>
        </w:tc>
        <w:tc>
          <w:tcPr>
            <w:tcW w:w="4536" w:type="dxa"/>
          </w:tcPr>
          <w:p w14:paraId="21A45A70" w14:textId="09C735F8" w:rsidR="00CE3724" w:rsidRPr="00CE3724" w:rsidDel="00062E51" w:rsidRDefault="00CE3724" w:rsidP="008C45D5">
            <w:pPr>
              <w:rPr>
                <w:del w:id="828" w:author="datastreams" w:date="2023-01-07T20:53:00Z"/>
                <w:rFonts w:asciiTheme="minorEastAsia" w:eastAsiaTheme="minorEastAsia" w:hAnsiTheme="minorEastAsia"/>
                <w:szCs w:val="20"/>
              </w:rPr>
            </w:pPr>
            <w:del w:id="829" w:author="datastreams" w:date="2023-01-07T20:53:00Z">
              <w:r w:rsidRPr="00CE3724" w:rsidDel="00062E51">
                <w:rPr>
                  <w:rFonts w:asciiTheme="minorEastAsia" w:eastAsiaTheme="minorEastAsia" w:hAnsiTheme="minorEastAsia"/>
                  <w:szCs w:val="20"/>
                </w:rPr>
                <w:delText>Existence / Nonexistence</w:delText>
              </w:r>
            </w:del>
          </w:p>
        </w:tc>
        <w:tc>
          <w:tcPr>
            <w:tcW w:w="3827" w:type="dxa"/>
          </w:tcPr>
          <w:p w14:paraId="392E2DB7" w14:textId="1FA6507C" w:rsidR="00CE3724" w:rsidRPr="00CE3724" w:rsidDel="00062E51" w:rsidRDefault="00CE3724" w:rsidP="008C45D5">
            <w:pPr>
              <w:rPr>
                <w:del w:id="830" w:author="datastreams" w:date="2023-01-07T20:53:00Z"/>
                <w:rFonts w:asciiTheme="minorEastAsia" w:eastAsiaTheme="minorEastAsia" w:hAnsiTheme="minorEastAsia"/>
                <w:szCs w:val="20"/>
              </w:rPr>
            </w:pPr>
            <w:del w:id="831" w:author="datastreams" w:date="2023-01-07T20:53:00Z">
              <w:r w:rsidRPr="00CE3724" w:rsidDel="00062E51">
                <w:rPr>
                  <w:rFonts w:asciiTheme="minorEastAsia" w:eastAsiaTheme="minorEastAsia" w:hAnsiTheme="minorEastAsia"/>
                  <w:szCs w:val="20"/>
                </w:rPr>
                <w:delText xml:space="preserve"> 한도유무</w:delText>
              </w:r>
            </w:del>
          </w:p>
        </w:tc>
      </w:tr>
      <w:tr w:rsidR="00062E51" w:rsidRPr="00CE3724" w14:paraId="72695F03" w14:textId="77777777" w:rsidTr="008C45D5">
        <w:trPr>
          <w:ins w:id="832" w:author="datastreams" w:date="2023-01-07T20:56:00Z"/>
        </w:trPr>
        <w:tc>
          <w:tcPr>
            <w:tcW w:w="1276" w:type="dxa"/>
          </w:tcPr>
          <w:p w14:paraId="4426DBAC" w14:textId="4C8C08A0" w:rsidR="00062E51" w:rsidRPr="00CE3724" w:rsidRDefault="00062E51" w:rsidP="008C45D5">
            <w:pPr>
              <w:jc w:val="center"/>
              <w:rPr>
                <w:ins w:id="833" w:author="datastreams" w:date="2023-01-07T20:56:00Z"/>
                <w:rFonts w:asciiTheme="minorEastAsia" w:eastAsiaTheme="minorEastAsia" w:hAnsiTheme="minorEastAsia"/>
                <w:szCs w:val="20"/>
              </w:rPr>
            </w:pPr>
            <w:ins w:id="834" w:author="datastreams" w:date="2023-01-07T20:57:00Z">
              <w:r>
                <w:rPr>
                  <w:rFonts w:asciiTheme="minorEastAsia" w:eastAsiaTheme="minorEastAsia" w:hAnsiTheme="minorEastAsia" w:hint="eastAsia"/>
                  <w:szCs w:val="20"/>
                </w:rPr>
                <w:t>여부구분코드</w:t>
              </w:r>
            </w:ins>
          </w:p>
        </w:tc>
        <w:tc>
          <w:tcPr>
            <w:tcW w:w="4536" w:type="dxa"/>
          </w:tcPr>
          <w:p w14:paraId="21C61B78" w14:textId="4B3C00E4" w:rsidR="00062E51" w:rsidRPr="00830C5B" w:rsidRDefault="00062E51">
            <w:pPr>
              <w:rPr>
                <w:ins w:id="835" w:author="datastreams" w:date="2023-01-07T20:56:00Z"/>
                <w:rFonts w:asciiTheme="minorEastAsia" w:eastAsiaTheme="minorEastAsia" w:hAnsiTheme="minorEastAsia"/>
                <w:szCs w:val="20"/>
              </w:rPr>
            </w:pPr>
            <w:ins w:id="836" w:author="datastreams" w:date="2023-01-07T20:58:00Z">
              <w:r>
                <w:rPr>
                  <w:rFonts w:asciiTheme="minorEastAsia" w:eastAsiaTheme="minorEastAsia" w:hAnsiTheme="minorEastAsia"/>
                  <w:szCs w:val="20"/>
                </w:rPr>
                <w:t>‘</w:t>
              </w:r>
              <w:r>
                <w:rPr>
                  <w:rFonts w:asciiTheme="minorEastAsia" w:eastAsiaTheme="minorEastAsia" w:hAnsiTheme="minorEastAsia" w:hint="eastAsia"/>
                  <w:szCs w:val="20"/>
                </w:rPr>
                <w:t>예/아니오/무응답</w:t>
              </w:r>
              <w:r>
                <w:rPr>
                  <w:rFonts w:asciiTheme="minorEastAsia" w:eastAsiaTheme="minorEastAsia" w:hAnsiTheme="minorEastAsia"/>
                  <w:szCs w:val="20"/>
                </w:rPr>
                <w:t>’</w:t>
              </w:r>
              <w:r>
                <w:rPr>
                  <w:rFonts w:asciiTheme="minorEastAsia" w:eastAsiaTheme="minorEastAsia" w:hAnsiTheme="minorEastAsia" w:hint="eastAsia"/>
                  <w:szCs w:val="20"/>
                </w:rPr>
                <w:t xml:space="preserve">과 같이 </w:t>
              </w:r>
            </w:ins>
            <w:ins w:id="837" w:author="datastreams" w:date="2023-01-07T20:59:00Z">
              <w:r>
                <w:rPr>
                  <w:rFonts w:asciiTheme="minorEastAsia" w:eastAsiaTheme="minorEastAsia" w:hAnsiTheme="minorEastAsia"/>
                  <w:szCs w:val="20"/>
                </w:rPr>
                <w:t>‘</w:t>
              </w:r>
              <w:r>
                <w:rPr>
                  <w:rFonts w:asciiTheme="minorEastAsia" w:eastAsiaTheme="minorEastAsia" w:hAnsiTheme="minorEastAsia" w:hint="eastAsia"/>
                  <w:szCs w:val="20"/>
                </w:rPr>
                <w:t>예/아니오</w:t>
              </w:r>
              <w:r>
                <w:rPr>
                  <w:rFonts w:asciiTheme="minorEastAsia" w:eastAsiaTheme="minorEastAsia" w:hAnsiTheme="minorEastAsia"/>
                  <w:szCs w:val="20"/>
                </w:rPr>
                <w:t>’</w:t>
              </w:r>
            </w:ins>
            <w:ins w:id="838" w:author="datastreams" w:date="2023-01-07T21:00:00Z">
              <w:r>
                <w:rPr>
                  <w:rFonts w:asciiTheme="minorEastAsia" w:eastAsiaTheme="minorEastAsia" w:hAnsiTheme="minorEastAsia" w:hint="eastAsia"/>
                  <w:szCs w:val="20"/>
                </w:rPr>
                <w:t>가 명확하지 않은 경우의 유효값</w:t>
              </w:r>
            </w:ins>
            <w:ins w:id="839" w:author="datastreams" w:date="2023-01-07T21:05:00Z">
              <w:r w:rsidR="00830C5B">
                <w:rPr>
                  <w:rFonts w:asciiTheme="minorEastAsia" w:eastAsiaTheme="minorEastAsia" w:hAnsiTheme="minorEastAsia" w:hint="eastAsia"/>
                  <w:szCs w:val="20"/>
                </w:rPr>
                <w:t xml:space="preserve">이 있을 때 구분코드를 </w:t>
              </w:r>
            </w:ins>
            <w:ins w:id="840" w:author="datastreams" w:date="2023-01-07T21:06:00Z">
              <w:r w:rsidR="00830C5B">
                <w:rPr>
                  <w:rFonts w:asciiTheme="minorEastAsia" w:eastAsiaTheme="minorEastAsia" w:hAnsiTheme="minorEastAsia" w:hint="eastAsia"/>
                  <w:szCs w:val="20"/>
                </w:rPr>
                <w:t>추가하여 사용</w:t>
              </w:r>
            </w:ins>
          </w:p>
        </w:tc>
        <w:tc>
          <w:tcPr>
            <w:tcW w:w="3827" w:type="dxa"/>
          </w:tcPr>
          <w:p w14:paraId="0FE155A0" w14:textId="28818A22" w:rsidR="00062E51" w:rsidRDefault="00830C5B" w:rsidP="008C45D5">
            <w:pPr>
              <w:rPr>
                <w:ins w:id="841" w:author="datastreams" w:date="2023-01-07T21:01:00Z"/>
                <w:rFonts w:asciiTheme="minorEastAsia" w:eastAsiaTheme="minorEastAsia" w:hAnsiTheme="minorEastAsia"/>
                <w:szCs w:val="20"/>
              </w:rPr>
            </w:pPr>
            <w:ins w:id="842" w:author="datastreams" w:date="2023-01-07T21:01:00Z">
              <w:r>
                <w:rPr>
                  <w:rFonts w:asciiTheme="minorEastAsia" w:eastAsiaTheme="minorEastAsia" w:hAnsiTheme="minorEastAsia" w:hint="eastAsia"/>
                  <w:szCs w:val="20"/>
                </w:rPr>
                <w:t>여부</w:t>
              </w:r>
              <w:r w:rsidR="00062E51">
                <w:rPr>
                  <w:rFonts w:asciiTheme="minorEastAsia" w:eastAsiaTheme="minorEastAsia" w:hAnsiTheme="minorEastAsia" w:hint="eastAsia"/>
                  <w:szCs w:val="20"/>
                </w:rPr>
                <w:t>무응답구분코드</w:t>
              </w:r>
            </w:ins>
          </w:p>
          <w:p w14:paraId="046E424A" w14:textId="77777777" w:rsidR="00062E51" w:rsidRDefault="00062E51" w:rsidP="008C45D5">
            <w:pPr>
              <w:rPr>
                <w:ins w:id="843" w:author="datastreams" w:date="2023-01-07T21:02:00Z"/>
                <w:rFonts w:asciiTheme="minorEastAsia" w:eastAsiaTheme="minorEastAsia" w:hAnsiTheme="minorEastAsia"/>
                <w:szCs w:val="20"/>
              </w:rPr>
            </w:pPr>
            <w:ins w:id="844" w:author="datastreams" w:date="2023-01-07T21:01:00Z">
              <w:r>
                <w:rPr>
                  <w:rFonts w:asciiTheme="minorEastAsia" w:eastAsiaTheme="minorEastAsia" w:hAnsiTheme="minorEastAsia" w:hint="eastAsia"/>
                  <w:szCs w:val="20"/>
                </w:rPr>
                <w:t>감지여부구분코드</w:t>
              </w:r>
            </w:ins>
          </w:p>
          <w:p w14:paraId="6BCD6123" w14:textId="77777777" w:rsidR="00062E51" w:rsidRDefault="00062E51" w:rsidP="008C45D5">
            <w:pPr>
              <w:rPr>
                <w:ins w:id="845" w:author="datastreams" w:date="2023-01-07T21:02:00Z"/>
                <w:rFonts w:asciiTheme="minorEastAsia" w:eastAsiaTheme="minorEastAsia" w:hAnsiTheme="minorEastAsia"/>
                <w:szCs w:val="20"/>
              </w:rPr>
            </w:pPr>
            <w:ins w:id="846" w:author="datastreams" w:date="2023-01-07T21:02:00Z">
              <w:r>
                <w:rPr>
                  <w:rFonts w:asciiTheme="minorEastAsia" w:eastAsiaTheme="minorEastAsia" w:hAnsiTheme="minorEastAsia" w:hint="eastAsia"/>
                  <w:szCs w:val="20"/>
                </w:rPr>
                <w:t>양성여부구분코드</w:t>
              </w:r>
            </w:ins>
          </w:p>
          <w:p w14:paraId="033A337C" w14:textId="77777777" w:rsidR="00062E51" w:rsidRDefault="00062E51" w:rsidP="008C45D5">
            <w:pPr>
              <w:rPr>
                <w:ins w:id="847" w:author="datastreams" w:date="2023-01-07T21:02:00Z"/>
                <w:rFonts w:asciiTheme="minorEastAsia" w:eastAsiaTheme="minorEastAsia" w:hAnsiTheme="minorEastAsia"/>
                <w:szCs w:val="20"/>
              </w:rPr>
            </w:pPr>
            <w:ins w:id="848" w:author="datastreams" w:date="2023-01-07T21:02:00Z">
              <w:r>
                <w:rPr>
                  <w:rFonts w:asciiTheme="minorEastAsia" w:eastAsiaTheme="minorEastAsia" w:hAnsiTheme="minorEastAsia" w:hint="eastAsia"/>
                  <w:szCs w:val="20"/>
                </w:rPr>
                <w:t>여부확인불가구분코드</w:t>
              </w:r>
            </w:ins>
          </w:p>
          <w:p w14:paraId="55B7AD00" w14:textId="77777777" w:rsidR="00062E51" w:rsidRDefault="00062E51" w:rsidP="008C45D5">
            <w:pPr>
              <w:rPr>
                <w:ins w:id="849" w:author="datastreams" w:date="2023-01-07T21:02:00Z"/>
                <w:rFonts w:asciiTheme="minorEastAsia" w:eastAsiaTheme="minorEastAsia" w:hAnsiTheme="minorEastAsia"/>
                <w:szCs w:val="20"/>
              </w:rPr>
            </w:pPr>
            <w:ins w:id="850" w:author="datastreams" w:date="2023-01-07T21:02:00Z">
              <w:r>
                <w:rPr>
                  <w:rFonts w:asciiTheme="minorEastAsia" w:eastAsiaTheme="minorEastAsia" w:hAnsiTheme="minorEastAsia" w:hint="eastAsia"/>
                  <w:szCs w:val="20"/>
                </w:rPr>
                <w:t>존재여부구분코드</w:t>
              </w:r>
            </w:ins>
          </w:p>
          <w:p w14:paraId="48189718" w14:textId="449A0AFE" w:rsidR="00062E51" w:rsidRPr="00CE3724" w:rsidRDefault="00062E51" w:rsidP="008C45D5">
            <w:pPr>
              <w:rPr>
                <w:ins w:id="851" w:author="datastreams" w:date="2023-01-07T20:56:00Z"/>
                <w:rFonts w:asciiTheme="minorEastAsia" w:eastAsiaTheme="minorEastAsia" w:hAnsiTheme="minorEastAsia"/>
                <w:szCs w:val="20"/>
              </w:rPr>
            </w:pPr>
            <w:ins w:id="852" w:author="datastreams" w:date="2023-01-07T21:02:00Z">
              <w:r>
                <w:rPr>
                  <w:rFonts w:asciiTheme="minorEastAsia" w:eastAsiaTheme="minorEastAsia" w:hAnsiTheme="minorEastAsia" w:hint="eastAsia"/>
                  <w:szCs w:val="20"/>
                </w:rPr>
                <w:t>포함여부구분코드</w:t>
              </w:r>
            </w:ins>
          </w:p>
        </w:tc>
      </w:tr>
      <w:tr w:rsidR="00CE3724" w:rsidRPr="00CE3724" w14:paraId="0F2A0411" w14:textId="77777777" w:rsidTr="008C45D5">
        <w:tc>
          <w:tcPr>
            <w:tcW w:w="1276" w:type="dxa"/>
          </w:tcPr>
          <w:p w14:paraId="00DB5283" w14:textId="77777777" w:rsidR="00CE3724" w:rsidRPr="00CE3724" w:rsidRDefault="00CE3724" w:rsidP="008C45D5">
            <w:pPr>
              <w:jc w:val="center"/>
              <w:rPr>
                <w:rFonts w:asciiTheme="minorEastAsia" w:eastAsiaTheme="minorEastAsia" w:hAnsiTheme="minorEastAsia"/>
                <w:szCs w:val="20"/>
              </w:rPr>
            </w:pPr>
            <w:r w:rsidRPr="00CE3724">
              <w:rPr>
                <w:rFonts w:asciiTheme="minorEastAsia" w:eastAsiaTheme="minorEastAsia" w:hAnsiTheme="minorEastAsia"/>
                <w:szCs w:val="20"/>
              </w:rPr>
              <w:t>코드유형이 없는</w:t>
            </w:r>
            <w:r w:rsidRPr="00CE3724">
              <w:rPr>
                <w:rFonts w:asciiTheme="minorEastAsia" w:eastAsiaTheme="minorEastAsia" w:hAnsiTheme="minorEastAsia" w:hint="eastAsia"/>
                <w:szCs w:val="20"/>
              </w:rPr>
              <w:t xml:space="preserve"> </w:t>
            </w:r>
            <w:r w:rsidRPr="00CE3724">
              <w:rPr>
                <w:rFonts w:asciiTheme="minorEastAsia" w:eastAsiaTheme="minorEastAsia" w:hAnsiTheme="minorEastAsia"/>
                <w:szCs w:val="20"/>
              </w:rPr>
              <w:t>경우</w:t>
            </w:r>
          </w:p>
        </w:tc>
        <w:tc>
          <w:tcPr>
            <w:tcW w:w="4536" w:type="dxa"/>
          </w:tcPr>
          <w:p w14:paraId="78F91133"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w:t>
            </w:r>
            <w:r w:rsidRPr="00CE3724">
              <w:rPr>
                <w:rFonts w:asciiTheme="minorEastAsia" w:eastAsiaTheme="minorEastAsia" w:hAnsiTheme="minorEastAsia" w:hint="eastAsia"/>
                <w:szCs w:val="20"/>
              </w:rPr>
              <w:t>구분</w:t>
            </w:r>
            <w:r w:rsidRPr="00CE3724">
              <w:rPr>
                <w:rFonts w:asciiTheme="minorEastAsia" w:eastAsiaTheme="minorEastAsia" w:hAnsiTheme="minorEastAsia"/>
                <w:szCs w:val="20"/>
              </w:rPr>
              <w:t>”</w:t>
            </w:r>
            <w:r w:rsidRPr="00CE3724">
              <w:rPr>
                <w:rFonts w:asciiTheme="minorEastAsia" w:eastAsiaTheme="minorEastAsia" w:hAnsiTheme="minorEastAsia" w:hint="eastAsia"/>
                <w:szCs w:val="20"/>
              </w:rPr>
              <w:t xml:space="preserve">, </w:t>
            </w:r>
            <w:r w:rsidRPr="00CE3724">
              <w:rPr>
                <w:rFonts w:asciiTheme="minorEastAsia" w:eastAsiaTheme="minorEastAsia" w:hAnsiTheme="minorEastAsia"/>
                <w:szCs w:val="20"/>
              </w:rPr>
              <w:t>“</w:t>
            </w:r>
            <w:r w:rsidRPr="00CE3724">
              <w:rPr>
                <w:rFonts w:asciiTheme="minorEastAsia" w:eastAsiaTheme="minorEastAsia" w:hAnsiTheme="minorEastAsia" w:hint="eastAsia"/>
                <w:szCs w:val="20"/>
              </w:rPr>
              <w:t>방법</w:t>
            </w:r>
            <w:r w:rsidRPr="00CE3724">
              <w:rPr>
                <w:rFonts w:asciiTheme="minorEastAsia" w:eastAsiaTheme="minorEastAsia" w:hAnsiTheme="minorEastAsia"/>
                <w:szCs w:val="20"/>
              </w:rPr>
              <w:t>”</w:t>
            </w:r>
            <w:r w:rsidRPr="00CE3724">
              <w:rPr>
                <w:rFonts w:asciiTheme="minorEastAsia" w:eastAsiaTheme="minorEastAsia" w:hAnsiTheme="minorEastAsia" w:hint="eastAsia"/>
                <w:szCs w:val="20"/>
              </w:rPr>
              <w:t xml:space="preserve"> 등 코드유형 없이도 변별력이 가능한 경우 </w:t>
            </w:r>
            <w:r w:rsidRPr="00CE3724">
              <w:rPr>
                <w:rFonts w:asciiTheme="minorEastAsia" w:eastAsiaTheme="minorEastAsia" w:hAnsiTheme="minorEastAsia"/>
                <w:szCs w:val="20"/>
              </w:rPr>
              <w:t>“</w:t>
            </w:r>
            <w:r w:rsidRPr="00CE3724">
              <w:rPr>
                <w:rFonts w:asciiTheme="minorEastAsia" w:eastAsiaTheme="minorEastAsia" w:hAnsiTheme="minorEastAsia" w:hint="eastAsia"/>
                <w:szCs w:val="20"/>
              </w:rPr>
              <w:t>~코드</w:t>
            </w:r>
            <w:r w:rsidRPr="00CE3724">
              <w:rPr>
                <w:rFonts w:asciiTheme="minorEastAsia" w:eastAsiaTheme="minorEastAsia" w:hAnsiTheme="minorEastAsia"/>
                <w:szCs w:val="20"/>
              </w:rPr>
              <w:t>”</w:t>
            </w:r>
            <w:r w:rsidRPr="00CE3724">
              <w:rPr>
                <w:rFonts w:asciiTheme="minorEastAsia" w:eastAsiaTheme="minorEastAsia" w:hAnsiTheme="minorEastAsia" w:hint="eastAsia"/>
                <w:szCs w:val="20"/>
              </w:rPr>
              <w:t>만 붙인다.</w:t>
            </w:r>
          </w:p>
        </w:tc>
        <w:tc>
          <w:tcPr>
            <w:tcW w:w="3827" w:type="dxa"/>
          </w:tcPr>
          <w:p w14:paraId="0615D8C7" w14:textId="77777777" w:rsidR="00CE3724" w:rsidRPr="00CE3724" w:rsidRDefault="00CE3724" w:rsidP="008C45D5">
            <w:pPr>
              <w:rPr>
                <w:rFonts w:asciiTheme="minorEastAsia" w:eastAsiaTheme="minorEastAsia" w:hAnsiTheme="minorEastAsia"/>
                <w:szCs w:val="20"/>
              </w:rPr>
            </w:pPr>
            <w:r w:rsidRPr="00CE3724">
              <w:rPr>
                <w:rFonts w:asciiTheme="minorEastAsia" w:eastAsiaTheme="minorEastAsia" w:hAnsiTheme="minorEastAsia"/>
                <w:szCs w:val="20"/>
              </w:rPr>
              <w:t>통화코드,</w:t>
            </w:r>
            <w:r w:rsidRPr="00CE3724">
              <w:rPr>
                <w:rFonts w:asciiTheme="minorEastAsia" w:eastAsiaTheme="minorEastAsia" w:hAnsiTheme="minorEastAsia" w:hint="eastAsia"/>
                <w:szCs w:val="20"/>
              </w:rPr>
              <w:t xml:space="preserve"> </w:t>
            </w:r>
            <w:r w:rsidRPr="00CE3724">
              <w:rPr>
                <w:rFonts w:asciiTheme="minorEastAsia" w:eastAsiaTheme="minorEastAsia" w:hAnsiTheme="minorEastAsia"/>
                <w:szCs w:val="20"/>
              </w:rPr>
              <w:t>직업코드,</w:t>
            </w:r>
            <w:r w:rsidRPr="00CE3724">
              <w:rPr>
                <w:rFonts w:asciiTheme="minorEastAsia" w:eastAsiaTheme="minorEastAsia" w:hAnsiTheme="minorEastAsia" w:hint="eastAsia"/>
                <w:szCs w:val="20"/>
              </w:rPr>
              <w:t xml:space="preserve"> </w:t>
            </w:r>
            <w:r w:rsidRPr="00CE3724">
              <w:rPr>
                <w:rFonts w:asciiTheme="minorEastAsia" w:eastAsiaTheme="minorEastAsia" w:hAnsiTheme="minorEastAsia"/>
                <w:szCs w:val="20"/>
              </w:rPr>
              <w:t>계정과목코드</w:t>
            </w:r>
            <w:r w:rsidRPr="00CE3724">
              <w:rPr>
                <w:rFonts w:asciiTheme="minorEastAsia" w:eastAsiaTheme="minorEastAsia" w:hAnsiTheme="minorEastAsia" w:hint="eastAsia"/>
                <w:szCs w:val="20"/>
              </w:rPr>
              <w:t>, 거래코드, 상태코드</w:t>
            </w:r>
          </w:p>
        </w:tc>
      </w:tr>
    </w:tbl>
    <w:p w14:paraId="59EAB560" w14:textId="77777777" w:rsidR="007D53F7" w:rsidRPr="00CE3724" w:rsidRDefault="007D53F7" w:rsidP="005D3BAA">
      <w:pPr>
        <w:rPr>
          <w:rFonts w:asciiTheme="minorEastAsia" w:eastAsiaTheme="minorEastAsia" w:hAnsiTheme="minorEastAsia"/>
          <w:szCs w:val="20"/>
        </w:rPr>
      </w:pPr>
    </w:p>
    <w:p w14:paraId="1C3CFC5E" w14:textId="77777777" w:rsidR="00A8312C" w:rsidRPr="00AB105B" w:rsidRDefault="00A8312C" w:rsidP="00A8312C">
      <w:pPr>
        <w:rPr>
          <w:rFonts w:asciiTheme="minorEastAsia" w:eastAsiaTheme="minorEastAsia" w:hAnsiTheme="minorEastAsia"/>
          <w:szCs w:val="20"/>
        </w:rPr>
      </w:pPr>
      <w:r w:rsidRPr="00A8312C">
        <w:rPr>
          <w:rFonts w:asciiTheme="minorEastAsia" w:eastAsiaTheme="minorEastAsia" w:hAnsiTheme="minorEastAsia" w:hint="eastAsia"/>
          <w:szCs w:val="20"/>
        </w:rPr>
        <w:t>아래의</w:t>
      </w:r>
      <w:r w:rsidRPr="00A8312C">
        <w:rPr>
          <w:rFonts w:asciiTheme="minorEastAsia" w:eastAsiaTheme="minorEastAsia" w:hAnsiTheme="minorEastAsia"/>
          <w:szCs w:val="20"/>
        </w:rPr>
        <w:t xml:space="preserve"> 코드 유형에 대해서는 ‘구분’을 붙이지 않고 사용한다</w:t>
      </w:r>
      <w:r w:rsidRPr="00AB105B">
        <w:rPr>
          <w:rFonts w:asciiTheme="minorEastAsia" w:eastAsiaTheme="minorEastAsia" w:hAnsiTheme="minorEastAsia"/>
          <w:szCs w:val="20"/>
        </w:rPr>
        <w:t>.</w:t>
      </w:r>
    </w:p>
    <w:p w14:paraId="6AAA697A" w14:textId="77777777" w:rsidR="00A8312C" w:rsidRPr="002A7693" w:rsidRDefault="00A8312C" w:rsidP="00A8312C">
      <w:pPr>
        <w:pStyle w:val="a7"/>
        <w:keepNext/>
        <w:jc w:val="left"/>
        <w:rPr>
          <w:b w:val="0"/>
          <w:bCs w:val="0"/>
        </w:rPr>
      </w:pPr>
      <w:r w:rsidRPr="002A7693">
        <w:rPr>
          <w:rFonts w:hint="eastAsia"/>
          <w:b w:val="0"/>
          <w:bCs w:val="0"/>
        </w:rPr>
        <w:t>[표</w:t>
      </w:r>
      <w:r>
        <w:rPr>
          <w:b w:val="0"/>
          <w:bCs w:val="0"/>
        </w:rPr>
        <w:t>5</w:t>
      </w:r>
      <w:r w:rsidRPr="002A7693">
        <w:rPr>
          <w:rFonts w:hint="eastAsia"/>
          <w:b w:val="0"/>
          <w:bCs w:val="0"/>
        </w:rPr>
        <w:t>-</w:t>
      </w:r>
      <w:r>
        <w:rPr>
          <w:b w:val="0"/>
          <w:bCs w:val="0"/>
        </w:rPr>
        <w:t>1</w:t>
      </w:r>
      <w:r w:rsidR="00611B5A">
        <w:rPr>
          <w:b w:val="0"/>
          <w:bCs w:val="0"/>
        </w:rPr>
        <w:t>4</w:t>
      </w:r>
      <w:r w:rsidRPr="002A7693">
        <w:rPr>
          <w:rFonts w:hint="eastAsia"/>
          <w:b w:val="0"/>
          <w:bCs w:val="0"/>
        </w:rPr>
        <w:t>]</w:t>
      </w:r>
      <w:r w:rsidRPr="002A7693">
        <w:rPr>
          <w:b w:val="0"/>
          <w:bCs w:val="0"/>
        </w:rPr>
        <w:t xml:space="preserve"> </w:t>
      </w:r>
      <w:r w:rsidRPr="00A8312C">
        <w:rPr>
          <w:rFonts w:asciiTheme="minorEastAsia" w:eastAsiaTheme="minorEastAsia" w:hAnsiTheme="minorEastAsia" w:hint="eastAsia"/>
          <w:b w:val="0"/>
          <w:bCs w:val="0"/>
        </w:rPr>
        <w:t>코드유형이</w:t>
      </w:r>
      <w:r w:rsidRPr="00A8312C">
        <w:rPr>
          <w:rFonts w:asciiTheme="minorEastAsia" w:eastAsiaTheme="minorEastAsia" w:hAnsiTheme="minorEastAsia"/>
          <w:b w:val="0"/>
          <w:bCs w:val="0"/>
        </w:rPr>
        <w:t xml:space="preserve"> 없이 사용하는 코드도메인 예시</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7796"/>
      </w:tblGrid>
      <w:tr w:rsidR="00A8312C" w:rsidRPr="00A8312C" w14:paraId="7B44ED74" w14:textId="77777777" w:rsidTr="008C45D5">
        <w:trPr>
          <w:trHeight w:val="376"/>
        </w:trPr>
        <w:tc>
          <w:tcPr>
            <w:tcW w:w="1843" w:type="dxa"/>
            <w:tcBorders>
              <w:top w:val="single" w:sz="12" w:space="0" w:color="auto"/>
              <w:left w:val="single" w:sz="12" w:space="0" w:color="auto"/>
              <w:bottom w:val="single" w:sz="12" w:space="0" w:color="auto"/>
              <w:right w:val="single" w:sz="4" w:space="0" w:color="auto"/>
            </w:tcBorders>
            <w:vAlign w:val="center"/>
          </w:tcPr>
          <w:p w14:paraId="269D6A87" w14:textId="77777777" w:rsidR="00A8312C" w:rsidRPr="00A8312C" w:rsidRDefault="00A8312C" w:rsidP="008C45D5">
            <w:pPr>
              <w:pStyle w:val="Tableheader"/>
              <w:jc w:val="center"/>
              <w:rPr>
                <w:rFonts w:ascii="맑은 고딕" w:eastAsia="맑은 고딕" w:hAnsi="맑은 고딕"/>
                <w:sz w:val="20"/>
                <w:lang w:val="fr-FR"/>
              </w:rPr>
            </w:pPr>
            <w:r w:rsidRPr="00A8312C">
              <w:rPr>
                <w:rFonts w:ascii="맑은 고딕" w:eastAsia="맑은 고딕" w:hAnsi="맑은 고딕"/>
                <w:sz w:val="20"/>
                <w:lang w:val="fr-FR"/>
              </w:rPr>
              <w:t>코드 유형</w:t>
            </w:r>
          </w:p>
        </w:tc>
        <w:tc>
          <w:tcPr>
            <w:tcW w:w="7796" w:type="dxa"/>
            <w:tcBorders>
              <w:top w:val="single" w:sz="12" w:space="0" w:color="auto"/>
              <w:left w:val="single" w:sz="4" w:space="0" w:color="auto"/>
              <w:bottom w:val="single" w:sz="12" w:space="0" w:color="auto"/>
              <w:right w:val="single" w:sz="12" w:space="0" w:color="auto"/>
            </w:tcBorders>
            <w:vAlign w:val="center"/>
          </w:tcPr>
          <w:p w14:paraId="000C8487" w14:textId="77777777" w:rsidR="00A8312C" w:rsidRPr="00A8312C" w:rsidRDefault="00A8312C" w:rsidP="008C45D5">
            <w:pPr>
              <w:pStyle w:val="Tableheader"/>
              <w:jc w:val="center"/>
              <w:rPr>
                <w:rFonts w:ascii="맑은 고딕" w:eastAsia="맑은 고딕" w:hAnsi="맑은 고딕"/>
                <w:sz w:val="20"/>
                <w:lang w:val="fr-FR"/>
              </w:rPr>
            </w:pPr>
            <w:r w:rsidRPr="00A8312C">
              <w:rPr>
                <w:rFonts w:ascii="맑은 고딕" w:eastAsia="맑은 고딕" w:hAnsi="맑은 고딕"/>
                <w:sz w:val="20"/>
                <w:lang w:val="fr-FR"/>
              </w:rPr>
              <w:t>적용방법</w:t>
            </w:r>
          </w:p>
        </w:tc>
      </w:tr>
      <w:tr w:rsidR="00A8312C" w:rsidRPr="00A8312C" w14:paraId="62B33601" w14:textId="77777777" w:rsidTr="008C45D5">
        <w:tc>
          <w:tcPr>
            <w:tcW w:w="1843" w:type="dxa"/>
          </w:tcPr>
          <w:p w14:paraId="1E56871C" w14:textId="77777777" w:rsidR="00A8312C" w:rsidRPr="00A8312C" w:rsidRDefault="00A8312C" w:rsidP="008C45D5">
            <w:pPr>
              <w:jc w:val="center"/>
              <w:rPr>
                <w:szCs w:val="20"/>
              </w:rPr>
            </w:pPr>
            <w:r w:rsidRPr="00A8312C">
              <w:rPr>
                <w:rFonts w:hint="eastAsia"/>
                <w:szCs w:val="20"/>
              </w:rPr>
              <w:t>상태</w:t>
            </w:r>
          </w:p>
        </w:tc>
        <w:tc>
          <w:tcPr>
            <w:tcW w:w="7796" w:type="dxa"/>
          </w:tcPr>
          <w:p w14:paraId="788A0A1F" w14:textId="77777777" w:rsidR="00A8312C" w:rsidRPr="00A8312C" w:rsidRDefault="00A8312C" w:rsidP="008C45D5">
            <w:pPr>
              <w:rPr>
                <w:szCs w:val="20"/>
              </w:rPr>
            </w:pPr>
            <w:r w:rsidRPr="00A8312C">
              <w:rPr>
                <w:rFonts w:hint="eastAsia"/>
                <w:szCs w:val="20"/>
              </w:rPr>
              <w:t>상태코드</w:t>
            </w:r>
          </w:p>
        </w:tc>
      </w:tr>
      <w:tr w:rsidR="00A8312C" w:rsidRPr="00A8312C" w14:paraId="2AAF6D76" w14:textId="77777777" w:rsidTr="008C45D5">
        <w:tc>
          <w:tcPr>
            <w:tcW w:w="1843" w:type="dxa"/>
          </w:tcPr>
          <w:p w14:paraId="102BB030" w14:textId="77777777" w:rsidR="00A8312C" w:rsidRPr="00A8312C" w:rsidRDefault="00A8312C" w:rsidP="008C45D5">
            <w:pPr>
              <w:jc w:val="center"/>
              <w:rPr>
                <w:szCs w:val="20"/>
              </w:rPr>
            </w:pPr>
            <w:r w:rsidRPr="00A8312C">
              <w:rPr>
                <w:szCs w:val="20"/>
              </w:rPr>
              <w:t>사유</w:t>
            </w:r>
          </w:p>
        </w:tc>
        <w:tc>
          <w:tcPr>
            <w:tcW w:w="7796" w:type="dxa"/>
          </w:tcPr>
          <w:p w14:paraId="7712E385" w14:textId="77777777" w:rsidR="00A8312C" w:rsidRPr="00A8312C" w:rsidRDefault="00A8312C" w:rsidP="008C45D5">
            <w:pPr>
              <w:rPr>
                <w:szCs w:val="20"/>
              </w:rPr>
            </w:pPr>
            <w:r w:rsidRPr="00A8312C">
              <w:rPr>
                <w:rFonts w:hint="eastAsia"/>
                <w:szCs w:val="20"/>
              </w:rPr>
              <w:t>반송사유코드</w:t>
            </w:r>
          </w:p>
        </w:tc>
      </w:tr>
      <w:tr w:rsidR="00A8312C" w:rsidRPr="00A8312C" w14:paraId="6768BE94" w14:textId="77777777" w:rsidTr="008C45D5">
        <w:tc>
          <w:tcPr>
            <w:tcW w:w="1843" w:type="dxa"/>
          </w:tcPr>
          <w:p w14:paraId="2707235B" w14:textId="77777777" w:rsidR="00A8312C" w:rsidRPr="00A8312C" w:rsidRDefault="00A8312C" w:rsidP="008C45D5">
            <w:pPr>
              <w:jc w:val="center"/>
              <w:rPr>
                <w:szCs w:val="20"/>
              </w:rPr>
            </w:pPr>
            <w:r w:rsidRPr="00A8312C">
              <w:rPr>
                <w:szCs w:val="20"/>
              </w:rPr>
              <w:t>조건</w:t>
            </w:r>
          </w:p>
        </w:tc>
        <w:tc>
          <w:tcPr>
            <w:tcW w:w="7796" w:type="dxa"/>
          </w:tcPr>
          <w:p w14:paraId="57E42B94" w14:textId="77777777" w:rsidR="00A8312C" w:rsidRPr="00A8312C" w:rsidRDefault="00A8312C" w:rsidP="008C45D5">
            <w:pPr>
              <w:rPr>
                <w:szCs w:val="20"/>
              </w:rPr>
            </w:pPr>
            <w:r w:rsidRPr="00A8312C">
              <w:rPr>
                <w:szCs w:val="20"/>
              </w:rPr>
              <w:t>가격조건코드</w:t>
            </w:r>
          </w:p>
        </w:tc>
      </w:tr>
      <w:tr w:rsidR="00A8312C" w:rsidRPr="00A8312C" w14:paraId="5286D583" w14:textId="77777777" w:rsidTr="008C45D5">
        <w:tc>
          <w:tcPr>
            <w:tcW w:w="1843" w:type="dxa"/>
          </w:tcPr>
          <w:p w14:paraId="38643099" w14:textId="77777777" w:rsidR="00A8312C" w:rsidRPr="00A8312C" w:rsidRDefault="00A8312C" w:rsidP="008C45D5">
            <w:pPr>
              <w:jc w:val="center"/>
              <w:rPr>
                <w:szCs w:val="20"/>
              </w:rPr>
            </w:pPr>
            <w:r w:rsidRPr="00A8312C">
              <w:rPr>
                <w:szCs w:val="20"/>
              </w:rPr>
              <w:t>규모</w:t>
            </w:r>
          </w:p>
        </w:tc>
        <w:tc>
          <w:tcPr>
            <w:tcW w:w="7796" w:type="dxa"/>
          </w:tcPr>
          <w:p w14:paraId="76A92895" w14:textId="77777777" w:rsidR="00A8312C" w:rsidRPr="00A8312C" w:rsidRDefault="00A8312C" w:rsidP="008C45D5">
            <w:pPr>
              <w:rPr>
                <w:szCs w:val="20"/>
              </w:rPr>
            </w:pPr>
            <w:r w:rsidRPr="00A8312C">
              <w:rPr>
                <w:szCs w:val="20"/>
              </w:rPr>
              <w:t>기업규모코드</w:t>
            </w:r>
          </w:p>
        </w:tc>
      </w:tr>
      <w:tr w:rsidR="00A8312C" w:rsidRPr="00A8312C" w14:paraId="38E06ECF" w14:textId="77777777" w:rsidTr="008C45D5">
        <w:tc>
          <w:tcPr>
            <w:tcW w:w="1843" w:type="dxa"/>
          </w:tcPr>
          <w:p w14:paraId="19B9E652" w14:textId="77777777" w:rsidR="00A8312C" w:rsidRPr="00A8312C" w:rsidRDefault="00A8312C" w:rsidP="008C45D5">
            <w:pPr>
              <w:jc w:val="center"/>
              <w:rPr>
                <w:szCs w:val="20"/>
              </w:rPr>
            </w:pPr>
            <w:r w:rsidRPr="00A8312C">
              <w:rPr>
                <w:szCs w:val="20"/>
              </w:rPr>
              <w:t>관계</w:t>
            </w:r>
          </w:p>
        </w:tc>
        <w:tc>
          <w:tcPr>
            <w:tcW w:w="7796" w:type="dxa"/>
          </w:tcPr>
          <w:p w14:paraId="0BC5A891" w14:textId="77777777" w:rsidR="00A8312C" w:rsidRPr="00A8312C" w:rsidRDefault="00A8312C" w:rsidP="008C45D5">
            <w:pPr>
              <w:rPr>
                <w:szCs w:val="20"/>
              </w:rPr>
            </w:pPr>
            <w:r w:rsidRPr="00A8312C">
              <w:rPr>
                <w:rFonts w:hint="eastAsia"/>
                <w:szCs w:val="20"/>
              </w:rPr>
              <w:t>수신인</w:t>
            </w:r>
            <w:r w:rsidRPr="00A8312C">
              <w:rPr>
                <w:szCs w:val="20"/>
              </w:rPr>
              <w:t>관계코드</w:t>
            </w:r>
          </w:p>
        </w:tc>
      </w:tr>
      <w:tr w:rsidR="00A8312C" w:rsidRPr="00A8312C" w14:paraId="41CC4E7E" w14:textId="77777777" w:rsidTr="008C45D5">
        <w:tc>
          <w:tcPr>
            <w:tcW w:w="1843" w:type="dxa"/>
          </w:tcPr>
          <w:p w14:paraId="1507D484" w14:textId="77777777" w:rsidR="00A8312C" w:rsidRPr="00A8312C" w:rsidRDefault="00A8312C" w:rsidP="008C45D5">
            <w:pPr>
              <w:jc w:val="center"/>
              <w:rPr>
                <w:szCs w:val="20"/>
              </w:rPr>
            </w:pPr>
            <w:r w:rsidRPr="00A8312C">
              <w:rPr>
                <w:szCs w:val="20"/>
              </w:rPr>
              <w:t>주기</w:t>
            </w:r>
          </w:p>
        </w:tc>
        <w:tc>
          <w:tcPr>
            <w:tcW w:w="7796" w:type="dxa"/>
          </w:tcPr>
          <w:p w14:paraId="68709335" w14:textId="77777777" w:rsidR="00A8312C" w:rsidRPr="00A8312C" w:rsidRDefault="00A8312C" w:rsidP="008C45D5">
            <w:pPr>
              <w:rPr>
                <w:szCs w:val="20"/>
              </w:rPr>
            </w:pPr>
            <w:r w:rsidRPr="00A8312C">
              <w:rPr>
                <w:rFonts w:hint="eastAsia"/>
                <w:szCs w:val="20"/>
              </w:rPr>
              <w:t>정기/비정기업무주기코드, 배치파일작성주기코드</w:t>
            </w:r>
          </w:p>
        </w:tc>
      </w:tr>
      <w:tr w:rsidR="00A8312C" w:rsidRPr="00A8312C" w14:paraId="720FB2EA" w14:textId="77777777" w:rsidTr="008C45D5">
        <w:tc>
          <w:tcPr>
            <w:tcW w:w="1843" w:type="dxa"/>
          </w:tcPr>
          <w:p w14:paraId="55EC0360" w14:textId="77777777" w:rsidR="00A8312C" w:rsidRPr="00A8312C" w:rsidRDefault="00A8312C" w:rsidP="008C45D5">
            <w:pPr>
              <w:jc w:val="center"/>
              <w:rPr>
                <w:szCs w:val="20"/>
              </w:rPr>
            </w:pPr>
            <w:r w:rsidRPr="00A8312C">
              <w:rPr>
                <w:szCs w:val="20"/>
              </w:rPr>
              <w:t>용도</w:t>
            </w:r>
          </w:p>
        </w:tc>
        <w:tc>
          <w:tcPr>
            <w:tcW w:w="7796" w:type="dxa"/>
          </w:tcPr>
          <w:p w14:paraId="5A4A5E47" w14:textId="77777777" w:rsidR="00A8312C" w:rsidRPr="00A8312C" w:rsidRDefault="00A8312C" w:rsidP="008C45D5">
            <w:pPr>
              <w:rPr>
                <w:szCs w:val="20"/>
              </w:rPr>
            </w:pPr>
            <w:r w:rsidRPr="00A8312C">
              <w:rPr>
                <w:rFonts w:hint="eastAsia"/>
                <w:szCs w:val="20"/>
              </w:rPr>
              <w:t>설문용도코드</w:t>
            </w:r>
          </w:p>
        </w:tc>
      </w:tr>
      <w:tr w:rsidR="00A8312C" w:rsidRPr="00A8312C" w14:paraId="5FADA6DE" w14:textId="77777777" w:rsidTr="008C45D5">
        <w:tc>
          <w:tcPr>
            <w:tcW w:w="1843" w:type="dxa"/>
          </w:tcPr>
          <w:p w14:paraId="5F4FB524" w14:textId="77777777" w:rsidR="00A8312C" w:rsidRPr="00A8312C" w:rsidRDefault="00A8312C" w:rsidP="008C45D5">
            <w:pPr>
              <w:jc w:val="center"/>
              <w:rPr>
                <w:szCs w:val="20"/>
              </w:rPr>
            </w:pPr>
            <w:r w:rsidRPr="00A8312C">
              <w:rPr>
                <w:szCs w:val="20"/>
              </w:rPr>
              <w:t>지역</w:t>
            </w:r>
          </w:p>
        </w:tc>
        <w:tc>
          <w:tcPr>
            <w:tcW w:w="7796" w:type="dxa"/>
          </w:tcPr>
          <w:p w14:paraId="0FE502EB" w14:textId="77777777" w:rsidR="00A8312C" w:rsidRPr="00A8312C" w:rsidRDefault="00A8312C" w:rsidP="008C45D5">
            <w:pPr>
              <w:rPr>
                <w:szCs w:val="20"/>
              </w:rPr>
            </w:pPr>
            <w:r w:rsidRPr="00A8312C">
              <w:rPr>
                <w:rFonts w:hint="eastAsia"/>
                <w:szCs w:val="20"/>
              </w:rPr>
              <w:t>지역코드</w:t>
            </w:r>
          </w:p>
        </w:tc>
      </w:tr>
      <w:tr w:rsidR="00A8312C" w:rsidRPr="00A8312C" w14:paraId="41427150" w14:textId="77777777" w:rsidTr="008C45D5">
        <w:tc>
          <w:tcPr>
            <w:tcW w:w="1843" w:type="dxa"/>
          </w:tcPr>
          <w:p w14:paraId="23E78704" w14:textId="77777777" w:rsidR="00A8312C" w:rsidRPr="00A8312C" w:rsidRDefault="00A8312C" w:rsidP="008C45D5">
            <w:pPr>
              <w:jc w:val="center"/>
              <w:rPr>
                <w:szCs w:val="20"/>
              </w:rPr>
            </w:pPr>
            <w:r w:rsidRPr="00A8312C">
              <w:rPr>
                <w:szCs w:val="20"/>
              </w:rPr>
              <w:t>자격</w:t>
            </w:r>
          </w:p>
        </w:tc>
        <w:tc>
          <w:tcPr>
            <w:tcW w:w="7796" w:type="dxa"/>
          </w:tcPr>
          <w:p w14:paraId="04335B4E" w14:textId="77777777" w:rsidR="00A8312C" w:rsidRPr="00A8312C" w:rsidRDefault="00A8312C" w:rsidP="008C45D5">
            <w:pPr>
              <w:rPr>
                <w:szCs w:val="20"/>
              </w:rPr>
            </w:pPr>
            <w:r w:rsidRPr="00A8312C">
              <w:rPr>
                <w:szCs w:val="20"/>
              </w:rPr>
              <w:t>회원자격코드, 가입자격코드</w:t>
            </w:r>
          </w:p>
        </w:tc>
      </w:tr>
      <w:tr w:rsidR="00A8312C" w:rsidRPr="00A8312C" w14:paraId="25A5B59C" w14:textId="77777777" w:rsidTr="008C45D5">
        <w:tc>
          <w:tcPr>
            <w:tcW w:w="1843" w:type="dxa"/>
          </w:tcPr>
          <w:p w14:paraId="2D01E9D3" w14:textId="77777777" w:rsidR="00A8312C" w:rsidRPr="00A8312C" w:rsidRDefault="00A8312C" w:rsidP="008C45D5">
            <w:pPr>
              <w:jc w:val="center"/>
              <w:rPr>
                <w:szCs w:val="20"/>
              </w:rPr>
            </w:pPr>
            <w:r w:rsidRPr="00A8312C">
              <w:rPr>
                <w:szCs w:val="20"/>
              </w:rPr>
              <w:t>단위</w:t>
            </w:r>
          </w:p>
        </w:tc>
        <w:tc>
          <w:tcPr>
            <w:tcW w:w="7796" w:type="dxa"/>
          </w:tcPr>
          <w:p w14:paraId="3D73FC60" w14:textId="77777777" w:rsidR="00A8312C" w:rsidRPr="00A8312C" w:rsidRDefault="00A8312C" w:rsidP="008C45D5">
            <w:pPr>
              <w:rPr>
                <w:szCs w:val="20"/>
              </w:rPr>
            </w:pPr>
            <w:r w:rsidRPr="00A8312C">
              <w:rPr>
                <w:szCs w:val="20"/>
              </w:rPr>
              <w:t>금액단위코드, 기간단위코드</w:t>
            </w:r>
          </w:p>
        </w:tc>
      </w:tr>
      <w:tr w:rsidR="00A8312C" w:rsidRPr="00A8312C" w14:paraId="510A3B78" w14:textId="77777777" w:rsidTr="008C45D5">
        <w:tc>
          <w:tcPr>
            <w:tcW w:w="1843" w:type="dxa"/>
          </w:tcPr>
          <w:p w14:paraId="6134E721" w14:textId="77777777" w:rsidR="00A8312C" w:rsidRPr="00A8312C" w:rsidRDefault="00A8312C" w:rsidP="008C45D5">
            <w:pPr>
              <w:jc w:val="center"/>
              <w:rPr>
                <w:szCs w:val="20"/>
              </w:rPr>
            </w:pPr>
            <w:r w:rsidRPr="00A8312C">
              <w:rPr>
                <w:szCs w:val="20"/>
              </w:rPr>
              <w:t>목적</w:t>
            </w:r>
          </w:p>
        </w:tc>
        <w:tc>
          <w:tcPr>
            <w:tcW w:w="7796" w:type="dxa"/>
          </w:tcPr>
          <w:p w14:paraId="4593C570" w14:textId="77777777" w:rsidR="00A8312C" w:rsidRPr="00A8312C" w:rsidRDefault="00A8312C" w:rsidP="008C45D5">
            <w:pPr>
              <w:rPr>
                <w:szCs w:val="20"/>
              </w:rPr>
            </w:pPr>
            <w:r w:rsidRPr="00A8312C">
              <w:rPr>
                <w:szCs w:val="20"/>
              </w:rPr>
              <w:t>거래목적코드, 보유목적코드</w:t>
            </w:r>
          </w:p>
        </w:tc>
      </w:tr>
      <w:tr w:rsidR="00A8312C" w:rsidRPr="00A8312C" w14:paraId="0D7FEABC" w14:textId="77777777" w:rsidTr="008C45D5">
        <w:tc>
          <w:tcPr>
            <w:tcW w:w="1843" w:type="dxa"/>
          </w:tcPr>
          <w:p w14:paraId="10984602" w14:textId="77777777" w:rsidR="00A8312C" w:rsidRPr="00A8312C" w:rsidRDefault="00A8312C" w:rsidP="008C45D5">
            <w:pPr>
              <w:jc w:val="center"/>
              <w:rPr>
                <w:szCs w:val="20"/>
              </w:rPr>
            </w:pPr>
            <w:r w:rsidRPr="00A8312C">
              <w:rPr>
                <w:szCs w:val="20"/>
              </w:rPr>
              <w:t>그룹</w:t>
            </w:r>
          </w:p>
        </w:tc>
        <w:tc>
          <w:tcPr>
            <w:tcW w:w="7796" w:type="dxa"/>
          </w:tcPr>
          <w:p w14:paraId="3CC28548" w14:textId="77777777" w:rsidR="00A8312C" w:rsidRPr="00A8312C" w:rsidRDefault="00A8312C" w:rsidP="008C45D5">
            <w:pPr>
              <w:rPr>
                <w:szCs w:val="20"/>
              </w:rPr>
            </w:pPr>
            <w:r w:rsidRPr="00A8312C">
              <w:rPr>
                <w:szCs w:val="20"/>
              </w:rPr>
              <w:t>기업그룹코드</w:t>
            </w:r>
          </w:p>
        </w:tc>
      </w:tr>
    </w:tbl>
    <w:p w14:paraId="7F5CDE06" w14:textId="77777777" w:rsidR="007D53F7" w:rsidRPr="007C59B5" w:rsidRDefault="007D53F7" w:rsidP="005D3BAA">
      <w:pPr>
        <w:rPr>
          <w:rFonts w:asciiTheme="minorEastAsia" w:eastAsiaTheme="minorEastAsia" w:hAnsiTheme="minorEastAsia"/>
          <w:szCs w:val="20"/>
        </w:rPr>
      </w:pPr>
    </w:p>
    <w:p w14:paraId="28BE8112" w14:textId="474A11F9" w:rsidR="00A8312C" w:rsidRDefault="00A8312C" w:rsidP="00B72BCA">
      <w:pPr>
        <w:pStyle w:val="4"/>
      </w:pPr>
      <w:r>
        <w:rPr>
          <w:rFonts w:hint="eastAsia"/>
        </w:rPr>
        <w:t>코드</w:t>
      </w:r>
      <w:r w:rsidR="004C09FF">
        <w:rPr>
          <w:rFonts w:hint="eastAsia"/>
        </w:rPr>
        <w:t xml:space="preserve"> 표준용어</w:t>
      </w:r>
    </w:p>
    <w:p w14:paraId="439763F9" w14:textId="77777777" w:rsidR="004C09FF" w:rsidRPr="00AB105B" w:rsidRDefault="004C09FF" w:rsidP="004C09FF">
      <w:pPr>
        <w:rPr>
          <w:rFonts w:asciiTheme="minorEastAsia" w:eastAsiaTheme="minorEastAsia" w:hAnsiTheme="minorEastAsia"/>
          <w:szCs w:val="20"/>
        </w:rPr>
      </w:pPr>
      <w:r w:rsidRPr="00A8312C">
        <w:rPr>
          <w:rFonts w:asciiTheme="minorEastAsia" w:eastAsiaTheme="minorEastAsia" w:hAnsiTheme="minorEastAsia" w:hint="eastAsia"/>
          <w:szCs w:val="20"/>
        </w:rPr>
        <w:t>기본적으로</w:t>
      </w:r>
      <w:r w:rsidRPr="00A8312C">
        <w:rPr>
          <w:rFonts w:asciiTheme="minorEastAsia" w:eastAsiaTheme="minorEastAsia" w:hAnsiTheme="minorEastAsia"/>
          <w:szCs w:val="20"/>
        </w:rPr>
        <w:t xml:space="preserve"> 코드 도메인명은 코드용어명을 사용한다. 즉 코드용어명은 통합된 코드의 의미를 명확히 하기 위해 사용되며 코드도메인 명은 해당 도메인을 적용 받는 </w:t>
      </w:r>
      <w:r>
        <w:rPr>
          <w:rFonts w:asciiTheme="minorEastAsia" w:eastAsiaTheme="minorEastAsia" w:hAnsiTheme="minorEastAsia"/>
          <w:szCs w:val="20"/>
        </w:rPr>
        <w:t>컬럼</w:t>
      </w:r>
      <w:r w:rsidRPr="00A8312C">
        <w:rPr>
          <w:rFonts w:asciiTheme="minorEastAsia" w:eastAsiaTheme="minorEastAsia" w:hAnsiTheme="minorEastAsia"/>
          <w:szCs w:val="20"/>
        </w:rPr>
        <w:t>의 명칭을 명확히 하기 위해 사용된다</w:t>
      </w:r>
      <w:r w:rsidRPr="00AB105B">
        <w:rPr>
          <w:rFonts w:asciiTheme="minorEastAsia" w:eastAsiaTheme="minorEastAsia" w:hAnsiTheme="minorEastAsia"/>
          <w:szCs w:val="20"/>
        </w:rPr>
        <w:t xml:space="preserve">. </w:t>
      </w:r>
    </w:p>
    <w:p w14:paraId="21E3227F" w14:textId="77777777" w:rsidR="004C09FF" w:rsidRPr="002A7693" w:rsidRDefault="004C09FF" w:rsidP="004C09FF">
      <w:pPr>
        <w:pStyle w:val="a7"/>
        <w:keepNext/>
        <w:jc w:val="left"/>
        <w:rPr>
          <w:b w:val="0"/>
          <w:bCs w:val="0"/>
        </w:rPr>
      </w:pPr>
      <w:r w:rsidRPr="002A7693">
        <w:rPr>
          <w:rFonts w:hint="eastAsia"/>
          <w:b w:val="0"/>
          <w:bCs w:val="0"/>
        </w:rPr>
        <w:lastRenderedPageBreak/>
        <w:t>[표</w:t>
      </w:r>
      <w:r>
        <w:rPr>
          <w:b w:val="0"/>
          <w:bCs w:val="0"/>
        </w:rPr>
        <w:t>5</w:t>
      </w:r>
      <w:r w:rsidRPr="002A7693">
        <w:rPr>
          <w:rFonts w:hint="eastAsia"/>
          <w:b w:val="0"/>
          <w:bCs w:val="0"/>
        </w:rPr>
        <w:t>-</w:t>
      </w:r>
      <w:r>
        <w:rPr>
          <w:b w:val="0"/>
          <w:bCs w:val="0"/>
        </w:rPr>
        <w:t>15</w:t>
      </w:r>
      <w:r w:rsidRPr="002A7693">
        <w:rPr>
          <w:rFonts w:hint="eastAsia"/>
          <w:b w:val="0"/>
          <w:bCs w:val="0"/>
        </w:rPr>
        <w:t>]</w:t>
      </w:r>
      <w:r w:rsidRPr="002A7693">
        <w:rPr>
          <w:b w:val="0"/>
          <w:bCs w:val="0"/>
        </w:rPr>
        <w:t xml:space="preserve"> </w:t>
      </w:r>
      <w:r w:rsidRPr="00A8312C">
        <w:rPr>
          <w:rFonts w:asciiTheme="minorEastAsia" w:eastAsiaTheme="minorEastAsia" w:hAnsiTheme="minorEastAsia" w:hint="eastAsia"/>
          <w:b w:val="0"/>
          <w:bCs w:val="0"/>
        </w:rPr>
        <w:t>용어와</w:t>
      </w:r>
      <w:r w:rsidRPr="00A8312C">
        <w:rPr>
          <w:rFonts w:asciiTheme="minorEastAsia" w:eastAsiaTheme="minorEastAsia" w:hAnsiTheme="minorEastAsia"/>
          <w:b w:val="0"/>
          <w:bCs w:val="0"/>
        </w:rPr>
        <w:t xml:space="preserve"> 코드 도메인 사용 예시</w:t>
      </w:r>
    </w:p>
    <w:tbl>
      <w:tblPr>
        <w:tblW w:w="96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65"/>
        <w:gridCol w:w="3165"/>
        <w:gridCol w:w="3364"/>
      </w:tblGrid>
      <w:tr w:rsidR="004C09FF" w:rsidRPr="00A8312C" w14:paraId="06B587A7" w14:textId="77777777" w:rsidTr="007906B7">
        <w:trPr>
          <w:trHeight w:val="433"/>
        </w:trPr>
        <w:tc>
          <w:tcPr>
            <w:tcW w:w="3165" w:type="dxa"/>
            <w:tcBorders>
              <w:top w:val="single" w:sz="12" w:space="0" w:color="auto"/>
              <w:left w:val="single" w:sz="12" w:space="0" w:color="auto"/>
              <w:bottom w:val="single" w:sz="12" w:space="0" w:color="auto"/>
              <w:right w:val="single" w:sz="4" w:space="0" w:color="auto"/>
            </w:tcBorders>
            <w:vAlign w:val="center"/>
          </w:tcPr>
          <w:p w14:paraId="21AF3037" w14:textId="77777777" w:rsidR="004C09FF" w:rsidRPr="00A8312C" w:rsidRDefault="004C09FF" w:rsidP="007906B7">
            <w:pPr>
              <w:pStyle w:val="Tableheader"/>
              <w:jc w:val="center"/>
              <w:rPr>
                <w:rFonts w:ascii="맑은 고딕" w:eastAsia="맑은 고딕" w:hAnsi="맑은 고딕"/>
                <w:sz w:val="20"/>
                <w:lang w:val="fr-FR"/>
              </w:rPr>
            </w:pPr>
            <w:r w:rsidRPr="00A8312C">
              <w:rPr>
                <w:rFonts w:ascii="맑은 고딕" w:eastAsia="맑은 고딕" w:hAnsi="맑은 고딕"/>
                <w:sz w:val="20"/>
                <w:lang w:val="fr-FR"/>
              </w:rPr>
              <w:t>용어</w:t>
            </w:r>
          </w:p>
        </w:tc>
        <w:tc>
          <w:tcPr>
            <w:tcW w:w="3165" w:type="dxa"/>
            <w:tcBorders>
              <w:top w:val="single" w:sz="12" w:space="0" w:color="auto"/>
              <w:left w:val="single" w:sz="4" w:space="0" w:color="auto"/>
              <w:bottom w:val="single" w:sz="12" w:space="0" w:color="auto"/>
              <w:right w:val="single" w:sz="4" w:space="0" w:color="auto"/>
            </w:tcBorders>
            <w:vAlign w:val="center"/>
          </w:tcPr>
          <w:p w14:paraId="58D96BCC" w14:textId="77777777" w:rsidR="004C09FF" w:rsidRPr="00A8312C" w:rsidRDefault="004C09FF" w:rsidP="007906B7">
            <w:pPr>
              <w:pStyle w:val="Tableheader"/>
              <w:jc w:val="center"/>
              <w:rPr>
                <w:rFonts w:ascii="맑은 고딕" w:eastAsia="맑은 고딕" w:hAnsi="맑은 고딕"/>
                <w:sz w:val="20"/>
                <w:lang w:val="fr-FR"/>
              </w:rPr>
            </w:pPr>
            <w:r w:rsidRPr="00A8312C">
              <w:rPr>
                <w:rFonts w:ascii="맑은 고딕" w:eastAsia="맑은 고딕" w:hAnsi="맑은 고딕"/>
                <w:sz w:val="20"/>
                <w:lang w:val="fr-FR"/>
              </w:rPr>
              <w:t>코드도메인명</w:t>
            </w:r>
          </w:p>
        </w:tc>
        <w:tc>
          <w:tcPr>
            <w:tcW w:w="3364" w:type="dxa"/>
            <w:tcBorders>
              <w:top w:val="single" w:sz="12" w:space="0" w:color="auto"/>
              <w:left w:val="single" w:sz="4" w:space="0" w:color="auto"/>
              <w:bottom w:val="single" w:sz="12" w:space="0" w:color="auto"/>
              <w:right w:val="single" w:sz="4" w:space="0" w:color="auto"/>
            </w:tcBorders>
            <w:vAlign w:val="center"/>
          </w:tcPr>
          <w:p w14:paraId="28094555" w14:textId="77777777" w:rsidR="004C09FF" w:rsidRPr="00A8312C" w:rsidRDefault="004C09FF" w:rsidP="007906B7">
            <w:pPr>
              <w:pStyle w:val="Tableheader"/>
              <w:rPr>
                <w:rFonts w:ascii="맑은 고딕" w:eastAsia="맑은 고딕" w:hAnsi="맑은 고딕"/>
                <w:sz w:val="20"/>
                <w:lang w:val="fr-FR"/>
              </w:rPr>
            </w:pPr>
            <w:r w:rsidRPr="00A8312C">
              <w:rPr>
                <w:rFonts w:ascii="맑은 고딕" w:eastAsia="맑은 고딕" w:hAnsi="맑은 고딕" w:hint="eastAsia"/>
                <w:sz w:val="20"/>
                <w:lang w:val="fr-FR"/>
              </w:rPr>
              <w:t>도메인속성(타입/길이)</w:t>
            </w:r>
          </w:p>
        </w:tc>
      </w:tr>
      <w:tr w:rsidR="004C09FF" w:rsidRPr="00A8312C" w14:paraId="2F3811DC" w14:textId="77777777" w:rsidTr="007906B7">
        <w:trPr>
          <w:trHeight w:val="255"/>
        </w:trPr>
        <w:tc>
          <w:tcPr>
            <w:tcW w:w="3165" w:type="dxa"/>
            <w:tcBorders>
              <w:top w:val="single" w:sz="12" w:space="0" w:color="auto"/>
            </w:tcBorders>
          </w:tcPr>
          <w:p w14:paraId="7D21C6DD" w14:textId="371468BB" w:rsidR="004C09FF" w:rsidRPr="00A8312C" w:rsidRDefault="003B792F" w:rsidP="007906B7">
            <w:pPr>
              <w:rPr>
                <w:szCs w:val="20"/>
              </w:rPr>
            </w:pPr>
            <w:r>
              <w:rPr>
                <w:rFonts w:hint="eastAsia"/>
                <w:szCs w:val="20"/>
              </w:rPr>
              <w:t>항암약제</w:t>
            </w:r>
            <w:r w:rsidR="004C09FF">
              <w:rPr>
                <w:rFonts w:hint="eastAsia"/>
                <w:szCs w:val="20"/>
              </w:rPr>
              <w:t>구분</w:t>
            </w:r>
            <w:r w:rsidR="004C09FF" w:rsidRPr="00A8312C">
              <w:rPr>
                <w:rFonts w:hint="eastAsia"/>
                <w:szCs w:val="20"/>
              </w:rPr>
              <w:t>코드</w:t>
            </w:r>
          </w:p>
        </w:tc>
        <w:tc>
          <w:tcPr>
            <w:tcW w:w="3165" w:type="dxa"/>
            <w:tcBorders>
              <w:top w:val="single" w:sz="12" w:space="0" w:color="auto"/>
            </w:tcBorders>
          </w:tcPr>
          <w:p w14:paraId="13D70B24" w14:textId="2CBA455F" w:rsidR="004C09FF" w:rsidRPr="00A8312C" w:rsidRDefault="003B792F" w:rsidP="007906B7">
            <w:pPr>
              <w:rPr>
                <w:szCs w:val="20"/>
              </w:rPr>
            </w:pPr>
            <w:r>
              <w:rPr>
                <w:rFonts w:hint="eastAsia"/>
                <w:szCs w:val="20"/>
              </w:rPr>
              <w:t>약제</w:t>
            </w:r>
            <w:r w:rsidR="004C09FF">
              <w:rPr>
                <w:rFonts w:hint="eastAsia"/>
                <w:szCs w:val="20"/>
              </w:rPr>
              <w:t>구분</w:t>
            </w:r>
            <w:r w:rsidR="004C09FF" w:rsidRPr="00A8312C">
              <w:rPr>
                <w:rFonts w:hint="eastAsia"/>
                <w:szCs w:val="20"/>
              </w:rPr>
              <w:t>코드</w:t>
            </w:r>
          </w:p>
        </w:tc>
        <w:tc>
          <w:tcPr>
            <w:tcW w:w="3364" w:type="dxa"/>
            <w:tcBorders>
              <w:top w:val="single" w:sz="12" w:space="0" w:color="auto"/>
            </w:tcBorders>
          </w:tcPr>
          <w:p w14:paraId="3BD32B7C" w14:textId="77777777" w:rsidR="004C09FF" w:rsidRPr="00A8312C" w:rsidRDefault="004C09FF" w:rsidP="007906B7">
            <w:pPr>
              <w:rPr>
                <w:szCs w:val="20"/>
              </w:rPr>
            </w:pPr>
            <w:r>
              <w:rPr>
                <w:rFonts w:hint="eastAsia"/>
                <w:szCs w:val="20"/>
              </w:rPr>
              <w:t>VARCHAR</w:t>
            </w:r>
            <w:r w:rsidRPr="00A8312C">
              <w:rPr>
                <w:rFonts w:hint="eastAsia"/>
                <w:szCs w:val="20"/>
              </w:rPr>
              <w:t>(</w:t>
            </w:r>
            <w:r>
              <w:rPr>
                <w:szCs w:val="20"/>
              </w:rPr>
              <w:t>20</w:t>
            </w:r>
            <w:r w:rsidRPr="00A8312C">
              <w:rPr>
                <w:rFonts w:hint="eastAsia"/>
                <w:szCs w:val="20"/>
              </w:rPr>
              <w:t>)</w:t>
            </w:r>
          </w:p>
        </w:tc>
      </w:tr>
      <w:tr w:rsidR="004C09FF" w:rsidRPr="00A8312C" w14:paraId="0FDA90A8" w14:textId="77777777" w:rsidTr="007906B7">
        <w:trPr>
          <w:trHeight w:val="144"/>
        </w:trPr>
        <w:tc>
          <w:tcPr>
            <w:tcW w:w="3165" w:type="dxa"/>
          </w:tcPr>
          <w:p w14:paraId="1511E849" w14:textId="719087D9" w:rsidR="004C09FF" w:rsidRPr="00A8312C" w:rsidRDefault="003B792F" w:rsidP="007906B7">
            <w:pPr>
              <w:rPr>
                <w:szCs w:val="20"/>
              </w:rPr>
            </w:pPr>
            <w:r>
              <w:rPr>
                <w:rFonts w:cs="굴림" w:hint="eastAsia"/>
                <w:szCs w:val="20"/>
              </w:rPr>
              <w:t>가족력암종류</w:t>
            </w:r>
            <w:r w:rsidR="004C09FF" w:rsidRPr="00A8312C">
              <w:rPr>
                <w:rFonts w:cs="굴림" w:hint="eastAsia"/>
                <w:szCs w:val="20"/>
              </w:rPr>
              <w:t>코드</w:t>
            </w:r>
          </w:p>
        </w:tc>
        <w:tc>
          <w:tcPr>
            <w:tcW w:w="3165" w:type="dxa"/>
          </w:tcPr>
          <w:p w14:paraId="6B08F74F" w14:textId="68C912C1" w:rsidR="004C09FF" w:rsidRPr="00A8312C" w:rsidRDefault="003B792F" w:rsidP="007906B7">
            <w:pPr>
              <w:rPr>
                <w:szCs w:val="20"/>
              </w:rPr>
            </w:pPr>
            <w:r>
              <w:rPr>
                <w:rFonts w:cs="굴림" w:hint="eastAsia"/>
                <w:szCs w:val="20"/>
              </w:rPr>
              <w:t>암종류</w:t>
            </w:r>
            <w:r w:rsidR="004C09FF" w:rsidRPr="00A8312C">
              <w:rPr>
                <w:rFonts w:cs="굴림" w:hint="eastAsia"/>
                <w:szCs w:val="20"/>
              </w:rPr>
              <w:t>코드</w:t>
            </w:r>
          </w:p>
        </w:tc>
        <w:tc>
          <w:tcPr>
            <w:tcW w:w="3364" w:type="dxa"/>
          </w:tcPr>
          <w:p w14:paraId="520473C8" w14:textId="77777777" w:rsidR="004C09FF" w:rsidRPr="00A8312C" w:rsidRDefault="004C09FF" w:rsidP="007906B7">
            <w:pPr>
              <w:rPr>
                <w:szCs w:val="20"/>
              </w:rPr>
            </w:pPr>
            <w:r>
              <w:rPr>
                <w:rFonts w:cs="굴림" w:hint="eastAsia"/>
                <w:szCs w:val="20"/>
              </w:rPr>
              <w:t>VARCHAR</w:t>
            </w:r>
            <w:r w:rsidRPr="00A8312C">
              <w:rPr>
                <w:rFonts w:cs="굴림" w:hint="eastAsia"/>
                <w:szCs w:val="20"/>
              </w:rPr>
              <w:t xml:space="preserve"> (</w:t>
            </w:r>
            <w:r>
              <w:rPr>
                <w:rFonts w:cs="굴림"/>
                <w:szCs w:val="20"/>
              </w:rPr>
              <w:t>20</w:t>
            </w:r>
            <w:r w:rsidRPr="00A8312C">
              <w:rPr>
                <w:rFonts w:cs="굴림" w:hint="eastAsia"/>
                <w:szCs w:val="20"/>
              </w:rPr>
              <w:t>)</w:t>
            </w:r>
          </w:p>
        </w:tc>
      </w:tr>
    </w:tbl>
    <w:p w14:paraId="4EEC3E12" w14:textId="77777777" w:rsidR="004C09FF" w:rsidRPr="00EB0587" w:rsidRDefault="004C09FF" w:rsidP="004C09FF">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EB0587">
        <w:t xml:space="preserve">하나의 코드도메인을 서로 다른 </w:t>
      </w:r>
      <w:r>
        <w:t>컬럼</w:t>
      </w:r>
      <w:r w:rsidRPr="00EB0587">
        <w:t>이 참조하여 사용할 수 있다. (코드도메인과 용어(</w:t>
      </w:r>
      <w:r>
        <w:t>컬럼</w:t>
      </w:r>
      <w:r w:rsidRPr="00EB0587">
        <w:t>)은 1:N관계가 될 수 있다)</w:t>
      </w:r>
    </w:p>
    <w:p w14:paraId="5816057D" w14:textId="77777777" w:rsidR="004C09FF" w:rsidRPr="007C59B5" w:rsidRDefault="004C09FF" w:rsidP="004C09FF">
      <w:pPr>
        <w:rPr>
          <w:rFonts w:asciiTheme="minorEastAsia" w:eastAsiaTheme="minorEastAsia" w:hAnsiTheme="minorEastAsia"/>
          <w:szCs w:val="20"/>
        </w:rPr>
      </w:pPr>
    </w:p>
    <w:p w14:paraId="37D66793" w14:textId="7A800A34" w:rsidR="004C09FF" w:rsidRPr="00D113A5" w:rsidRDefault="004C09FF" w:rsidP="00B72BCA">
      <w:pPr>
        <w:pStyle w:val="4"/>
      </w:pPr>
      <w:r>
        <w:rPr>
          <w:rFonts w:hint="eastAsia"/>
        </w:rPr>
        <w:t>코드유효값</w:t>
      </w:r>
      <w:r w:rsidR="005A3A2A">
        <w:rPr>
          <w:rFonts w:hint="eastAsia"/>
        </w:rPr>
        <w:t>,</w:t>
      </w:r>
      <w:r w:rsidR="005A3A2A">
        <w:t xml:space="preserve"> </w:t>
      </w:r>
      <w:r w:rsidR="005A3A2A">
        <w:rPr>
          <w:rFonts w:hint="eastAsia"/>
        </w:rPr>
        <w:t>코드</w:t>
      </w:r>
      <w:r w:rsidR="0063061A">
        <w:rPr>
          <w:rFonts w:hint="eastAsia"/>
        </w:rPr>
        <w:t>성</w:t>
      </w:r>
      <w:r w:rsidR="005A3A2A">
        <w:rPr>
          <w:rFonts w:hint="eastAsia"/>
        </w:rPr>
        <w:t>컬럼</w:t>
      </w:r>
      <w:r>
        <w:rPr>
          <w:rFonts w:hint="eastAsia"/>
        </w:rPr>
        <w:t xml:space="preserve"> 작성규칙</w:t>
      </w:r>
    </w:p>
    <w:p w14:paraId="799898E9" w14:textId="278E7C60" w:rsidR="005A3A2A" w:rsidRPr="00C176F9" w:rsidRDefault="005A3A2A" w:rsidP="005A3A2A">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Pr>
          <w:rFonts w:hint="eastAsia"/>
        </w:rPr>
        <w:t>코드유효값을 관리하는 코드컬럼에 대한 코드유효값명을 관리하는 컬럼을 추가한다</w:t>
      </w:r>
      <w:r>
        <w:rPr>
          <w:rFonts w:asciiTheme="minorEastAsia" w:eastAsiaTheme="minorEastAsia" w:hAnsiTheme="minorEastAsia"/>
          <w:szCs w:val="20"/>
        </w:rPr>
        <w:t>.</w:t>
      </w:r>
    </w:p>
    <w:p w14:paraId="198340E6" w14:textId="20463C21" w:rsidR="004C09FF" w:rsidRDefault="005A3A2A" w:rsidP="004C09FF">
      <w:r>
        <w:rPr>
          <w:rFonts w:hint="eastAsia"/>
        </w:rPr>
        <w:t xml:space="preserve"> </w:t>
      </w:r>
      <w:r w:rsidR="004C09FF">
        <w:rPr>
          <w:rFonts w:hint="eastAsia"/>
        </w:rPr>
        <w:t>(예)</w:t>
      </w:r>
      <w:r w:rsidR="004C09FF">
        <w:t xml:space="preserve"> </w:t>
      </w:r>
      <w:r w:rsidR="004C09FF">
        <w:rPr>
          <w:rFonts w:hint="eastAsia"/>
        </w:rPr>
        <w:t>수술코드,</w:t>
      </w:r>
      <w:r w:rsidR="004C09FF">
        <w:t xml:space="preserve"> </w:t>
      </w:r>
      <w:r w:rsidR="004C09FF">
        <w:rPr>
          <w:rFonts w:hint="eastAsia"/>
        </w:rPr>
        <w:t>수술명</w:t>
      </w:r>
    </w:p>
    <w:p w14:paraId="5ED0CBC4" w14:textId="4EB740FB" w:rsidR="005A3A2A" w:rsidRPr="005A3A2A" w:rsidRDefault="005A3A2A" w:rsidP="004C09FF">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5A3A2A">
        <w:rPr>
          <w:rFonts w:hint="eastAsia"/>
        </w:rPr>
        <w:t>코드</w:t>
      </w:r>
      <w:r>
        <w:rPr>
          <w:rFonts w:hint="eastAsia"/>
        </w:rPr>
        <w:t>유효값은</w:t>
      </w:r>
      <w:r w:rsidRPr="005A3A2A">
        <w:t xml:space="preserve"> '1','01' 로 시작하며</w:t>
      </w:r>
      <w:r>
        <w:rPr>
          <w:rFonts w:hint="eastAsia"/>
        </w:rPr>
        <w:t xml:space="preserve"> </w:t>
      </w:r>
      <w:r w:rsidRPr="005A3A2A">
        <w:rPr>
          <w:rFonts w:hint="eastAsia"/>
        </w:rPr>
        <w:t>코드유효값명은 띄어 쓰기를 하지 않는다</w:t>
      </w:r>
      <w:r>
        <w:rPr>
          <w:rFonts w:asciiTheme="minorEastAsia" w:eastAsiaTheme="minorEastAsia" w:hAnsiTheme="minorEastAsia"/>
          <w:szCs w:val="20"/>
        </w:rPr>
        <w:t>.</w:t>
      </w:r>
    </w:p>
    <w:p w14:paraId="01C9F71D" w14:textId="7888A698" w:rsidR="005A3A2A" w:rsidRPr="00C176F9" w:rsidRDefault="005A3A2A" w:rsidP="005A3A2A">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t>각 코드의 의 마지막 값에 대해서는 기본적으로 "기타" 의 의미로 사용하며 해당 자리의 최대값으로 부여한다</w:t>
      </w:r>
      <w:r>
        <w:rPr>
          <w:rFonts w:asciiTheme="minorEastAsia" w:eastAsiaTheme="minorEastAsia" w:hAnsiTheme="minorEastAsia"/>
          <w:szCs w:val="20"/>
        </w:rPr>
        <w:t>.</w:t>
      </w:r>
    </w:p>
    <w:p w14:paraId="77217B87" w14:textId="1D1470D8" w:rsidR="004C09FF" w:rsidRDefault="004C09FF" w:rsidP="004C09FF">
      <w:r>
        <w:t>예) 기타 : 9999, 9</w:t>
      </w:r>
    </w:p>
    <w:p w14:paraId="5BD7E1BC" w14:textId="5427D2FB" w:rsidR="005A3A2A" w:rsidRDefault="005A3A2A" w:rsidP="005A3A2A">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Pr>
          <w:rFonts w:hint="eastAsia"/>
        </w:rPr>
        <w:t>코드성컬럼의 유효값이 기타 의미(</w:t>
      </w:r>
      <w:r>
        <w:t>9, 99)</w:t>
      </w:r>
      <w:r>
        <w:rPr>
          <w:rFonts w:hint="eastAsia"/>
        </w:rPr>
        <w:t xml:space="preserve">일 때 내용을 추가하기 위한 </w:t>
      </w:r>
      <w:r>
        <w:t>‘</w:t>
      </w:r>
      <w:r>
        <w:rPr>
          <w:rFonts w:hint="eastAsia"/>
        </w:rPr>
        <w:t>기타코드내용</w:t>
      </w:r>
      <w:r>
        <w:t>’</w:t>
      </w:r>
      <w:r>
        <w:rPr>
          <w:rFonts w:hint="eastAsia"/>
        </w:rPr>
        <w:t xml:space="preserve"> 컬럼을 추가 생성한다</w:t>
      </w:r>
      <w:r>
        <w:rPr>
          <w:rFonts w:asciiTheme="minorEastAsia" w:eastAsiaTheme="minorEastAsia" w:hAnsiTheme="minorEastAsia"/>
          <w:szCs w:val="20"/>
        </w:rPr>
        <w:t>.</w:t>
      </w:r>
    </w:p>
    <w:p w14:paraId="4DBB74BC" w14:textId="3C024EC7" w:rsidR="005A3A2A" w:rsidRPr="005A3A2A" w:rsidRDefault="005A3A2A" w:rsidP="005A3A2A">
      <w:r>
        <w:t xml:space="preserve">예) </w:t>
      </w:r>
      <w:r>
        <w:rPr>
          <w:rFonts w:hint="eastAsia"/>
        </w:rPr>
        <w:t>교육정도코드</w:t>
      </w:r>
      <w:r>
        <w:t xml:space="preserve">,  </w:t>
      </w:r>
      <w:r>
        <w:rPr>
          <w:rFonts w:hint="eastAsia"/>
        </w:rPr>
        <w:t>교육정도기타내용</w:t>
      </w:r>
    </w:p>
    <w:p w14:paraId="187D7574" w14:textId="5ABF4B0D" w:rsidR="005A3A2A" w:rsidRDefault="005A3A2A" w:rsidP="005A3A2A">
      <w:pPr>
        <w:rPr>
          <w:rFonts w:asciiTheme="minorEastAsia" w:eastAsiaTheme="minorEastAsia" w:hAnsiTheme="minorEastAsia"/>
          <w:szCs w:val="20"/>
        </w:rPr>
      </w:pPr>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4C09FF">
        <w:rPr>
          <w:rFonts w:asciiTheme="minorEastAsia" w:eastAsiaTheme="minorEastAsia" w:hAnsiTheme="minorEastAsia"/>
          <w:szCs w:val="20"/>
        </w:rPr>
        <w:t>코드유효값의 길이는 확장성과 유연성을 고려하여 작성한다. 현재 코드 유효값 개수가 자릿수 기준 최대값의 50%가 넘으면 자릿수를 추가한다</w:t>
      </w:r>
      <w:r>
        <w:rPr>
          <w:rFonts w:asciiTheme="minorEastAsia" w:eastAsiaTheme="minorEastAsia" w:hAnsiTheme="minorEastAsia"/>
          <w:szCs w:val="20"/>
        </w:rPr>
        <w:t>.</w:t>
      </w:r>
    </w:p>
    <w:p w14:paraId="256BCA98" w14:textId="77777777" w:rsidR="005A3A2A" w:rsidRPr="004C09FF" w:rsidRDefault="005A3A2A" w:rsidP="005A3A2A">
      <w:pPr>
        <w:rPr>
          <w:rFonts w:asciiTheme="minorEastAsia" w:eastAsiaTheme="minorEastAsia" w:hAnsiTheme="minorEastAsia"/>
          <w:szCs w:val="20"/>
        </w:rPr>
      </w:pPr>
      <w:r w:rsidRPr="004C09FF">
        <w:rPr>
          <w:rFonts w:asciiTheme="minorEastAsia" w:eastAsiaTheme="minorEastAsia" w:hAnsiTheme="minorEastAsia"/>
          <w:szCs w:val="20"/>
        </w:rPr>
        <w:t>예) 1, 2, 3, 4, 5, 9 -&gt; 01, 02, 03, 04, 05, 99</w:t>
      </w:r>
    </w:p>
    <w:p w14:paraId="7FB648F9" w14:textId="77777777" w:rsidR="007D53F7" w:rsidRPr="004C09FF" w:rsidRDefault="007D53F7" w:rsidP="005D3BAA">
      <w:pPr>
        <w:rPr>
          <w:rFonts w:asciiTheme="minorEastAsia" w:eastAsiaTheme="minorEastAsia" w:hAnsiTheme="minorEastAsia"/>
          <w:szCs w:val="20"/>
        </w:rPr>
      </w:pPr>
    </w:p>
    <w:p w14:paraId="0F1A73F1" w14:textId="77777777" w:rsidR="00A4724E" w:rsidRDefault="00A4724E" w:rsidP="00611B5A">
      <w:pPr>
        <w:pStyle w:val="30"/>
      </w:pPr>
      <w:bookmarkStart w:id="853" w:name="_Toc124110865"/>
      <w:r>
        <w:rPr>
          <w:rFonts w:hint="eastAsia"/>
        </w:rPr>
        <w:t>표준 도메인 이력관리</w:t>
      </w:r>
      <w:bookmarkEnd w:id="853"/>
    </w:p>
    <w:p w14:paraId="04DEA538" w14:textId="77777777" w:rsidR="00A4724E" w:rsidRDefault="00A4724E" w:rsidP="00A4724E">
      <w:r>
        <w:rPr>
          <w:rFonts w:hint="eastAsia"/>
        </w:rPr>
        <w:t>표준도메인으로</w:t>
      </w:r>
      <w:r>
        <w:t xml:space="preserve"> 생성된 경우 메타데이터 관리시스템에서 운영관리 한다. 변경이 필요한 경우 변경</w:t>
      </w:r>
    </w:p>
    <w:p w14:paraId="6C74FF73" w14:textId="77777777" w:rsidR="00A4724E" w:rsidRDefault="00A4724E" w:rsidP="00A4724E">
      <w:r>
        <w:rPr>
          <w:rFonts w:hint="eastAsia"/>
        </w:rPr>
        <w:t>신청과</w:t>
      </w:r>
      <w:r>
        <w:t xml:space="preserve"> 승인 프로세스에 의해 관리 한다.</w:t>
      </w:r>
    </w:p>
    <w:p w14:paraId="5F78E220" w14:textId="77777777" w:rsidR="00A4724E" w:rsidRDefault="00A4724E" w:rsidP="00A4724E">
      <w:r>
        <w:t xml:space="preserve"> </w:t>
      </w:r>
    </w:p>
    <w:p w14:paraId="3B87CF80" w14:textId="77777777" w:rsidR="00A4724E" w:rsidRDefault="00A4724E" w:rsidP="00A4724E">
      <w:r>
        <w:t>(1) 미사용 도메인 정비</w:t>
      </w:r>
    </w:p>
    <w:p w14:paraId="64302E3A" w14:textId="77777777" w:rsidR="00A4724E" w:rsidRDefault="00A4724E" w:rsidP="00A4724E">
      <w:r>
        <w:t xml:space="preserve">- 정의된 도메인을 용어에서 사용하지 않을 경우 공지 후 주기적으로 의사결정을 걸쳐 정비 </w:t>
      </w:r>
    </w:p>
    <w:p w14:paraId="276A40E9" w14:textId="77777777" w:rsidR="00A4724E" w:rsidRDefault="00A4724E" w:rsidP="00A4724E">
      <w:r>
        <w:rPr>
          <w:rFonts w:hint="eastAsia"/>
        </w:rPr>
        <w:t>한다</w:t>
      </w:r>
      <w:r>
        <w:t xml:space="preserve">. </w:t>
      </w:r>
    </w:p>
    <w:p w14:paraId="3248FC51" w14:textId="77777777" w:rsidR="00A4724E" w:rsidRDefault="00A4724E" w:rsidP="00A4724E">
      <w:r>
        <w:t xml:space="preserve">(2) 도메인에 대한 변경은 현실적으로 존재하지 않으면 삭제 또는 신규 추가되는 경우가 존재한다. </w:t>
      </w:r>
    </w:p>
    <w:p w14:paraId="350488D1" w14:textId="77777777" w:rsidR="00A4724E" w:rsidRDefault="00A4724E" w:rsidP="00A4724E">
      <w:r>
        <w:t xml:space="preserve">(3) 이력에 대한 정보는 신청 승인 절차에 의해 신청자, 신청자 부서, 신청일자, 승인자, 승인자 </w:t>
      </w:r>
    </w:p>
    <w:p w14:paraId="0A018828" w14:textId="77777777" w:rsidR="00A4724E" w:rsidRDefault="00A4724E" w:rsidP="00A4724E">
      <w:r>
        <w:rPr>
          <w:rFonts w:hint="eastAsia"/>
        </w:rPr>
        <w:t>부서</w:t>
      </w:r>
      <w:r>
        <w:t xml:space="preserve">,승인일자를 관리 한다. </w:t>
      </w:r>
    </w:p>
    <w:p w14:paraId="77D10BEB" w14:textId="77777777" w:rsidR="00A4724E" w:rsidRDefault="00A4724E" w:rsidP="00A4724E">
      <w:r>
        <w:t xml:space="preserve">(4) 코드도메인의 경우는 코드값(유효값)의 변경(추가, 삭제, 중지, 수정)에 대한 신청승인 절차에 </w:t>
      </w:r>
    </w:p>
    <w:p w14:paraId="29C328B7" w14:textId="77777777" w:rsidR="007D53F7" w:rsidRPr="00A4724E" w:rsidRDefault="00A4724E" w:rsidP="00A4724E">
      <w:pPr>
        <w:rPr>
          <w:rFonts w:asciiTheme="minorEastAsia" w:eastAsiaTheme="minorEastAsia" w:hAnsiTheme="minorEastAsia"/>
          <w:szCs w:val="20"/>
        </w:rPr>
      </w:pPr>
      <w:r>
        <w:rPr>
          <w:rFonts w:hint="eastAsia"/>
        </w:rPr>
        <w:t>의해</w:t>
      </w:r>
      <w:r>
        <w:t xml:space="preserve"> 관련 로그정보를 관리 한다.</w:t>
      </w:r>
    </w:p>
    <w:p w14:paraId="3EFDAF26" w14:textId="77777777" w:rsidR="007D53F7" w:rsidRDefault="007D53F7" w:rsidP="005D3BAA">
      <w:pPr>
        <w:rPr>
          <w:rFonts w:asciiTheme="minorEastAsia" w:eastAsiaTheme="minorEastAsia" w:hAnsiTheme="minorEastAsia"/>
          <w:szCs w:val="20"/>
        </w:rPr>
      </w:pPr>
    </w:p>
    <w:p w14:paraId="25352743" w14:textId="77777777" w:rsidR="00C176F9" w:rsidRDefault="00C176F9" w:rsidP="005D3BAA">
      <w:pPr>
        <w:rPr>
          <w:rFonts w:asciiTheme="minorEastAsia" w:eastAsiaTheme="minorEastAsia" w:hAnsiTheme="minorEastAsia"/>
          <w:szCs w:val="20"/>
        </w:rPr>
      </w:pPr>
    </w:p>
    <w:p w14:paraId="033002BF" w14:textId="77777777" w:rsidR="0012725F" w:rsidRDefault="0012725F" w:rsidP="0012725F">
      <w:pPr>
        <w:pStyle w:val="1"/>
      </w:pPr>
      <w:r w:rsidRPr="00F623F6">
        <w:br w:type="page"/>
      </w:r>
      <w:bookmarkStart w:id="854" w:name="_Toc124110866"/>
      <w:r w:rsidR="00C1571A">
        <w:rPr>
          <w:rFonts w:hint="eastAsia"/>
        </w:rPr>
        <w:lastRenderedPageBreak/>
        <w:t>데이터 오브젝트 명명규칙</w:t>
      </w:r>
      <w:bookmarkEnd w:id="854"/>
    </w:p>
    <w:p w14:paraId="63E5FED9" w14:textId="77777777" w:rsidR="0012725F" w:rsidRPr="0073170C" w:rsidRDefault="0012725F" w:rsidP="0012725F">
      <w:pPr>
        <w:pStyle w:val="afa"/>
        <w:keepNext/>
        <w:numPr>
          <w:ilvl w:val="0"/>
          <w:numId w:val="1"/>
        </w:numPr>
        <w:spacing w:before="120"/>
        <w:ind w:leftChars="0"/>
        <w:outlineLvl w:val="1"/>
        <w:rPr>
          <w:b/>
          <w:vanish/>
          <w:sz w:val="22"/>
          <w:szCs w:val="22"/>
        </w:rPr>
      </w:pPr>
      <w:bookmarkStart w:id="855" w:name="_Toc16164305"/>
      <w:bookmarkStart w:id="856" w:name="_Toc16801069"/>
      <w:bookmarkStart w:id="857" w:name="_Toc16802459"/>
      <w:bookmarkStart w:id="858" w:name="_Toc18937532"/>
      <w:bookmarkStart w:id="859" w:name="_Toc37765714"/>
      <w:bookmarkStart w:id="860" w:name="_Toc37926563"/>
      <w:bookmarkStart w:id="861" w:name="_Toc124108101"/>
      <w:bookmarkStart w:id="862" w:name="_Toc124110867"/>
      <w:bookmarkEnd w:id="855"/>
      <w:bookmarkEnd w:id="856"/>
      <w:bookmarkEnd w:id="857"/>
      <w:bookmarkEnd w:id="858"/>
      <w:bookmarkEnd w:id="859"/>
      <w:bookmarkEnd w:id="860"/>
      <w:bookmarkEnd w:id="861"/>
      <w:bookmarkEnd w:id="862"/>
    </w:p>
    <w:p w14:paraId="096EC426" w14:textId="77777777" w:rsidR="0012725F" w:rsidRDefault="00C1571A" w:rsidP="003771D8">
      <w:pPr>
        <w:pStyle w:val="20"/>
      </w:pPr>
      <w:bookmarkStart w:id="863" w:name="_Toc124110868"/>
      <w:r>
        <w:rPr>
          <w:rFonts w:hint="eastAsia"/>
        </w:rPr>
        <w:t>데이터요소 명명규칙</w:t>
      </w:r>
      <w:bookmarkEnd w:id="863"/>
    </w:p>
    <w:p w14:paraId="79678CD7" w14:textId="0A56AD9E" w:rsidR="00C1571A" w:rsidRDefault="00C1571A" w:rsidP="00C1571A">
      <w:r w:rsidRPr="00C1571A">
        <w:rPr>
          <w:rFonts w:hint="eastAsia"/>
        </w:rPr>
        <w:t>주제영역</w:t>
      </w:r>
      <w:r w:rsidRPr="00C1571A">
        <w:t>, 엔티티(Entity), 애트리뷰트(Attribute)명 등의 논리적 데이터요소와 테이블, 컬럼 등 물리적 데이터요소에 사용되는 용어는 데이터표준사전에 등록된 표준용어를 사용해야</w:t>
      </w:r>
      <w:r w:rsidR="0050060D">
        <w:rPr>
          <w:rFonts w:hint="eastAsia"/>
        </w:rPr>
        <w:t xml:space="preserve"> </w:t>
      </w:r>
      <w:r w:rsidRPr="00C1571A">
        <w:t>하며 각 요소별 명명규칙은 다음과 같다</w:t>
      </w:r>
      <w:r>
        <w:t>.</w:t>
      </w:r>
    </w:p>
    <w:p w14:paraId="1493064D" w14:textId="77777777" w:rsidR="00F252F5" w:rsidRDefault="00F252F5" w:rsidP="00611B5A">
      <w:pPr>
        <w:pStyle w:val="30"/>
      </w:pPr>
      <w:bookmarkStart w:id="864" w:name="_Toc124110869"/>
      <w:r>
        <w:rPr>
          <w:rFonts w:hint="eastAsia"/>
        </w:rPr>
        <w:t>논리적 데이터 요소</w:t>
      </w:r>
      <w:bookmarkEnd w:id="864"/>
    </w:p>
    <w:p w14:paraId="6765648E" w14:textId="77777777" w:rsidR="00F252F5" w:rsidRDefault="00F252F5" w:rsidP="00F252F5">
      <w:r w:rsidRPr="002A7693">
        <w:rPr>
          <w:rFonts w:hint="eastAsia"/>
        </w:rPr>
        <w:t>“명”</w:t>
      </w:r>
      <w:r w:rsidRPr="002A7693">
        <w:t xml:space="preserve"> 도메인 그룹의 대표 도메인은 “명” 이며, 명, 성명, 명칭, 상호 등을 대표한다. 관용적으로 자주 사용되는 도메인 및 특별히 관리를 필요로 하는 인명(人名)이나 기관명은 세부 도메인으로 </w:t>
      </w:r>
      <w:r w:rsidRPr="002A7693">
        <w:rPr>
          <w:rFonts w:hint="eastAsia"/>
        </w:rPr>
        <w:t>도출해서</w:t>
      </w:r>
      <w:r w:rsidRPr="002A7693">
        <w:t xml:space="preserve"> 관리 할 수 있다. </w:t>
      </w:r>
    </w:p>
    <w:p w14:paraId="37CF7859" w14:textId="77777777" w:rsidR="00F252F5" w:rsidRPr="00D113A5" w:rsidRDefault="00F252F5" w:rsidP="00B72BCA">
      <w:pPr>
        <w:pStyle w:val="4"/>
      </w:pPr>
      <w:r>
        <w:rPr>
          <w:rFonts w:hint="eastAsia"/>
        </w:rPr>
        <w:t>주제영역 명명규칙</w:t>
      </w:r>
    </w:p>
    <w:p w14:paraId="2D48C33A" w14:textId="76E1E44E" w:rsidR="00F252F5" w:rsidRDefault="00F252F5" w:rsidP="00F252F5">
      <w:r>
        <w:t xml:space="preserve">시스템 구분명과 주제영역 명에 대한 영문 약어는 </w:t>
      </w:r>
      <w:r>
        <w:rPr>
          <w:rFonts w:hint="eastAsia"/>
        </w:rPr>
        <w:t>표준</w:t>
      </w:r>
      <w:r>
        <w:t xml:space="preserve"> 단어사전에 등록된 영문 약어를 </w:t>
      </w:r>
      <w:r w:rsidR="003B40A9">
        <w:rPr>
          <w:rFonts w:hint="eastAsia"/>
        </w:rPr>
        <w:t>적용</w:t>
      </w:r>
      <w:r>
        <w:t>한다.</w:t>
      </w:r>
    </w:p>
    <w:p w14:paraId="5B765A31" w14:textId="690B59A1" w:rsidR="00F252F5" w:rsidRDefault="00F252F5" w:rsidP="00F252F5">
      <w:r>
        <w:t xml:space="preserve">(예) </w:t>
      </w:r>
      <w:r w:rsidR="003B40A9">
        <w:rPr>
          <w:rFonts w:hint="eastAsia"/>
        </w:rPr>
        <w:t>유방암</w:t>
      </w:r>
      <w:r>
        <w:t xml:space="preserve"> (</w:t>
      </w:r>
      <w:r w:rsidR="003B40A9" w:rsidRPr="003B40A9">
        <w:t>BREAST CANCER</w:t>
      </w:r>
      <w:r w:rsidR="004B276F">
        <w:t>) -&gt; “</w:t>
      </w:r>
      <w:r w:rsidR="003B40A9">
        <w:rPr>
          <w:rFonts w:hint="eastAsia"/>
        </w:rPr>
        <w:t>BRCN</w:t>
      </w:r>
      <w:r>
        <w:t>”</w:t>
      </w:r>
    </w:p>
    <w:p w14:paraId="0A0CA23B" w14:textId="0BBFCCCF" w:rsidR="00157F11" w:rsidRPr="002A7693" w:rsidRDefault="007906B7" w:rsidP="00157F11">
      <w:pPr>
        <w:pStyle w:val="a7"/>
        <w:keepNext/>
        <w:jc w:val="left"/>
        <w:rPr>
          <w:b w:val="0"/>
          <w:bCs w:val="0"/>
        </w:rPr>
      </w:pPr>
      <w:r w:rsidRPr="002A7693">
        <w:rPr>
          <w:rFonts w:hint="eastAsia"/>
          <w:b w:val="0"/>
          <w:bCs w:val="0"/>
        </w:rPr>
        <w:t xml:space="preserve"> </w:t>
      </w:r>
      <w:r w:rsidR="00157F11" w:rsidRPr="002A7693">
        <w:rPr>
          <w:rFonts w:hint="eastAsia"/>
          <w:b w:val="0"/>
          <w:bCs w:val="0"/>
        </w:rPr>
        <w:t>[표</w:t>
      </w:r>
      <w:r w:rsidR="00157F11">
        <w:rPr>
          <w:b w:val="0"/>
          <w:bCs w:val="0"/>
        </w:rPr>
        <w:t>6</w:t>
      </w:r>
      <w:r w:rsidR="00157F11" w:rsidRPr="002A7693">
        <w:rPr>
          <w:rFonts w:hint="eastAsia"/>
          <w:b w:val="0"/>
          <w:bCs w:val="0"/>
        </w:rPr>
        <w:t>-</w:t>
      </w:r>
      <w:r>
        <w:rPr>
          <w:b w:val="0"/>
          <w:bCs w:val="0"/>
        </w:rPr>
        <w:t>1</w:t>
      </w:r>
      <w:r w:rsidR="00157F11" w:rsidRPr="002A7693">
        <w:rPr>
          <w:rFonts w:hint="eastAsia"/>
          <w:b w:val="0"/>
          <w:bCs w:val="0"/>
        </w:rPr>
        <w:t>]</w:t>
      </w:r>
      <w:r w:rsidR="00157F11" w:rsidRPr="002A7693">
        <w:rPr>
          <w:b w:val="0"/>
          <w:bCs w:val="0"/>
        </w:rPr>
        <w:t xml:space="preserve"> </w:t>
      </w:r>
      <w:r w:rsidR="00157F11">
        <w:rPr>
          <w:rFonts w:asciiTheme="minorEastAsia" w:eastAsiaTheme="minorEastAsia" w:hAnsiTheme="minorEastAsia" w:hint="eastAsia"/>
          <w:b w:val="0"/>
          <w:bCs w:val="0"/>
        </w:rPr>
        <w:t>시스템 구분코드 및 주제영역명</w:t>
      </w:r>
    </w:p>
    <w:tbl>
      <w:tblPr>
        <w:tblW w:w="93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1685"/>
        <w:gridCol w:w="1314"/>
        <w:gridCol w:w="1270"/>
        <w:gridCol w:w="2002"/>
        <w:gridCol w:w="1291"/>
      </w:tblGrid>
      <w:tr w:rsidR="00157F11" w:rsidRPr="00A020C6" w14:paraId="35D0FC6C" w14:textId="77777777" w:rsidTr="003C63DB">
        <w:trPr>
          <w:trHeight w:val="337"/>
        </w:trPr>
        <w:tc>
          <w:tcPr>
            <w:tcW w:w="1816" w:type="dxa"/>
          </w:tcPr>
          <w:p w14:paraId="21B8697B" w14:textId="77777777" w:rsidR="00157F11" w:rsidRPr="00A020C6" w:rsidRDefault="00157F11" w:rsidP="00157F11">
            <w:pPr>
              <w:tabs>
                <w:tab w:val="left" w:pos="284"/>
              </w:tabs>
              <w:jc w:val="center"/>
              <w:rPr>
                <w:b/>
                <w:bCs/>
                <w:sz w:val="22"/>
                <w:szCs w:val="22"/>
              </w:rPr>
            </w:pPr>
            <w:r w:rsidRPr="00A020C6">
              <w:rPr>
                <w:rFonts w:hint="eastAsia"/>
                <w:b/>
                <w:bCs/>
                <w:sz w:val="22"/>
                <w:szCs w:val="22"/>
              </w:rPr>
              <w:t>시스템명</w:t>
            </w:r>
          </w:p>
        </w:tc>
        <w:tc>
          <w:tcPr>
            <w:tcW w:w="1685" w:type="dxa"/>
          </w:tcPr>
          <w:p w14:paraId="3AB3686E" w14:textId="77777777" w:rsidR="00157F11" w:rsidRPr="00A020C6" w:rsidRDefault="00157F11" w:rsidP="00157F11">
            <w:pPr>
              <w:tabs>
                <w:tab w:val="left" w:pos="284"/>
              </w:tabs>
              <w:jc w:val="center"/>
              <w:rPr>
                <w:b/>
                <w:bCs/>
                <w:sz w:val="22"/>
                <w:szCs w:val="22"/>
              </w:rPr>
            </w:pPr>
            <w:r w:rsidRPr="00A020C6">
              <w:rPr>
                <w:rFonts w:hint="eastAsia"/>
                <w:b/>
                <w:bCs/>
                <w:sz w:val="22"/>
                <w:szCs w:val="22"/>
              </w:rPr>
              <w:t>약어명</w:t>
            </w:r>
          </w:p>
        </w:tc>
        <w:tc>
          <w:tcPr>
            <w:tcW w:w="1314" w:type="dxa"/>
          </w:tcPr>
          <w:p w14:paraId="0FBA0826" w14:textId="77777777" w:rsidR="00157F11" w:rsidRPr="00A020C6" w:rsidRDefault="00157F11" w:rsidP="00157F11">
            <w:pPr>
              <w:tabs>
                <w:tab w:val="left" w:pos="284"/>
              </w:tabs>
              <w:jc w:val="center"/>
              <w:rPr>
                <w:b/>
                <w:bCs/>
                <w:sz w:val="22"/>
                <w:szCs w:val="22"/>
              </w:rPr>
            </w:pPr>
            <w:r>
              <w:rPr>
                <w:rFonts w:hint="eastAsia"/>
                <w:b/>
                <w:bCs/>
                <w:sz w:val="22"/>
                <w:szCs w:val="22"/>
              </w:rPr>
              <w:t>업무명</w:t>
            </w:r>
          </w:p>
        </w:tc>
        <w:tc>
          <w:tcPr>
            <w:tcW w:w="1270" w:type="dxa"/>
          </w:tcPr>
          <w:p w14:paraId="6ED75884" w14:textId="77777777" w:rsidR="00157F11" w:rsidRPr="00A020C6" w:rsidRDefault="00157F11" w:rsidP="00157F11">
            <w:pPr>
              <w:tabs>
                <w:tab w:val="left" w:pos="284"/>
              </w:tabs>
              <w:jc w:val="center"/>
              <w:rPr>
                <w:b/>
                <w:bCs/>
                <w:sz w:val="22"/>
                <w:szCs w:val="22"/>
              </w:rPr>
            </w:pPr>
            <w:r>
              <w:rPr>
                <w:rFonts w:hint="eastAsia"/>
                <w:b/>
                <w:bCs/>
                <w:sz w:val="22"/>
                <w:szCs w:val="22"/>
              </w:rPr>
              <w:t>약어명</w:t>
            </w:r>
          </w:p>
        </w:tc>
        <w:tc>
          <w:tcPr>
            <w:tcW w:w="2002" w:type="dxa"/>
          </w:tcPr>
          <w:p w14:paraId="566BC16E" w14:textId="77777777" w:rsidR="00157F11" w:rsidRPr="00A020C6" w:rsidRDefault="00157F11" w:rsidP="00157F11">
            <w:pPr>
              <w:tabs>
                <w:tab w:val="left" w:pos="284"/>
              </w:tabs>
              <w:jc w:val="center"/>
              <w:rPr>
                <w:b/>
                <w:bCs/>
                <w:sz w:val="22"/>
                <w:szCs w:val="22"/>
              </w:rPr>
            </w:pPr>
            <w:r>
              <w:rPr>
                <w:rFonts w:hint="eastAsia"/>
                <w:b/>
                <w:bCs/>
                <w:sz w:val="22"/>
                <w:szCs w:val="22"/>
              </w:rPr>
              <w:t>주제영역명</w:t>
            </w:r>
          </w:p>
        </w:tc>
        <w:tc>
          <w:tcPr>
            <w:tcW w:w="1291" w:type="dxa"/>
          </w:tcPr>
          <w:p w14:paraId="7EE86E00" w14:textId="77777777" w:rsidR="00157F11" w:rsidRPr="00A020C6" w:rsidRDefault="00157F11" w:rsidP="00157F11">
            <w:pPr>
              <w:tabs>
                <w:tab w:val="left" w:pos="284"/>
              </w:tabs>
              <w:jc w:val="center"/>
              <w:rPr>
                <w:b/>
                <w:bCs/>
                <w:sz w:val="22"/>
                <w:szCs w:val="22"/>
              </w:rPr>
            </w:pPr>
            <w:r w:rsidRPr="00A020C6">
              <w:rPr>
                <w:rFonts w:hint="eastAsia"/>
                <w:b/>
                <w:bCs/>
                <w:sz w:val="22"/>
                <w:szCs w:val="22"/>
              </w:rPr>
              <w:t>약어명</w:t>
            </w:r>
          </w:p>
        </w:tc>
      </w:tr>
      <w:tr w:rsidR="00157F11" w:rsidRPr="00A020C6" w14:paraId="7A4CFC98" w14:textId="77777777" w:rsidTr="003C63DB">
        <w:trPr>
          <w:trHeight w:val="323"/>
        </w:trPr>
        <w:tc>
          <w:tcPr>
            <w:tcW w:w="1816" w:type="dxa"/>
            <w:vAlign w:val="center"/>
          </w:tcPr>
          <w:p w14:paraId="2D708FFB" w14:textId="2937C3C1" w:rsidR="00157F11" w:rsidRDefault="00157F11" w:rsidP="0091416F">
            <w:pPr>
              <w:widowControl/>
              <w:wordWrap/>
              <w:autoSpaceDE/>
              <w:autoSpaceDN/>
              <w:rPr>
                <w:color w:val="000000"/>
                <w:szCs w:val="20"/>
              </w:rPr>
            </w:pPr>
            <w:r>
              <w:rPr>
                <w:rFonts w:hint="eastAsia"/>
                <w:color w:val="000000"/>
                <w:szCs w:val="20"/>
              </w:rPr>
              <w:t>암</w:t>
            </w:r>
            <w:r w:rsidR="003C63DB">
              <w:rPr>
                <w:rFonts w:hint="eastAsia"/>
                <w:color w:val="000000"/>
                <w:szCs w:val="20"/>
              </w:rPr>
              <w:t>임상</w:t>
            </w:r>
            <w:r>
              <w:rPr>
                <w:rFonts w:hint="eastAsia"/>
                <w:color w:val="000000"/>
                <w:szCs w:val="20"/>
              </w:rPr>
              <w:t>라이브러리</w:t>
            </w:r>
          </w:p>
        </w:tc>
        <w:tc>
          <w:tcPr>
            <w:tcW w:w="1685" w:type="dxa"/>
            <w:vAlign w:val="center"/>
          </w:tcPr>
          <w:p w14:paraId="5250545E" w14:textId="63A1F79C" w:rsidR="00157F11" w:rsidRDefault="00236A92" w:rsidP="0091416F">
            <w:pPr>
              <w:widowControl/>
              <w:wordWrap/>
              <w:autoSpaceDE/>
              <w:autoSpaceDN/>
              <w:rPr>
                <w:color w:val="000000"/>
                <w:szCs w:val="20"/>
              </w:rPr>
            </w:pPr>
            <w:r>
              <w:rPr>
                <w:color w:val="000000"/>
                <w:szCs w:val="20"/>
              </w:rPr>
              <w:t>CNCR_</w:t>
            </w:r>
            <w:r w:rsidR="003C63DB">
              <w:rPr>
                <w:rFonts w:hint="eastAsia"/>
                <w:color w:val="000000"/>
                <w:szCs w:val="20"/>
              </w:rPr>
              <w:t>CLNC_</w:t>
            </w:r>
            <w:r>
              <w:rPr>
                <w:color w:val="000000"/>
                <w:szCs w:val="20"/>
              </w:rPr>
              <w:t>LIB</w:t>
            </w:r>
          </w:p>
        </w:tc>
        <w:tc>
          <w:tcPr>
            <w:tcW w:w="1314" w:type="dxa"/>
            <w:vAlign w:val="center"/>
          </w:tcPr>
          <w:p w14:paraId="6EC17F39" w14:textId="77777777" w:rsidR="00157F11" w:rsidRDefault="00157F11" w:rsidP="0091416F">
            <w:pPr>
              <w:widowControl/>
              <w:wordWrap/>
              <w:autoSpaceDE/>
              <w:autoSpaceDN/>
              <w:rPr>
                <w:color w:val="000000"/>
                <w:szCs w:val="20"/>
              </w:rPr>
            </w:pPr>
            <w:r>
              <w:rPr>
                <w:rFonts w:hint="eastAsia"/>
                <w:color w:val="000000"/>
                <w:szCs w:val="20"/>
              </w:rPr>
              <w:t>유방암</w:t>
            </w:r>
          </w:p>
        </w:tc>
        <w:tc>
          <w:tcPr>
            <w:tcW w:w="1270" w:type="dxa"/>
            <w:vAlign w:val="center"/>
          </w:tcPr>
          <w:p w14:paraId="103AAF30" w14:textId="53963F93" w:rsidR="00157F11" w:rsidRDefault="00157F11" w:rsidP="0091416F">
            <w:pPr>
              <w:widowControl/>
              <w:wordWrap/>
              <w:autoSpaceDE/>
              <w:autoSpaceDN/>
              <w:rPr>
                <w:color w:val="000000"/>
                <w:szCs w:val="20"/>
              </w:rPr>
            </w:pPr>
            <w:r>
              <w:rPr>
                <w:rFonts w:hint="eastAsia"/>
                <w:color w:val="000000"/>
                <w:szCs w:val="20"/>
              </w:rPr>
              <w:t>B</w:t>
            </w:r>
            <w:r w:rsidR="003C63DB">
              <w:rPr>
                <w:color w:val="000000"/>
                <w:szCs w:val="20"/>
              </w:rPr>
              <w:t>RCN</w:t>
            </w:r>
          </w:p>
        </w:tc>
        <w:tc>
          <w:tcPr>
            <w:tcW w:w="2002" w:type="dxa"/>
            <w:vAlign w:val="center"/>
          </w:tcPr>
          <w:p w14:paraId="365F731E" w14:textId="77777777" w:rsidR="00157F11" w:rsidRDefault="00236A92" w:rsidP="0091416F">
            <w:pPr>
              <w:widowControl/>
              <w:wordWrap/>
              <w:autoSpaceDE/>
              <w:autoSpaceDN/>
              <w:rPr>
                <w:rFonts w:cs="굴림"/>
                <w:color w:val="000000"/>
                <w:kern w:val="0"/>
                <w:szCs w:val="20"/>
              </w:rPr>
            </w:pPr>
            <w:r>
              <w:rPr>
                <w:rFonts w:hint="eastAsia"/>
                <w:color w:val="000000"/>
                <w:szCs w:val="20"/>
              </w:rPr>
              <w:t>환자</w:t>
            </w:r>
          </w:p>
        </w:tc>
        <w:tc>
          <w:tcPr>
            <w:tcW w:w="1291" w:type="dxa"/>
            <w:vAlign w:val="center"/>
          </w:tcPr>
          <w:p w14:paraId="06D025F6" w14:textId="77777777" w:rsidR="00157F11" w:rsidRDefault="00236A92" w:rsidP="0091416F">
            <w:pPr>
              <w:widowControl/>
              <w:wordWrap/>
              <w:autoSpaceDE/>
              <w:autoSpaceDN/>
              <w:rPr>
                <w:rFonts w:cs="굴림"/>
                <w:color w:val="000000"/>
                <w:kern w:val="0"/>
                <w:szCs w:val="20"/>
              </w:rPr>
            </w:pPr>
            <w:r>
              <w:rPr>
                <w:rFonts w:hint="eastAsia"/>
                <w:color w:val="000000"/>
                <w:szCs w:val="20"/>
              </w:rPr>
              <w:t>P</w:t>
            </w:r>
            <w:r>
              <w:rPr>
                <w:color w:val="000000"/>
                <w:szCs w:val="20"/>
              </w:rPr>
              <w:t>T</w:t>
            </w:r>
          </w:p>
        </w:tc>
      </w:tr>
      <w:tr w:rsidR="003C63DB" w:rsidRPr="00A020C6" w14:paraId="2A2A8AE1" w14:textId="77777777" w:rsidTr="008E3788">
        <w:trPr>
          <w:trHeight w:val="323"/>
        </w:trPr>
        <w:tc>
          <w:tcPr>
            <w:tcW w:w="1816" w:type="dxa"/>
          </w:tcPr>
          <w:p w14:paraId="76835631" w14:textId="45F386AE" w:rsidR="003C63DB" w:rsidRDefault="003C63DB" w:rsidP="003C63DB">
            <w:pPr>
              <w:widowControl/>
              <w:wordWrap/>
              <w:autoSpaceDE/>
              <w:autoSpaceDN/>
              <w:rPr>
                <w:color w:val="000000"/>
                <w:szCs w:val="20"/>
              </w:rPr>
            </w:pPr>
            <w:r w:rsidRPr="00687350">
              <w:rPr>
                <w:rFonts w:hint="eastAsia"/>
                <w:color w:val="000000"/>
                <w:szCs w:val="20"/>
              </w:rPr>
              <w:t>암임상라이브러리</w:t>
            </w:r>
          </w:p>
        </w:tc>
        <w:tc>
          <w:tcPr>
            <w:tcW w:w="1685" w:type="dxa"/>
          </w:tcPr>
          <w:p w14:paraId="278E831F" w14:textId="3C937D82" w:rsidR="003C63DB" w:rsidRDefault="003C63DB" w:rsidP="003C63DB">
            <w:pPr>
              <w:widowControl/>
              <w:wordWrap/>
              <w:autoSpaceDE/>
              <w:autoSpaceDN/>
              <w:rPr>
                <w:color w:val="000000"/>
                <w:szCs w:val="20"/>
              </w:rPr>
            </w:pPr>
            <w:r w:rsidRPr="003446D1">
              <w:rPr>
                <w:color w:val="000000"/>
                <w:szCs w:val="20"/>
              </w:rPr>
              <w:t>CNCR_</w:t>
            </w:r>
            <w:r w:rsidRPr="003446D1">
              <w:rPr>
                <w:rFonts w:hint="eastAsia"/>
                <w:color w:val="000000"/>
                <w:szCs w:val="20"/>
              </w:rPr>
              <w:t>CLNC_</w:t>
            </w:r>
            <w:r w:rsidRPr="003446D1">
              <w:rPr>
                <w:color w:val="000000"/>
                <w:szCs w:val="20"/>
              </w:rPr>
              <w:t>LIB</w:t>
            </w:r>
          </w:p>
        </w:tc>
        <w:tc>
          <w:tcPr>
            <w:tcW w:w="1314" w:type="dxa"/>
            <w:vAlign w:val="center"/>
          </w:tcPr>
          <w:p w14:paraId="214916B4" w14:textId="77777777" w:rsidR="003C63DB" w:rsidRDefault="003C63DB" w:rsidP="003C63DB">
            <w:pPr>
              <w:widowControl/>
              <w:wordWrap/>
              <w:autoSpaceDE/>
              <w:autoSpaceDN/>
              <w:rPr>
                <w:color w:val="000000"/>
                <w:szCs w:val="20"/>
              </w:rPr>
            </w:pPr>
            <w:r>
              <w:rPr>
                <w:rFonts w:hint="eastAsia"/>
                <w:color w:val="000000"/>
                <w:szCs w:val="20"/>
              </w:rPr>
              <w:t>유방암</w:t>
            </w:r>
          </w:p>
        </w:tc>
        <w:tc>
          <w:tcPr>
            <w:tcW w:w="1270" w:type="dxa"/>
          </w:tcPr>
          <w:p w14:paraId="0BF8B416" w14:textId="5FA7AFCC" w:rsidR="003C63DB" w:rsidRDefault="003C63DB" w:rsidP="003C63DB">
            <w:pPr>
              <w:widowControl/>
              <w:wordWrap/>
              <w:autoSpaceDE/>
              <w:autoSpaceDN/>
              <w:rPr>
                <w:color w:val="000000"/>
                <w:szCs w:val="20"/>
              </w:rPr>
            </w:pPr>
            <w:r w:rsidRPr="00746733">
              <w:rPr>
                <w:rFonts w:hint="eastAsia"/>
                <w:color w:val="000000"/>
                <w:szCs w:val="20"/>
              </w:rPr>
              <w:t>B</w:t>
            </w:r>
            <w:r w:rsidRPr="00746733">
              <w:rPr>
                <w:color w:val="000000"/>
                <w:szCs w:val="20"/>
              </w:rPr>
              <w:t>RCN</w:t>
            </w:r>
          </w:p>
        </w:tc>
        <w:tc>
          <w:tcPr>
            <w:tcW w:w="2002" w:type="dxa"/>
            <w:vAlign w:val="center"/>
          </w:tcPr>
          <w:p w14:paraId="5F216869" w14:textId="77777777" w:rsidR="003C63DB" w:rsidRDefault="003C63DB" w:rsidP="003C63DB">
            <w:pPr>
              <w:rPr>
                <w:color w:val="000000"/>
                <w:szCs w:val="20"/>
              </w:rPr>
            </w:pPr>
            <w:r>
              <w:rPr>
                <w:rFonts w:hint="eastAsia"/>
                <w:color w:val="000000"/>
                <w:szCs w:val="20"/>
              </w:rPr>
              <w:t>진단</w:t>
            </w:r>
          </w:p>
        </w:tc>
        <w:tc>
          <w:tcPr>
            <w:tcW w:w="1291" w:type="dxa"/>
            <w:vAlign w:val="center"/>
          </w:tcPr>
          <w:p w14:paraId="1FAF7BBB" w14:textId="7643EDC5" w:rsidR="003C63DB" w:rsidRDefault="003C63DB" w:rsidP="003C63DB">
            <w:pPr>
              <w:rPr>
                <w:color w:val="000000"/>
                <w:szCs w:val="20"/>
              </w:rPr>
            </w:pPr>
            <w:r>
              <w:rPr>
                <w:rFonts w:hint="eastAsia"/>
                <w:color w:val="000000"/>
                <w:szCs w:val="20"/>
              </w:rPr>
              <w:t>DIA</w:t>
            </w:r>
            <w:r>
              <w:rPr>
                <w:color w:val="000000"/>
                <w:szCs w:val="20"/>
              </w:rPr>
              <w:t>G</w:t>
            </w:r>
          </w:p>
        </w:tc>
      </w:tr>
      <w:tr w:rsidR="003C63DB" w:rsidRPr="00A020C6" w14:paraId="4B4DDDA5" w14:textId="77777777" w:rsidTr="008E3788">
        <w:trPr>
          <w:trHeight w:val="323"/>
        </w:trPr>
        <w:tc>
          <w:tcPr>
            <w:tcW w:w="1816" w:type="dxa"/>
          </w:tcPr>
          <w:p w14:paraId="3D1E9A54" w14:textId="704F2A36" w:rsidR="003C63DB" w:rsidRDefault="003C63DB" w:rsidP="003C63DB">
            <w:pPr>
              <w:widowControl/>
              <w:wordWrap/>
              <w:autoSpaceDE/>
              <w:autoSpaceDN/>
              <w:rPr>
                <w:color w:val="000000"/>
                <w:szCs w:val="20"/>
              </w:rPr>
            </w:pPr>
            <w:r w:rsidRPr="00687350">
              <w:rPr>
                <w:rFonts w:hint="eastAsia"/>
                <w:color w:val="000000"/>
                <w:szCs w:val="20"/>
              </w:rPr>
              <w:t>암임상라이브러리</w:t>
            </w:r>
          </w:p>
        </w:tc>
        <w:tc>
          <w:tcPr>
            <w:tcW w:w="1685" w:type="dxa"/>
          </w:tcPr>
          <w:p w14:paraId="5A135205" w14:textId="74D66E22" w:rsidR="003C63DB" w:rsidRDefault="003C63DB" w:rsidP="003C63DB">
            <w:pPr>
              <w:widowControl/>
              <w:wordWrap/>
              <w:autoSpaceDE/>
              <w:autoSpaceDN/>
              <w:rPr>
                <w:color w:val="000000"/>
                <w:szCs w:val="20"/>
              </w:rPr>
            </w:pPr>
            <w:r w:rsidRPr="003446D1">
              <w:rPr>
                <w:color w:val="000000"/>
                <w:szCs w:val="20"/>
              </w:rPr>
              <w:t>CNCR_</w:t>
            </w:r>
            <w:r w:rsidRPr="003446D1">
              <w:rPr>
                <w:rFonts w:hint="eastAsia"/>
                <w:color w:val="000000"/>
                <w:szCs w:val="20"/>
              </w:rPr>
              <w:t>CLNC_</w:t>
            </w:r>
            <w:r w:rsidRPr="003446D1">
              <w:rPr>
                <w:color w:val="000000"/>
                <w:szCs w:val="20"/>
              </w:rPr>
              <w:t>LIB</w:t>
            </w:r>
          </w:p>
        </w:tc>
        <w:tc>
          <w:tcPr>
            <w:tcW w:w="1314" w:type="dxa"/>
            <w:vAlign w:val="center"/>
          </w:tcPr>
          <w:p w14:paraId="323E6AED" w14:textId="77777777" w:rsidR="003C63DB" w:rsidRDefault="003C63DB" w:rsidP="003C63DB">
            <w:pPr>
              <w:widowControl/>
              <w:wordWrap/>
              <w:autoSpaceDE/>
              <w:autoSpaceDN/>
              <w:rPr>
                <w:color w:val="000000"/>
                <w:szCs w:val="20"/>
              </w:rPr>
            </w:pPr>
            <w:r>
              <w:rPr>
                <w:rFonts w:hint="eastAsia"/>
                <w:color w:val="000000"/>
                <w:szCs w:val="20"/>
              </w:rPr>
              <w:t>유방암</w:t>
            </w:r>
          </w:p>
        </w:tc>
        <w:tc>
          <w:tcPr>
            <w:tcW w:w="1270" w:type="dxa"/>
          </w:tcPr>
          <w:p w14:paraId="1F98C929" w14:textId="675D97C9" w:rsidR="003C63DB" w:rsidRDefault="003C63DB" w:rsidP="003C63DB">
            <w:pPr>
              <w:widowControl/>
              <w:wordWrap/>
              <w:autoSpaceDE/>
              <w:autoSpaceDN/>
              <w:rPr>
                <w:color w:val="000000"/>
                <w:szCs w:val="20"/>
              </w:rPr>
            </w:pPr>
            <w:r w:rsidRPr="00746733">
              <w:rPr>
                <w:rFonts w:hint="eastAsia"/>
                <w:color w:val="000000"/>
                <w:szCs w:val="20"/>
              </w:rPr>
              <w:t>B</w:t>
            </w:r>
            <w:r w:rsidRPr="00746733">
              <w:rPr>
                <w:color w:val="000000"/>
                <w:szCs w:val="20"/>
              </w:rPr>
              <w:t>RCN</w:t>
            </w:r>
          </w:p>
        </w:tc>
        <w:tc>
          <w:tcPr>
            <w:tcW w:w="2002" w:type="dxa"/>
            <w:vAlign w:val="center"/>
          </w:tcPr>
          <w:p w14:paraId="4369F32D" w14:textId="77777777" w:rsidR="003C63DB" w:rsidRDefault="003C63DB" w:rsidP="003C63DB">
            <w:pPr>
              <w:rPr>
                <w:color w:val="000000"/>
                <w:szCs w:val="20"/>
              </w:rPr>
            </w:pPr>
            <w:r>
              <w:rPr>
                <w:rFonts w:hint="eastAsia"/>
                <w:color w:val="000000"/>
                <w:szCs w:val="20"/>
              </w:rPr>
              <w:t>검사</w:t>
            </w:r>
          </w:p>
        </w:tc>
        <w:tc>
          <w:tcPr>
            <w:tcW w:w="1291" w:type="dxa"/>
            <w:vAlign w:val="center"/>
          </w:tcPr>
          <w:p w14:paraId="52A2D18D" w14:textId="6D291E8E" w:rsidR="003C63DB" w:rsidRDefault="003C63DB" w:rsidP="003C63DB">
            <w:pPr>
              <w:rPr>
                <w:color w:val="000000"/>
                <w:szCs w:val="20"/>
              </w:rPr>
            </w:pPr>
            <w:r>
              <w:rPr>
                <w:rFonts w:hint="eastAsia"/>
                <w:color w:val="000000"/>
                <w:szCs w:val="20"/>
              </w:rPr>
              <w:t>E</w:t>
            </w:r>
            <w:r>
              <w:rPr>
                <w:color w:val="000000"/>
                <w:szCs w:val="20"/>
              </w:rPr>
              <w:t>XAM</w:t>
            </w:r>
          </w:p>
        </w:tc>
      </w:tr>
      <w:tr w:rsidR="003C63DB" w:rsidRPr="00A020C6" w14:paraId="5CD9423A" w14:textId="77777777" w:rsidTr="008E3788">
        <w:trPr>
          <w:trHeight w:val="323"/>
        </w:trPr>
        <w:tc>
          <w:tcPr>
            <w:tcW w:w="1816" w:type="dxa"/>
          </w:tcPr>
          <w:p w14:paraId="0BF0BA73" w14:textId="1158DE04" w:rsidR="003C63DB" w:rsidRDefault="003C63DB" w:rsidP="003C63DB">
            <w:pPr>
              <w:widowControl/>
              <w:wordWrap/>
              <w:autoSpaceDE/>
              <w:autoSpaceDN/>
              <w:rPr>
                <w:color w:val="000000"/>
                <w:szCs w:val="20"/>
              </w:rPr>
            </w:pPr>
            <w:r w:rsidRPr="00687350">
              <w:rPr>
                <w:rFonts w:hint="eastAsia"/>
                <w:color w:val="000000"/>
                <w:szCs w:val="20"/>
              </w:rPr>
              <w:t>암임상라이브러리</w:t>
            </w:r>
          </w:p>
        </w:tc>
        <w:tc>
          <w:tcPr>
            <w:tcW w:w="1685" w:type="dxa"/>
          </w:tcPr>
          <w:p w14:paraId="2D2D9470" w14:textId="6A4F90A4" w:rsidR="003C63DB" w:rsidRDefault="003C63DB" w:rsidP="003C63DB">
            <w:pPr>
              <w:widowControl/>
              <w:wordWrap/>
              <w:autoSpaceDE/>
              <w:autoSpaceDN/>
              <w:rPr>
                <w:color w:val="000000"/>
                <w:szCs w:val="20"/>
              </w:rPr>
            </w:pPr>
            <w:r w:rsidRPr="003446D1">
              <w:rPr>
                <w:color w:val="000000"/>
                <w:szCs w:val="20"/>
              </w:rPr>
              <w:t>CNCR_</w:t>
            </w:r>
            <w:r w:rsidRPr="003446D1">
              <w:rPr>
                <w:rFonts w:hint="eastAsia"/>
                <w:color w:val="000000"/>
                <w:szCs w:val="20"/>
              </w:rPr>
              <w:t>CLNC_</w:t>
            </w:r>
            <w:r w:rsidRPr="003446D1">
              <w:rPr>
                <w:color w:val="000000"/>
                <w:szCs w:val="20"/>
              </w:rPr>
              <w:t>LIB</w:t>
            </w:r>
          </w:p>
        </w:tc>
        <w:tc>
          <w:tcPr>
            <w:tcW w:w="1314" w:type="dxa"/>
            <w:vAlign w:val="center"/>
          </w:tcPr>
          <w:p w14:paraId="48A44B2D" w14:textId="77777777" w:rsidR="003C63DB" w:rsidRDefault="003C63DB" w:rsidP="003C63DB">
            <w:pPr>
              <w:widowControl/>
              <w:wordWrap/>
              <w:autoSpaceDE/>
              <w:autoSpaceDN/>
              <w:rPr>
                <w:color w:val="000000"/>
                <w:szCs w:val="20"/>
              </w:rPr>
            </w:pPr>
            <w:r>
              <w:rPr>
                <w:rFonts w:hint="eastAsia"/>
                <w:color w:val="000000"/>
                <w:szCs w:val="20"/>
              </w:rPr>
              <w:t>유방암</w:t>
            </w:r>
          </w:p>
        </w:tc>
        <w:tc>
          <w:tcPr>
            <w:tcW w:w="1270" w:type="dxa"/>
          </w:tcPr>
          <w:p w14:paraId="61E4E9EB" w14:textId="70634945" w:rsidR="003C63DB" w:rsidRDefault="003C63DB" w:rsidP="003C63DB">
            <w:pPr>
              <w:widowControl/>
              <w:wordWrap/>
              <w:autoSpaceDE/>
              <w:autoSpaceDN/>
              <w:rPr>
                <w:color w:val="000000"/>
                <w:szCs w:val="20"/>
              </w:rPr>
            </w:pPr>
            <w:r w:rsidRPr="00746733">
              <w:rPr>
                <w:rFonts w:hint="eastAsia"/>
                <w:color w:val="000000"/>
                <w:szCs w:val="20"/>
              </w:rPr>
              <w:t>B</w:t>
            </w:r>
            <w:r w:rsidRPr="00746733">
              <w:rPr>
                <w:color w:val="000000"/>
                <w:szCs w:val="20"/>
              </w:rPr>
              <w:t>RCN</w:t>
            </w:r>
          </w:p>
        </w:tc>
        <w:tc>
          <w:tcPr>
            <w:tcW w:w="2002" w:type="dxa"/>
            <w:vAlign w:val="center"/>
          </w:tcPr>
          <w:p w14:paraId="25EEBDC8" w14:textId="77777777" w:rsidR="003C63DB" w:rsidRDefault="003C63DB" w:rsidP="003C63DB">
            <w:pPr>
              <w:rPr>
                <w:color w:val="000000"/>
                <w:szCs w:val="20"/>
              </w:rPr>
            </w:pPr>
            <w:r>
              <w:rPr>
                <w:rFonts w:hint="eastAsia"/>
                <w:color w:val="000000"/>
                <w:szCs w:val="20"/>
              </w:rPr>
              <w:t>치료</w:t>
            </w:r>
          </w:p>
        </w:tc>
        <w:tc>
          <w:tcPr>
            <w:tcW w:w="1291" w:type="dxa"/>
            <w:vAlign w:val="center"/>
          </w:tcPr>
          <w:p w14:paraId="52F35A3A" w14:textId="77777777" w:rsidR="003C63DB" w:rsidRDefault="003C63DB" w:rsidP="003C63DB">
            <w:pPr>
              <w:rPr>
                <w:color w:val="000000"/>
                <w:szCs w:val="20"/>
              </w:rPr>
            </w:pPr>
            <w:r>
              <w:rPr>
                <w:rFonts w:hint="eastAsia"/>
                <w:color w:val="000000"/>
                <w:szCs w:val="20"/>
              </w:rPr>
              <w:t>T</w:t>
            </w:r>
            <w:r>
              <w:rPr>
                <w:color w:val="000000"/>
                <w:szCs w:val="20"/>
              </w:rPr>
              <w:t>RTM</w:t>
            </w:r>
          </w:p>
        </w:tc>
      </w:tr>
      <w:tr w:rsidR="003C63DB" w:rsidRPr="00A020C6" w14:paraId="18670910" w14:textId="77777777" w:rsidTr="008E3788">
        <w:trPr>
          <w:trHeight w:val="323"/>
        </w:trPr>
        <w:tc>
          <w:tcPr>
            <w:tcW w:w="1816" w:type="dxa"/>
          </w:tcPr>
          <w:p w14:paraId="15CE9F23" w14:textId="463B57A6" w:rsidR="003C63DB" w:rsidRDefault="003C63DB" w:rsidP="003C63DB">
            <w:pPr>
              <w:widowControl/>
              <w:wordWrap/>
              <w:autoSpaceDE/>
              <w:autoSpaceDN/>
              <w:rPr>
                <w:color w:val="000000"/>
                <w:szCs w:val="20"/>
              </w:rPr>
            </w:pPr>
            <w:r w:rsidRPr="00687350">
              <w:rPr>
                <w:rFonts w:hint="eastAsia"/>
                <w:color w:val="000000"/>
                <w:szCs w:val="20"/>
              </w:rPr>
              <w:t>암임상라이브러리</w:t>
            </w:r>
          </w:p>
        </w:tc>
        <w:tc>
          <w:tcPr>
            <w:tcW w:w="1685" w:type="dxa"/>
          </w:tcPr>
          <w:p w14:paraId="32BBC30E" w14:textId="2D0FF382" w:rsidR="003C63DB" w:rsidRDefault="003C63DB" w:rsidP="003C63DB">
            <w:pPr>
              <w:widowControl/>
              <w:wordWrap/>
              <w:autoSpaceDE/>
              <w:autoSpaceDN/>
              <w:rPr>
                <w:color w:val="000000"/>
                <w:szCs w:val="20"/>
              </w:rPr>
            </w:pPr>
            <w:r w:rsidRPr="003446D1">
              <w:rPr>
                <w:color w:val="000000"/>
                <w:szCs w:val="20"/>
              </w:rPr>
              <w:t>CNCR_</w:t>
            </w:r>
            <w:r w:rsidRPr="003446D1">
              <w:rPr>
                <w:rFonts w:hint="eastAsia"/>
                <w:color w:val="000000"/>
                <w:szCs w:val="20"/>
              </w:rPr>
              <w:t>CLNC_</w:t>
            </w:r>
            <w:r w:rsidRPr="003446D1">
              <w:rPr>
                <w:color w:val="000000"/>
                <w:szCs w:val="20"/>
              </w:rPr>
              <w:t>LIB</w:t>
            </w:r>
          </w:p>
        </w:tc>
        <w:tc>
          <w:tcPr>
            <w:tcW w:w="1314" w:type="dxa"/>
            <w:vAlign w:val="center"/>
          </w:tcPr>
          <w:p w14:paraId="6836B28C" w14:textId="77777777" w:rsidR="003C63DB" w:rsidRDefault="003C63DB" w:rsidP="003C63DB">
            <w:pPr>
              <w:widowControl/>
              <w:wordWrap/>
              <w:autoSpaceDE/>
              <w:autoSpaceDN/>
              <w:rPr>
                <w:color w:val="000000"/>
                <w:szCs w:val="20"/>
              </w:rPr>
            </w:pPr>
            <w:r>
              <w:rPr>
                <w:rFonts w:hint="eastAsia"/>
                <w:color w:val="000000"/>
                <w:szCs w:val="20"/>
              </w:rPr>
              <w:t>유방암</w:t>
            </w:r>
          </w:p>
        </w:tc>
        <w:tc>
          <w:tcPr>
            <w:tcW w:w="1270" w:type="dxa"/>
          </w:tcPr>
          <w:p w14:paraId="156C831F" w14:textId="67E57C63" w:rsidR="003C63DB" w:rsidRDefault="003C63DB" w:rsidP="003C63DB">
            <w:pPr>
              <w:widowControl/>
              <w:wordWrap/>
              <w:autoSpaceDE/>
              <w:autoSpaceDN/>
              <w:rPr>
                <w:color w:val="000000"/>
                <w:szCs w:val="20"/>
              </w:rPr>
            </w:pPr>
            <w:r w:rsidRPr="00746733">
              <w:rPr>
                <w:rFonts w:hint="eastAsia"/>
                <w:color w:val="000000"/>
                <w:szCs w:val="20"/>
              </w:rPr>
              <w:t>B</w:t>
            </w:r>
            <w:r w:rsidRPr="00746733">
              <w:rPr>
                <w:color w:val="000000"/>
                <w:szCs w:val="20"/>
              </w:rPr>
              <w:t>RCN</w:t>
            </w:r>
          </w:p>
        </w:tc>
        <w:tc>
          <w:tcPr>
            <w:tcW w:w="2002" w:type="dxa"/>
            <w:vAlign w:val="center"/>
          </w:tcPr>
          <w:p w14:paraId="7EEF0311" w14:textId="45DB29C4" w:rsidR="003C63DB" w:rsidRDefault="003C63DB" w:rsidP="003C63DB">
            <w:pPr>
              <w:rPr>
                <w:color w:val="000000"/>
                <w:szCs w:val="20"/>
              </w:rPr>
            </w:pPr>
            <w:r>
              <w:rPr>
                <w:rFonts w:hint="eastAsia"/>
                <w:color w:val="000000"/>
                <w:szCs w:val="20"/>
              </w:rPr>
              <w:t>추적관찰</w:t>
            </w:r>
          </w:p>
        </w:tc>
        <w:tc>
          <w:tcPr>
            <w:tcW w:w="1291" w:type="dxa"/>
            <w:vAlign w:val="center"/>
          </w:tcPr>
          <w:p w14:paraId="325595F8" w14:textId="24310E76" w:rsidR="003C63DB" w:rsidRDefault="003C63DB" w:rsidP="003C63DB">
            <w:pPr>
              <w:rPr>
                <w:color w:val="000000"/>
                <w:szCs w:val="20"/>
              </w:rPr>
            </w:pPr>
            <w:r>
              <w:rPr>
                <w:rFonts w:hint="eastAsia"/>
                <w:color w:val="000000"/>
                <w:szCs w:val="20"/>
              </w:rPr>
              <w:t>FUOR</w:t>
            </w:r>
          </w:p>
        </w:tc>
      </w:tr>
    </w:tbl>
    <w:p w14:paraId="43D3669B" w14:textId="77777777" w:rsidR="00157F11" w:rsidRDefault="00157F11" w:rsidP="00157F11">
      <w:pPr>
        <w:pStyle w:val="4"/>
        <w:numPr>
          <w:ilvl w:val="0"/>
          <w:numId w:val="0"/>
        </w:numPr>
        <w:ind w:left="624"/>
      </w:pPr>
    </w:p>
    <w:p w14:paraId="20142034" w14:textId="77777777" w:rsidR="00076F09" w:rsidRPr="00D113A5" w:rsidRDefault="00076F09" w:rsidP="00B72BCA">
      <w:pPr>
        <w:pStyle w:val="4"/>
      </w:pPr>
      <w:r>
        <w:rPr>
          <w:rFonts w:hint="eastAsia"/>
        </w:rPr>
        <w:t>엔티티명 명명규칙</w:t>
      </w:r>
    </w:p>
    <w:p w14:paraId="3F2420D7" w14:textId="34FD87A2" w:rsidR="00076F09" w:rsidRDefault="00076F09" w:rsidP="00076F09">
      <w:r>
        <w:rPr>
          <w:rFonts w:hint="eastAsia"/>
        </w:rPr>
        <w:t>엔티티명은</w:t>
      </w:r>
      <w:r>
        <w:t xml:space="preserve"> 반드시 </w:t>
      </w:r>
      <w:r w:rsidR="00705BFB">
        <w:rPr>
          <w:rFonts w:hint="eastAsia"/>
        </w:rPr>
        <w:t xml:space="preserve">업무명 </w:t>
      </w:r>
      <w:r w:rsidR="005559ED">
        <w:t xml:space="preserve">+ ‘_’ + 주제영역명 </w:t>
      </w:r>
      <w:r w:rsidR="00705BFB">
        <w:t xml:space="preserve">+ ‘_’ + </w:t>
      </w:r>
      <w:r>
        <w:t xml:space="preserve">엔티티명을 사용하여 정의한다. </w:t>
      </w:r>
    </w:p>
    <w:p w14:paraId="680CA98D" w14:textId="6E1066C6" w:rsidR="00076F09" w:rsidRDefault="00076F09" w:rsidP="00076F09">
      <w:r>
        <w:t xml:space="preserve">(예)  </w:t>
      </w:r>
      <w:r w:rsidR="00705BFB">
        <w:rPr>
          <w:rFonts w:hint="eastAsia"/>
        </w:rPr>
        <w:t>유방</w:t>
      </w:r>
      <w:r w:rsidR="005559ED">
        <w:rPr>
          <w:rFonts w:hint="eastAsia"/>
        </w:rPr>
        <w:t>암</w:t>
      </w:r>
      <w:r w:rsidR="000F1857">
        <w:rPr>
          <w:rFonts w:hint="eastAsia"/>
        </w:rPr>
        <w:t xml:space="preserve"> </w:t>
      </w:r>
      <w:r w:rsidR="005559ED">
        <w:t>+</w:t>
      </w:r>
      <w:r w:rsidR="000F1857">
        <w:t xml:space="preserve"> </w:t>
      </w:r>
      <w:r w:rsidR="00B658F2">
        <w:rPr>
          <w:rFonts w:hint="eastAsia"/>
        </w:rPr>
        <w:t>환자</w:t>
      </w:r>
      <w:r w:rsidR="000F1857">
        <w:rPr>
          <w:rFonts w:hint="eastAsia"/>
        </w:rPr>
        <w:t xml:space="preserve"> </w:t>
      </w:r>
      <w:r w:rsidR="005559ED">
        <w:t>+</w:t>
      </w:r>
      <w:r w:rsidR="000F1857">
        <w:t xml:space="preserve"> </w:t>
      </w:r>
      <w:r w:rsidR="00B658F2">
        <w:rPr>
          <w:rFonts w:hint="eastAsia"/>
        </w:rPr>
        <w:t>건강정보</w:t>
      </w:r>
      <w:r>
        <w:t xml:space="preserve">(엔티티명), </w:t>
      </w:r>
    </w:p>
    <w:p w14:paraId="48D17112" w14:textId="77777777" w:rsidR="004721DD" w:rsidRPr="00D113A5" w:rsidRDefault="004721DD" w:rsidP="00B72BCA">
      <w:pPr>
        <w:pStyle w:val="4"/>
      </w:pPr>
      <w:r>
        <w:rPr>
          <w:rFonts w:hint="eastAsia"/>
        </w:rPr>
        <w:t>애트리뷰트명 명명규칙</w:t>
      </w:r>
    </w:p>
    <w:p w14:paraId="7CFF84A8" w14:textId="63395674" w:rsidR="004721DD" w:rsidRPr="003631AE" w:rsidRDefault="009E34C4" w:rsidP="004721DD">
      <w:r>
        <w:rPr>
          <w:rFonts w:hint="eastAsia"/>
        </w:rPr>
        <w:t>애트리뷰트명은 4</w:t>
      </w:r>
      <w:r>
        <w:t>.2</w:t>
      </w:r>
      <w:r>
        <w:rPr>
          <w:rFonts w:hint="eastAsia"/>
        </w:rPr>
        <w:t>표준용어</w:t>
      </w:r>
      <w:r>
        <w:t xml:space="preserve"> </w:t>
      </w:r>
      <w:r>
        <w:rPr>
          <w:rFonts w:hint="eastAsia"/>
        </w:rPr>
        <w:t xml:space="preserve">명명규칙의  </w:t>
      </w:r>
      <w:r w:rsidR="003631AE" w:rsidRPr="003631AE">
        <w:t>[표 4</w:t>
      </w:r>
      <w:r w:rsidR="00C6042C">
        <w:t>-</w:t>
      </w:r>
      <w:r w:rsidR="003631AE" w:rsidRPr="003631AE">
        <w:t>3] 속성명 구성 요소</w:t>
      </w:r>
      <w:r w:rsidR="003631AE">
        <w:rPr>
          <w:rFonts w:hint="eastAsia"/>
        </w:rPr>
        <w:t xml:space="preserve">를 준수하여 작성한다. </w:t>
      </w:r>
    </w:p>
    <w:p w14:paraId="15499742" w14:textId="7D749773" w:rsidR="00F252F5" w:rsidRPr="004721DD" w:rsidRDefault="00F252F5" w:rsidP="00F252F5">
      <w:pPr>
        <w:rPr>
          <w:rFonts w:asciiTheme="minorEastAsia" w:eastAsiaTheme="minorEastAsia" w:hAnsiTheme="minorEastAsia"/>
          <w:szCs w:val="20"/>
        </w:rPr>
      </w:pPr>
    </w:p>
    <w:p w14:paraId="433C8689" w14:textId="77777777" w:rsidR="0042161C" w:rsidRDefault="0042161C" w:rsidP="00611B5A">
      <w:pPr>
        <w:pStyle w:val="30"/>
      </w:pPr>
      <w:bookmarkStart w:id="865" w:name="_Toc124110870"/>
      <w:r>
        <w:rPr>
          <w:rFonts w:hint="eastAsia"/>
        </w:rPr>
        <w:t>물리적 데이터 요소</w:t>
      </w:r>
      <w:bookmarkEnd w:id="865"/>
    </w:p>
    <w:p w14:paraId="0401FB28" w14:textId="77777777" w:rsidR="0042161C" w:rsidRPr="00D113A5" w:rsidRDefault="0042161C" w:rsidP="00B72BCA">
      <w:pPr>
        <w:pStyle w:val="4"/>
      </w:pPr>
      <w:r>
        <w:rPr>
          <w:rFonts w:hint="eastAsia"/>
        </w:rPr>
        <w:t>테이블명 명명규칙</w:t>
      </w:r>
    </w:p>
    <w:p w14:paraId="5B0CE8A6" w14:textId="77777777" w:rsidR="0042161C" w:rsidRDefault="0042161C" w:rsidP="0042161C">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42161C">
        <w:t>테이블명은 한글엔티티명에서 변환된</w:t>
      </w:r>
    </w:p>
    <w:p w14:paraId="19460E36" w14:textId="124758BB" w:rsidR="0042161C" w:rsidRDefault="00C37925" w:rsidP="0042161C">
      <w:r>
        <w:rPr>
          <w:rFonts w:hint="eastAsia"/>
        </w:rPr>
        <w:t>업무영문약어명</w:t>
      </w:r>
      <w:r w:rsidR="00F53F78">
        <w:rPr>
          <w:rFonts w:hint="eastAsia"/>
        </w:rPr>
        <w:t xml:space="preserve"> </w:t>
      </w:r>
      <w:r w:rsidR="0042161C">
        <w:t>+ ‘_’ + 주제영역영문약어명 + ‘_’ + 영문테이블명</w:t>
      </w:r>
      <w:r>
        <w:rPr>
          <w:rFonts w:hint="eastAsia"/>
        </w:rPr>
        <w:t>으</w:t>
      </w:r>
      <w:r w:rsidR="0042161C">
        <w:t xml:space="preserve">로 정의한다 </w:t>
      </w:r>
    </w:p>
    <w:p w14:paraId="2F9BE24B" w14:textId="32DCFCEA" w:rsidR="0042161C" w:rsidRDefault="0042161C" w:rsidP="0042161C">
      <w:r>
        <w:t xml:space="preserve">(예) </w:t>
      </w:r>
      <w:r w:rsidR="00C37925">
        <w:rPr>
          <w:rFonts w:hint="eastAsia"/>
        </w:rPr>
        <w:t>B</w:t>
      </w:r>
      <w:r w:rsidR="00C37925">
        <w:t>R</w:t>
      </w:r>
      <w:r w:rsidR="00B658F2">
        <w:rPr>
          <w:rFonts w:hint="eastAsia"/>
        </w:rPr>
        <w:t>CN</w:t>
      </w:r>
      <w:r w:rsidR="00C37925">
        <w:t>_</w:t>
      </w:r>
      <w:r w:rsidR="00B658F2">
        <w:t>PT</w:t>
      </w:r>
      <w:r w:rsidR="00C37925">
        <w:t>_</w:t>
      </w:r>
      <w:r w:rsidR="00B658F2">
        <w:t>HLINF</w:t>
      </w:r>
      <w:r w:rsidR="00C37925">
        <w:t>(</w:t>
      </w:r>
      <w:r w:rsidR="00C37925">
        <w:rPr>
          <w:rFonts w:hint="eastAsia"/>
        </w:rPr>
        <w:t>유방</w:t>
      </w:r>
      <w:r w:rsidR="00B658F2">
        <w:rPr>
          <w:rFonts w:hint="eastAsia"/>
        </w:rPr>
        <w:t>암_환자_건강정보</w:t>
      </w:r>
      <w:r w:rsidR="00C37925">
        <w:rPr>
          <w:rFonts w:hint="eastAsia"/>
        </w:rPr>
        <w:t>)</w:t>
      </w:r>
    </w:p>
    <w:p w14:paraId="0A452553" w14:textId="77777777" w:rsidR="0042161C" w:rsidRDefault="0042161C" w:rsidP="0042161C">
      <w:r w:rsidRPr="00C176F9">
        <w:rPr>
          <w:rFonts w:asciiTheme="minorEastAsia" w:eastAsiaTheme="minorEastAsia" w:hAnsiTheme="minorEastAsia" w:hint="eastAsia"/>
          <w:szCs w:val="20"/>
        </w:rPr>
        <w:lastRenderedPageBreak/>
        <w:t>•</w:t>
      </w:r>
      <w:r w:rsidRPr="00C176F9">
        <w:rPr>
          <w:rFonts w:asciiTheme="minorEastAsia" w:eastAsiaTheme="minorEastAsia" w:hAnsiTheme="minorEastAsia"/>
          <w:szCs w:val="20"/>
        </w:rPr>
        <w:t xml:space="preserve"> </w:t>
      </w:r>
      <w:r w:rsidRPr="0042161C">
        <w:t>‘_’를 포함하여 30Byte이내가 되도록 한다.</w:t>
      </w:r>
    </w:p>
    <w:p w14:paraId="19B59EF9" w14:textId="77777777" w:rsidR="0042161C" w:rsidRPr="00D113A5" w:rsidRDefault="0042161C" w:rsidP="00B72BCA">
      <w:pPr>
        <w:pStyle w:val="4"/>
      </w:pPr>
      <w:r>
        <w:rPr>
          <w:rFonts w:hint="eastAsia"/>
        </w:rPr>
        <w:t>컬럼명 명명규칙</w:t>
      </w:r>
    </w:p>
    <w:p w14:paraId="67A06450" w14:textId="77777777" w:rsidR="0042161C" w:rsidRDefault="0042161C" w:rsidP="0042161C">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42161C">
        <w:t>전환된 물리명은 Under Bar(_)를 포함하여 27Byte 이내로 구성한다.</w:t>
      </w:r>
    </w:p>
    <w:p w14:paraId="0F353133" w14:textId="77777777" w:rsidR="0042161C" w:rsidRDefault="0042161C" w:rsidP="0042161C">
      <w:r w:rsidRPr="00C176F9">
        <w:rPr>
          <w:rFonts w:asciiTheme="minorEastAsia" w:eastAsiaTheme="minorEastAsia" w:hAnsiTheme="minorEastAsia" w:hint="eastAsia"/>
          <w:szCs w:val="20"/>
        </w:rPr>
        <w:t>•</w:t>
      </w:r>
      <w:r w:rsidRPr="00C176F9">
        <w:rPr>
          <w:rFonts w:asciiTheme="minorEastAsia" w:eastAsiaTheme="minorEastAsia" w:hAnsiTheme="minorEastAsia"/>
          <w:szCs w:val="20"/>
        </w:rPr>
        <w:t xml:space="preserve"> </w:t>
      </w:r>
      <w:r w:rsidRPr="0042161C">
        <w:rPr>
          <w:rFonts w:hint="eastAsia"/>
        </w:rPr>
        <w:t>컬럼명은</w:t>
      </w:r>
      <w:r w:rsidRPr="0042161C">
        <w:t xml:space="preserve"> 용어사전에 등록된 용어로 유일성을 유지해야 한다.</w:t>
      </w:r>
    </w:p>
    <w:p w14:paraId="06AD26BB" w14:textId="77777777" w:rsidR="0042161C" w:rsidRPr="0042161C" w:rsidRDefault="0042161C" w:rsidP="0042161C"/>
    <w:p w14:paraId="09F0B362" w14:textId="77777777" w:rsidR="0042161C" w:rsidRDefault="0042161C" w:rsidP="0042161C"/>
    <w:p w14:paraId="3A2536E0" w14:textId="77777777" w:rsidR="00C1571A" w:rsidRPr="0042161C" w:rsidRDefault="00C1571A" w:rsidP="00C1571A"/>
    <w:sectPr w:rsidR="00C1571A" w:rsidRPr="0042161C" w:rsidSect="004E3FCA">
      <w:headerReference w:type="default" r:id="rId14"/>
      <w:footerReference w:type="default" r:id="rId15"/>
      <w:footerReference w:type="first" r:id="rId16"/>
      <w:pgSz w:w="11906" w:h="16838" w:code="9"/>
      <w:pgMar w:top="1985" w:right="1134" w:bottom="1418" w:left="1134" w:header="851" w:footer="851" w:gutter="0"/>
      <w:pgNumType w:start="1"/>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1" w:author="admin" w:date="2022-12-16T09:05:00Z" w:initials="a">
    <w:p w14:paraId="46D715D4" w14:textId="558FA9FC" w:rsidR="00486EE0" w:rsidRDefault="00486EE0">
      <w:pPr>
        <w:pStyle w:val="afe"/>
      </w:pPr>
      <w:r>
        <w:rPr>
          <w:rStyle w:val="afd"/>
        </w:rPr>
        <w:annotationRef/>
      </w:r>
      <w:r>
        <w:rPr>
          <w:rFonts w:hint="eastAsia"/>
        </w:rPr>
        <w:t>주소는 개인정보이기 때문에 본 데이터표준화 지침서에서는 삭제 부탁드립니다.</w:t>
      </w:r>
    </w:p>
  </w:comment>
  <w:comment w:id="807" w:author="admin" w:date="2022-12-16T09:06:00Z" w:initials="a">
    <w:p w14:paraId="0378FD12" w14:textId="4B40E22B" w:rsidR="00486EE0" w:rsidRDefault="00486EE0">
      <w:pPr>
        <w:pStyle w:val="afe"/>
      </w:pPr>
      <w:r>
        <w:rPr>
          <w:rStyle w:val="afd"/>
        </w:rPr>
        <w:annotationRef/>
      </w:r>
      <w:r>
        <w:rPr>
          <w:rFonts w:hint="eastAsia"/>
        </w:rPr>
        <w:t>임상데이터와 관련된 예시로 수정 부탁드립니다.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715D4" w15:done="0"/>
  <w15:commentEx w15:paraId="0378FD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57C91" w16cid:durableId="2746AF34"/>
  <w16cid:commentId w16cid:paraId="1E626196" w16cid:durableId="2746AF12"/>
  <w16cid:commentId w16cid:paraId="6CD6109A" w16cid:durableId="2746AF85"/>
  <w16cid:commentId w16cid:paraId="403DE0E4" w16cid:durableId="2746B19D"/>
  <w16cid:commentId w16cid:paraId="7D77F16D" w16cid:durableId="2746B21A"/>
  <w16cid:commentId w16cid:paraId="34381FBC" w16cid:durableId="2746B2CF"/>
  <w16cid:commentId w16cid:paraId="12806024" w16cid:durableId="2746B316"/>
  <w16cid:commentId w16cid:paraId="4710CEC8" w16cid:durableId="2746B2F6"/>
  <w16cid:commentId w16cid:paraId="46D715D4" w16cid:durableId="2746B364"/>
  <w16cid:commentId w16cid:paraId="0378FD12" w16cid:durableId="2746B394"/>
  <w16cid:commentId w16cid:paraId="13317BB8" w16cid:durableId="2746B3BF"/>
</w16cid:commentsIds>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431">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sAHQAaQBzACAAMQAuAPi8OLs=" wne:acdName="acd0" wne:fciIndexBasedOn="0065"/>
    <wne:acd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FF468" w14:textId="77777777" w:rsidR="00264DE0" w:rsidRDefault="00264DE0">
      <w:r>
        <w:separator/>
      </w:r>
    </w:p>
  </w:endnote>
  <w:endnote w:type="continuationSeparator" w:id="0">
    <w:p w14:paraId="044AAC91" w14:textId="77777777" w:rsidR="00264DE0" w:rsidRDefault="0026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Arial Gras">
    <w:altName w:val="Arial"/>
    <w:panose1 w:val="00000000000000000000"/>
    <w:charset w:val="00"/>
    <w:family w:val="swiss"/>
    <w:notTrueType/>
    <w:pitch w:val="variable"/>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2FCB" w14:textId="77777777" w:rsidR="00486EE0" w:rsidRPr="00E905BF" w:rsidRDefault="00486EE0" w:rsidP="008E3788">
    <w:pPr>
      <w:pStyle w:val="a5"/>
      <w:jc w:val="right"/>
    </w:pPr>
    <w:r w:rsidRPr="00BA6FCD">
      <w:rPr>
        <w:noProof/>
      </w:rPr>
      <w:drawing>
        <wp:anchor distT="0" distB="0" distL="114300" distR="114300" simplePos="0" relativeHeight="251670528" behindDoc="0" locked="0" layoutInCell="1" allowOverlap="1" wp14:anchorId="60D93090" wp14:editId="0728E307">
          <wp:simplePos x="0" y="0"/>
          <wp:positionH relativeFrom="column">
            <wp:posOffset>5086445</wp:posOffset>
          </wp:positionH>
          <wp:positionV relativeFrom="paragraph">
            <wp:posOffset>81565</wp:posOffset>
          </wp:positionV>
          <wp:extent cx="911602" cy="208586"/>
          <wp:effectExtent l="0" t="0" r="3175" b="1270"/>
          <wp:wrapNone/>
          <wp:docPr id="130" name="Picture 2" descr="C:\Users\mrpark\Desktop\한국폴리텍대학 제안서_20150721\png\2.png">
            <a:extLst xmlns:a="http://schemas.openxmlformats.org/drawingml/2006/main">
              <a:ext uri="{FF2B5EF4-FFF2-40B4-BE49-F238E27FC236}">
                <a16:creationId xmlns:a16="http://schemas.microsoft.com/office/drawing/2014/main" id="{CCF7FF7C-4913-478B-8AB7-F4A976BAF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2" descr="C:\Users\mrpark\Desktop\한국폴리텍대학 제안서_20150721\png\2.png">
                    <a:extLst>
                      <a:ext uri="{FF2B5EF4-FFF2-40B4-BE49-F238E27FC236}">
                        <a16:creationId xmlns:a16="http://schemas.microsoft.com/office/drawing/2014/main" id="{CCF7FF7C-4913-478B-8AB7-F4A976BAFB0D}"/>
                      </a:ext>
                    </a:extLst>
                  </pic:cNvPr>
                  <pic:cNvPicPr>
                    <a:picLocks noChangeAspect="1" noChangeArrowheads="1"/>
                  </pic:cNvPicPr>
                </pic:nvPicPr>
                <pic:blipFill>
                  <a:blip r:embed="rId1" cstate="print"/>
                  <a:srcRect l="4396" t="91936" r="12975" b="2737"/>
                  <a:stretch>
                    <a:fillRect/>
                  </a:stretch>
                </pic:blipFill>
                <pic:spPr bwMode="auto">
                  <a:xfrm>
                    <a:off x="0" y="0"/>
                    <a:ext cx="911602" cy="208586"/>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469A276F" wp14:editId="22E7A764">
              <wp:simplePos x="0" y="0"/>
              <wp:positionH relativeFrom="margin">
                <wp:posOffset>2959100</wp:posOffset>
              </wp:positionH>
              <wp:positionV relativeFrom="paragraph">
                <wp:posOffset>87630</wp:posOffset>
              </wp:positionV>
              <wp:extent cx="518160" cy="257175"/>
              <wp:effectExtent l="0" t="0" r="0" b="0"/>
              <wp:wrapNone/>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C00BD" w14:textId="6F1421D8" w:rsidR="00486EE0" w:rsidRPr="00C845B5" w:rsidRDefault="00486EE0" w:rsidP="008E3788">
                          <w:pPr>
                            <w:pStyle w:val="af3"/>
                            <w:rPr>
                              <w:rFonts w:ascii="휴먼엑스포" w:eastAsia="휴먼엑스포"/>
                              <w:sz w:val="18"/>
                              <w:szCs w:val="18"/>
                            </w:rPr>
                          </w:pPr>
                          <w:r w:rsidRPr="00C845B5">
                            <w:rPr>
                              <w:rFonts w:ascii="휴먼엑스포" w:eastAsia="휴먼엑스포" w:hint="eastAsia"/>
                              <w:sz w:val="18"/>
                              <w:szCs w:val="18"/>
                            </w:rPr>
                            <w:t xml:space="preserve">- </w:t>
                          </w:r>
                          <w:r w:rsidRPr="00C845B5">
                            <w:rPr>
                              <w:rFonts w:ascii="휴먼엑스포" w:eastAsia="휴먼엑스포" w:hint="eastAsia"/>
                              <w:sz w:val="18"/>
                              <w:szCs w:val="18"/>
                            </w:rPr>
                            <w:fldChar w:fldCharType="begin"/>
                          </w:r>
                          <w:r w:rsidRPr="00C845B5">
                            <w:rPr>
                              <w:rFonts w:ascii="휴먼엑스포" w:eastAsia="휴먼엑스포" w:hint="eastAsia"/>
                              <w:sz w:val="18"/>
                              <w:szCs w:val="18"/>
                            </w:rPr>
                            <w:instrText>PAGE   \* MERGEFORMAT</w:instrText>
                          </w:r>
                          <w:r w:rsidRPr="00C845B5">
                            <w:rPr>
                              <w:rFonts w:ascii="휴먼엑스포" w:eastAsia="휴먼엑스포" w:hint="eastAsia"/>
                              <w:sz w:val="18"/>
                              <w:szCs w:val="18"/>
                            </w:rPr>
                            <w:fldChar w:fldCharType="separate"/>
                          </w:r>
                          <w:r w:rsidR="00530CEA">
                            <w:rPr>
                              <w:rFonts w:ascii="휴먼엑스포" w:eastAsia="휴먼엑스포"/>
                              <w:noProof/>
                              <w:sz w:val="18"/>
                              <w:szCs w:val="18"/>
                            </w:rPr>
                            <w:t>21</w:t>
                          </w:r>
                          <w:r w:rsidRPr="00C845B5">
                            <w:rPr>
                              <w:rFonts w:ascii="휴먼엑스포" w:eastAsia="휴먼엑스포" w:hint="eastAsia"/>
                              <w:sz w:val="18"/>
                              <w:szCs w:val="18"/>
                            </w:rPr>
                            <w:fldChar w:fldCharType="end"/>
                          </w:r>
                          <w:r w:rsidRPr="00C845B5">
                            <w:rPr>
                              <w:rFonts w:ascii="휴먼엑스포" w:eastAsia="휴먼엑스포" w:hint="eastAsia"/>
                              <w:sz w:val="18"/>
                              <w:szCs w:val="18"/>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9A276F" id="_x0000_t202" coordsize="21600,21600" o:spt="202" path="m,l,21600r21600,l21600,xe">
              <v:stroke joinstyle="miter"/>
              <v:path gradientshapeok="t" o:connecttype="rect"/>
            </v:shapetype>
            <v:shape id="텍스트 상자 2" o:spid="_x0000_s1037" type="#_x0000_t202" style="position:absolute;left:0;text-align:left;margin-left:233pt;margin-top:6.9pt;width:40.8pt;height:20.25pt;z-index:25166950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" filled="f" stroked="f">
              <v:textbox style="mso-fit-shape-to-text:t">
                <w:txbxContent>
                  <w:p w14:paraId="420C00BD" w14:textId="6F1421D8" w:rsidR="00486EE0" w:rsidRPr="00C845B5" w:rsidRDefault="00486EE0" w:rsidP="008E3788">
                    <w:pPr>
                      <w:pStyle w:val="af3"/>
                      <w:rPr>
                        <w:rFonts w:ascii="휴먼엑스포" w:eastAsia="휴먼엑스포"/>
                        <w:sz w:val="18"/>
                        <w:szCs w:val="18"/>
                      </w:rPr>
                    </w:pPr>
                    <w:r w:rsidRPr="00C845B5">
                      <w:rPr>
                        <w:rFonts w:ascii="휴먼엑스포" w:eastAsia="휴먼엑스포" w:hint="eastAsia"/>
                        <w:sz w:val="18"/>
                        <w:szCs w:val="18"/>
                      </w:rPr>
                      <w:t xml:space="preserve">- </w:t>
                    </w:r>
                    <w:r w:rsidRPr="00C845B5">
                      <w:rPr>
                        <w:rFonts w:ascii="휴먼엑스포" w:eastAsia="휴먼엑스포" w:hint="eastAsia"/>
                        <w:sz w:val="18"/>
                        <w:szCs w:val="18"/>
                      </w:rPr>
                      <w:fldChar w:fldCharType="begin"/>
                    </w:r>
                    <w:r w:rsidRPr="00C845B5">
                      <w:rPr>
                        <w:rFonts w:ascii="휴먼엑스포" w:eastAsia="휴먼엑스포" w:hint="eastAsia"/>
                        <w:sz w:val="18"/>
                        <w:szCs w:val="18"/>
                      </w:rPr>
                      <w:instrText>PAGE   \* MERGEFORMAT</w:instrText>
                    </w:r>
                    <w:r w:rsidRPr="00C845B5">
                      <w:rPr>
                        <w:rFonts w:ascii="휴먼엑스포" w:eastAsia="휴먼엑스포" w:hint="eastAsia"/>
                        <w:sz w:val="18"/>
                        <w:szCs w:val="18"/>
                      </w:rPr>
                      <w:fldChar w:fldCharType="separate"/>
                    </w:r>
                    <w:r w:rsidR="00530CEA">
                      <w:rPr>
                        <w:rFonts w:ascii="휴먼엑스포" w:eastAsia="휴먼엑스포"/>
                        <w:noProof/>
                        <w:sz w:val="18"/>
                        <w:szCs w:val="18"/>
                      </w:rPr>
                      <w:t>21</w:t>
                    </w:r>
                    <w:r w:rsidRPr="00C845B5">
                      <w:rPr>
                        <w:rFonts w:ascii="휴먼엑스포" w:eastAsia="휴먼엑스포" w:hint="eastAsia"/>
                        <w:sz w:val="18"/>
                        <w:szCs w:val="18"/>
                      </w:rPr>
                      <w:fldChar w:fldCharType="end"/>
                    </w:r>
                    <w:r w:rsidRPr="00C845B5">
                      <w:rPr>
                        <w:rFonts w:ascii="휴먼엑스포" w:eastAsia="휴먼엑스포" w:hint="eastAsia"/>
                        <w:sz w:val="18"/>
                        <w:szCs w:val="18"/>
                      </w:rPr>
                      <w:t xml:space="preserve"> -</w:t>
                    </w:r>
                  </w:p>
                </w:txbxContent>
              </v:textbox>
              <w10:wrap anchorx="margin"/>
            </v:shape>
          </w:pict>
        </mc:Fallback>
      </mc:AlternateContent>
    </w:r>
    <w:r>
      <w:rPr>
        <w:noProof/>
      </w:rPr>
      <mc:AlternateContent>
        <mc:Choice Requires="wps">
          <w:drawing>
            <wp:anchor distT="4294967295" distB="4294967295" distL="114300" distR="114300" simplePos="0" relativeHeight="251668480" behindDoc="0" locked="0" layoutInCell="1" allowOverlap="1" wp14:anchorId="2C0D678B" wp14:editId="194A0C86">
              <wp:simplePos x="0" y="0"/>
              <wp:positionH relativeFrom="margin">
                <wp:posOffset>0</wp:posOffset>
              </wp:positionH>
              <wp:positionV relativeFrom="paragraph">
                <wp:posOffset>-1</wp:posOffset>
              </wp:positionV>
              <wp:extent cx="6121400" cy="0"/>
              <wp:effectExtent l="0" t="0" r="0" b="0"/>
              <wp:wrapNone/>
              <wp:docPr id="10" name="직선 연결선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0"/>
                      </a:xfrm>
                      <a:prstGeom prst="line">
                        <a:avLst/>
                      </a:prstGeom>
                      <a:noFill/>
                      <a:ln w="6350" cap="flat" cmpd="sng" algn="ctr">
                        <a:solidFill>
                          <a:sysClr val="window" lastClr="FFFFFF">
                            <a:lumMod val="6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9A8595" id="직선 연결선 10" o:spid="_x0000_s1026" style="position:absolute;left:0;text-align:left;z-index:2516684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" strokecolor="#a6a6a6" strokeweight=".5pt">
              <v:stroke joinstyle="miter"/>
              <o:lock v:ext="edit" shapetype="f"/>
              <w10:wrap anchorx="margin"/>
            </v:line>
          </w:pict>
        </mc:Fallback>
      </mc:AlternateContent>
    </w:r>
  </w:p>
  <w:p w14:paraId="4D87767B" w14:textId="77777777" w:rsidR="00486EE0" w:rsidRDefault="00486EE0" w:rsidP="008E3788">
    <w:pPr>
      <w:pStyle w:val="a5"/>
      <w:jc w:val="right"/>
    </w:pPr>
  </w:p>
  <w:p w14:paraId="70E18AE3" w14:textId="6F6CE021" w:rsidR="00486EE0" w:rsidRPr="001D0DB0" w:rsidRDefault="00486EE0" w:rsidP="009442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554B1" w14:textId="77777777" w:rsidR="00486EE0" w:rsidRDefault="00486EE0" w:rsidP="00123672">
    <w:pPr>
      <w:pStyle w:val="a5"/>
      <w:framePr w:wrap="around" w:vAnchor="text" w:hAnchor="margin" w:xAlign="right" w:y="1"/>
      <w:rPr>
        <w:rStyle w:val="a6"/>
      </w:rPr>
    </w:pPr>
  </w:p>
  <w:p w14:paraId="557EED0E" w14:textId="77777777" w:rsidR="00486EE0" w:rsidRDefault="00486EE0" w:rsidP="00075E8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52DD2" w14:textId="77777777" w:rsidR="00264DE0" w:rsidRDefault="00264DE0">
      <w:r>
        <w:separator/>
      </w:r>
    </w:p>
  </w:footnote>
  <w:footnote w:type="continuationSeparator" w:id="0">
    <w:p w14:paraId="39E86868" w14:textId="77777777" w:rsidR="00264DE0" w:rsidRDefault="00264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FE04E" w14:textId="0CC6A5FE" w:rsidR="00486EE0" w:rsidRPr="00BD23BA" w:rsidRDefault="00486EE0" w:rsidP="0094425D">
    <w:r>
      <w:rPr>
        <w:noProof/>
      </w:rPr>
      <mc:AlternateContent>
        <mc:Choice Requires="wps">
          <w:drawing>
            <wp:anchor distT="0" distB="0" distL="114300" distR="114300" simplePos="0" relativeHeight="251657216" behindDoc="0" locked="0" layoutInCell="1" allowOverlap="1" wp14:anchorId="38A5513B" wp14:editId="3BDAB69F">
              <wp:simplePos x="0" y="0"/>
              <wp:positionH relativeFrom="column">
                <wp:posOffset>2291080</wp:posOffset>
              </wp:positionH>
              <wp:positionV relativeFrom="paragraph">
                <wp:posOffset>-128270</wp:posOffset>
              </wp:positionV>
              <wp:extent cx="3829050" cy="562610"/>
              <wp:effectExtent l="0" t="0" r="0" b="8890"/>
              <wp:wrapNone/>
              <wp:docPr id="47748"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718D1" w14:textId="1F094029" w:rsidR="00486EE0" w:rsidRDefault="00486EE0" w:rsidP="0094425D">
                          <w:pPr>
                            <w:pStyle w:val="af4"/>
                          </w:pPr>
                          <w:r>
                            <w:rPr>
                              <w:rFonts w:hint="eastAsia"/>
                            </w:rPr>
                            <w:t>K-CURE 운영·관리 시스템 구축</w:t>
                          </w:r>
                        </w:p>
                        <w:p w14:paraId="4B0AC3FF" w14:textId="2F21A7DB" w:rsidR="00486EE0" w:rsidRPr="00D64126" w:rsidRDefault="00486EE0" w:rsidP="0094425D">
                          <w:pPr>
                            <w:adjustRightInd w:val="0"/>
                            <w:jc w:val="right"/>
                            <w:rPr>
                              <w:b/>
                            </w:rPr>
                          </w:pPr>
                          <w:r>
                            <w:rPr>
                              <w:noProof/>
                            </w:rPr>
                            <w:t>데이터표준화지침서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5513B" id="_x0000_t202" coordsize="21600,21600" o:spt="202" path="m,l,21600r21600,l21600,xe">
              <v:stroke joinstyle="miter"/>
              <v:path gradientshapeok="t" o:connecttype="rect"/>
            </v:shapetype>
            <v:shape id="Text Box 155" o:spid="_x0000_s1036" type="#_x0000_t202" style="position:absolute;left:0;text-align:left;margin-left:180.4pt;margin-top:-10.1pt;width:301.5pt;height:4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QKugIAAL8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" filled="f" stroked="f">
              <v:textbox>
                <w:txbxContent>
                  <w:p w14:paraId="6B3718D1" w14:textId="1F094029" w:rsidR="00486EE0" w:rsidRDefault="00486EE0" w:rsidP="0094425D">
                    <w:pPr>
                      <w:pStyle w:val="af4"/>
                    </w:pPr>
                    <w:r>
                      <w:rPr>
                        <w:rFonts w:hint="eastAsia"/>
                      </w:rPr>
                      <w:t>K-CURE 운영·관리 시스템 구축</w:t>
                    </w:r>
                  </w:p>
                  <w:p w14:paraId="4B0AC3FF" w14:textId="2F21A7DB" w:rsidR="00486EE0" w:rsidRPr="00D64126" w:rsidRDefault="00486EE0" w:rsidP="0094425D">
                    <w:pPr>
                      <w:adjustRightInd w:val="0"/>
                      <w:jc w:val="right"/>
                      <w:rPr>
                        <w:b/>
                      </w:rPr>
                    </w:pPr>
                    <w:r>
                      <w:rPr>
                        <w:noProof/>
                      </w:rPr>
                      <w:t>데이터표준화지침서</w:t>
                    </w:r>
                  </w:p>
                </w:txbxContent>
              </v:textbox>
            </v:shape>
          </w:pict>
        </mc:Fallback>
      </mc:AlternateContent>
    </w:r>
  </w:p>
  <w:p w14:paraId="2C8CC563" w14:textId="62B6791E" w:rsidR="00486EE0" w:rsidRPr="0094425D" w:rsidRDefault="00486EE0" w:rsidP="0094425D">
    <w:pPr>
      <w:pStyle w:val="a4"/>
    </w:pPr>
    <w:r w:rsidRPr="008E3788">
      <w:rPr>
        <w:noProof/>
      </w:rPr>
      <w:drawing>
        <wp:anchor distT="0" distB="0" distL="114300" distR="114300" simplePos="0" relativeHeight="251665408" behindDoc="0" locked="0" layoutInCell="1" allowOverlap="1" wp14:anchorId="0D516545" wp14:editId="31DB7976">
          <wp:simplePos x="0" y="0"/>
          <wp:positionH relativeFrom="column">
            <wp:posOffset>0</wp:posOffset>
          </wp:positionH>
          <wp:positionV relativeFrom="paragraph">
            <wp:posOffset>-635</wp:posOffset>
          </wp:positionV>
          <wp:extent cx="1270635" cy="266700"/>
          <wp:effectExtent l="0" t="0" r="0" b="0"/>
          <wp:wrapNone/>
          <wp:docPr id="131" name="Picture 2" descr="KHIS 소식 | 알림마당 : 한국보건의료정보원">
            <a:extLst xmlns:a="http://schemas.openxmlformats.org/drawingml/2006/main">
              <a:ext uri="{FF2B5EF4-FFF2-40B4-BE49-F238E27FC236}">
                <a16:creationId xmlns:a16="http://schemas.microsoft.com/office/drawing/2014/main" id="{25A3EE73-733B-4C05-870C-AD459C6D59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2" descr="KHIS 소식 | 알림마당 : 한국보건의료정보원">
                    <a:extLst>
                      <a:ext uri="{FF2B5EF4-FFF2-40B4-BE49-F238E27FC236}">
                        <a16:creationId xmlns:a16="http://schemas.microsoft.com/office/drawing/2014/main" id="{25A3EE73-733B-4C05-870C-AD459C6D5955}"/>
                      </a:ext>
                    </a:extLst>
                  </pic:cNvPr>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l="12743" t="39358" r="12613" b="38476"/>
                  <a:stretch/>
                </pic:blipFill>
                <pic:spPr bwMode="auto">
                  <a:xfrm>
                    <a:off x="0" y="0"/>
                    <a:ext cx="1270635" cy="266700"/>
                  </a:xfrm>
                  <a:prstGeom prst="rect">
                    <a:avLst/>
                  </a:prstGeom>
                  <a:noFill/>
                  <a:extLst/>
                </pic:spPr>
              </pic:pic>
            </a:graphicData>
          </a:graphic>
        </wp:anchor>
      </w:drawing>
    </w:r>
    <w:r w:rsidRPr="008E3788">
      <w:rPr>
        <w:noProof/>
      </w:rPr>
      <w:drawing>
        <wp:anchor distT="0" distB="0" distL="114300" distR="114300" simplePos="0" relativeHeight="251666432" behindDoc="0" locked="0" layoutInCell="1" allowOverlap="1" wp14:anchorId="447000F0" wp14:editId="17E0C7F7">
          <wp:simplePos x="0" y="0"/>
          <wp:positionH relativeFrom="column">
            <wp:posOffset>1270635</wp:posOffset>
          </wp:positionH>
          <wp:positionV relativeFrom="paragraph">
            <wp:posOffset>-635</wp:posOffset>
          </wp:positionV>
          <wp:extent cx="778510" cy="273685"/>
          <wp:effectExtent l="0" t="0" r="2540" b="0"/>
          <wp:wrapNone/>
          <wp:docPr id="132" name="Picture 2" descr="국립암센터 | Facebook">
            <a:extLst xmlns:a="http://schemas.openxmlformats.org/drawingml/2006/main">
              <a:ext uri="{FF2B5EF4-FFF2-40B4-BE49-F238E27FC236}">
                <a16:creationId xmlns:a16="http://schemas.microsoft.com/office/drawing/2014/main" id="{4C2BA794-02A1-480C-B207-F43B708539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2" descr="국립암센터 | Facebook">
                    <a:extLst>
                      <a:ext uri="{FF2B5EF4-FFF2-40B4-BE49-F238E27FC236}">
                        <a16:creationId xmlns:a16="http://schemas.microsoft.com/office/drawing/2014/main" id="{4C2BA794-02A1-480C-B207-F43B70853947}"/>
                      </a:ext>
                    </a:extLst>
                  </pic:cNvP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8510" cy="27368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3D9C11EC"/>
    <w:lvl w:ilvl="0">
      <w:start w:val="1"/>
      <w:numFmt w:val="bullet"/>
      <w:pStyle w:val="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3"/>
    <w:multiLevelType w:val="singleLevel"/>
    <w:tmpl w:val="235009AA"/>
    <w:lvl w:ilvl="0">
      <w:start w:val="1"/>
      <w:numFmt w:val="bullet"/>
      <w:pStyle w:val="2"/>
      <w:lvlText w:val=""/>
      <w:lvlJc w:val="left"/>
      <w:pPr>
        <w:tabs>
          <w:tab w:val="num" w:pos="786"/>
        </w:tabs>
        <w:ind w:leftChars="400" w:left="786" w:hangingChars="200" w:hanging="360"/>
      </w:pPr>
      <w:rPr>
        <w:rFonts w:ascii="Wingdings" w:hAnsi="Wingdings" w:hint="default"/>
      </w:rPr>
    </w:lvl>
  </w:abstractNum>
  <w:abstractNum w:abstractNumId="2" w15:restartNumberingAfterBreak="0">
    <w:nsid w:val="2BA063AB"/>
    <w:multiLevelType w:val="multilevel"/>
    <w:tmpl w:val="D8F0FB06"/>
    <w:lvl w:ilvl="0">
      <w:start w:val="1"/>
      <w:numFmt w:val="decimal"/>
      <w:suff w:val="space"/>
      <w:lvlText w:val="%1. "/>
      <w:lvlJc w:val="left"/>
      <w:pPr>
        <w:ind w:left="425" w:hanging="425"/>
      </w:pPr>
      <w:rPr>
        <w:rFonts w:hint="eastAsia"/>
      </w:rPr>
    </w:lvl>
    <w:lvl w:ilvl="1">
      <w:start w:val="1"/>
      <w:numFmt w:val="decimal"/>
      <w:pStyle w:val="20"/>
      <w:suff w:val="nothing"/>
      <w:lvlText w:val="%1.%2. "/>
      <w:lvlJc w:val="left"/>
      <w:pPr>
        <w:ind w:left="3827" w:hanging="567"/>
      </w:pPr>
      <w:rPr>
        <w:rFonts w:ascii="맑은 고딕" w:eastAsia="맑은 고딕" w:hAnsi="맑은 고딕" w:hint="eastAsia"/>
        <w:b/>
        <w:i w:val="0"/>
        <w:sz w:val="22"/>
        <w:szCs w:val="22"/>
      </w:rPr>
    </w:lvl>
    <w:lvl w:ilvl="2">
      <w:start w:val="1"/>
      <w:numFmt w:val="ganada"/>
      <w:pStyle w:val="30"/>
      <w:suff w:val="nothing"/>
      <w:lvlText w:val="%3. "/>
      <w:lvlJc w:val="left"/>
      <w:pPr>
        <w:ind w:left="2580" w:hanging="454"/>
      </w:pPr>
      <w:rPr>
        <w:rFonts w:hint="eastAsia"/>
      </w:rPr>
    </w:lvl>
    <w:lvl w:ilvl="3">
      <w:start w:val="1"/>
      <w:numFmt w:val="decimal"/>
      <w:pStyle w:val="4"/>
      <w:suff w:val="nothing"/>
      <w:lvlText w:val="(%4) "/>
      <w:lvlJc w:val="left"/>
      <w:pPr>
        <w:ind w:left="397" w:hanging="397"/>
      </w:pPr>
      <w:rPr>
        <w:rFonts w:hint="eastAsia"/>
      </w:rPr>
    </w:lvl>
    <w:lvl w:ilvl="4">
      <w:start w:val="1"/>
      <w:numFmt w:val="decimalEnclosedCircle"/>
      <w:pStyle w:val="5"/>
      <w:suff w:val="nothing"/>
      <w:lvlText w:val="%5 "/>
      <w:lvlJc w:val="left"/>
      <w:pPr>
        <w:ind w:left="765" w:hanging="311"/>
      </w:pPr>
      <w:rPr>
        <w:rFonts w:hint="eastAsia"/>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abstractNum w:abstractNumId="3" w15:restartNumberingAfterBreak="0">
    <w:nsid w:val="3B7117F3"/>
    <w:multiLevelType w:val="hybridMultilevel"/>
    <w:tmpl w:val="9508E4E2"/>
    <w:lvl w:ilvl="0" w:tplc="6928B2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C7F0400"/>
    <w:multiLevelType w:val="hybridMultilevel"/>
    <w:tmpl w:val="95C29F46"/>
    <w:lvl w:ilvl="0" w:tplc="AC2451F2">
      <w:start w:val="1"/>
      <w:numFmt w:val="bullet"/>
      <w:pStyle w:val="a"/>
      <w:lvlText w:val=""/>
      <w:lvlJc w:val="left"/>
      <w:pPr>
        <w:tabs>
          <w:tab w:val="num" w:pos="360"/>
        </w:tabs>
        <w:ind w:left="360" w:hanging="360"/>
      </w:pPr>
      <w:rPr>
        <w:rFonts w:ascii="Symbol" w:hAnsi="Symbol" w:hint="default"/>
      </w:rPr>
    </w:lvl>
    <w:lvl w:ilvl="1" w:tplc="F97459BC">
      <w:start w:val="1"/>
      <w:numFmt w:val="bullet"/>
      <w:lvlText w:val=""/>
      <w:lvlJc w:val="left"/>
      <w:pPr>
        <w:tabs>
          <w:tab w:val="num" w:pos="1200"/>
        </w:tabs>
        <w:ind w:left="1200" w:hanging="400"/>
      </w:pPr>
      <w:rPr>
        <w:rFonts w:ascii="Wingdings" w:hAnsi="Wingdings" w:hint="default"/>
        <w:color w:val="auto"/>
      </w:rPr>
    </w:lvl>
    <w:lvl w:ilvl="2" w:tplc="04090005">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59473223"/>
    <w:multiLevelType w:val="hybridMultilevel"/>
    <w:tmpl w:val="F386FE06"/>
    <w:lvl w:ilvl="0" w:tplc="C6F88C34">
      <w:start w:val="1"/>
      <w:numFmt w:val="decimal"/>
      <w:pStyle w:val="1"/>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9B15092"/>
    <w:multiLevelType w:val="hybridMultilevel"/>
    <w:tmpl w:val="6180D558"/>
    <w:lvl w:ilvl="0" w:tplc="FF7012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CF21792"/>
    <w:multiLevelType w:val="hybridMultilevel"/>
    <w:tmpl w:val="20BE7C9C"/>
    <w:lvl w:ilvl="0" w:tplc="B58657DA">
      <w:start w:val="1"/>
      <w:numFmt w:val="bullet"/>
      <w:lvlText w:val=""/>
      <w:lvlJc w:val="left"/>
      <w:pPr>
        <w:tabs>
          <w:tab w:val="num" w:pos="400"/>
        </w:tabs>
        <w:ind w:left="400" w:hanging="400"/>
      </w:pPr>
      <w:rPr>
        <w:rFonts w:ascii="Wingdings" w:hAnsi="Wingdings" w:hint="default"/>
        <w:sz w:val="12"/>
        <w:szCs w:val="12"/>
      </w:rPr>
    </w:lvl>
    <w:lvl w:ilvl="1" w:tplc="04090003" w:tentative="1">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tastreams">
    <w15:presenceInfo w15:providerId="None" w15:userId="datastreams"/>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formatting="1" w:enforcement="0"/>
  <w:defaultTabStop w:val="160"/>
  <w:drawingGridHorizontalSpacing w:val="80"/>
  <w:displayHorizontalDrawingGridEvery w:val="0"/>
  <w:displayVerticalDrawingGridEvery w:val="2"/>
  <w:noPunctuationKerning/>
  <w:characterSpacingControl w:val="doNotCompress"/>
  <w:hdrShapeDefaults>
    <o:shapedefaults v:ext="edit" spidmax="2049">
      <o:colormru v:ext="edit" colors="purple,#f06,#f6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5C"/>
    <w:rsid w:val="000006D3"/>
    <w:rsid w:val="0000070F"/>
    <w:rsid w:val="000023C1"/>
    <w:rsid w:val="00004BF0"/>
    <w:rsid w:val="00005CBA"/>
    <w:rsid w:val="00006BBA"/>
    <w:rsid w:val="000070E5"/>
    <w:rsid w:val="00011E2A"/>
    <w:rsid w:val="00012C10"/>
    <w:rsid w:val="00017C86"/>
    <w:rsid w:val="00020F2A"/>
    <w:rsid w:val="00021364"/>
    <w:rsid w:val="000216C6"/>
    <w:rsid w:val="000343D0"/>
    <w:rsid w:val="00034E62"/>
    <w:rsid w:val="00036314"/>
    <w:rsid w:val="000401AF"/>
    <w:rsid w:val="000435A0"/>
    <w:rsid w:val="00043AF9"/>
    <w:rsid w:val="00051E7C"/>
    <w:rsid w:val="000541AB"/>
    <w:rsid w:val="00054F46"/>
    <w:rsid w:val="00055817"/>
    <w:rsid w:val="00061BC3"/>
    <w:rsid w:val="00062AA7"/>
    <w:rsid w:val="00062E47"/>
    <w:rsid w:val="00062E51"/>
    <w:rsid w:val="000631EF"/>
    <w:rsid w:val="00065976"/>
    <w:rsid w:val="00066A2B"/>
    <w:rsid w:val="00066F99"/>
    <w:rsid w:val="00073EF9"/>
    <w:rsid w:val="00075E80"/>
    <w:rsid w:val="00076364"/>
    <w:rsid w:val="00076F09"/>
    <w:rsid w:val="00081C82"/>
    <w:rsid w:val="00082658"/>
    <w:rsid w:val="00095FB2"/>
    <w:rsid w:val="000A0AE1"/>
    <w:rsid w:val="000A123C"/>
    <w:rsid w:val="000A2136"/>
    <w:rsid w:val="000A4F14"/>
    <w:rsid w:val="000A59AF"/>
    <w:rsid w:val="000A6D5E"/>
    <w:rsid w:val="000B26FF"/>
    <w:rsid w:val="000B2C0E"/>
    <w:rsid w:val="000B4014"/>
    <w:rsid w:val="000B49BA"/>
    <w:rsid w:val="000B509C"/>
    <w:rsid w:val="000B545C"/>
    <w:rsid w:val="000B72BF"/>
    <w:rsid w:val="000C2E3B"/>
    <w:rsid w:val="000C3E3B"/>
    <w:rsid w:val="000C47AA"/>
    <w:rsid w:val="000C68D3"/>
    <w:rsid w:val="000C6E87"/>
    <w:rsid w:val="000C76D1"/>
    <w:rsid w:val="000D34DC"/>
    <w:rsid w:val="000D3E83"/>
    <w:rsid w:val="000D4798"/>
    <w:rsid w:val="000D6B61"/>
    <w:rsid w:val="000D71CF"/>
    <w:rsid w:val="000D7946"/>
    <w:rsid w:val="000E0EBA"/>
    <w:rsid w:val="000E1D9C"/>
    <w:rsid w:val="000E2AF5"/>
    <w:rsid w:val="000E4984"/>
    <w:rsid w:val="000F10F8"/>
    <w:rsid w:val="000F1857"/>
    <w:rsid w:val="000F3249"/>
    <w:rsid w:val="000F3E90"/>
    <w:rsid w:val="000F4C1D"/>
    <w:rsid w:val="000F7295"/>
    <w:rsid w:val="00101104"/>
    <w:rsid w:val="00103B27"/>
    <w:rsid w:val="00114C32"/>
    <w:rsid w:val="001169CB"/>
    <w:rsid w:val="001171BB"/>
    <w:rsid w:val="00117260"/>
    <w:rsid w:val="00120DB3"/>
    <w:rsid w:val="00123672"/>
    <w:rsid w:val="001250C9"/>
    <w:rsid w:val="00126E23"/>
    <w:rsid w:val="0012725F"/>
    <w:rsid w:val="00131B07"/>
    <w:rsid w:val="00133105"/>
    <w:rsid w:val="00134DF1"/>
    <w:rsid w:val="0013519F"/>
    <w:rsid w:val="0013725B"/>
    <w:rsid w:val="00137986"/>
    <w:rsid w:val="00137F97"/>
    <w:rsid w:val="00142C04"/>
    <w:rsid w:val="001456A1"/>
    <w:rsid w:val="00146B60"/>
    <w:rsid w:val="001534EE"/>
    <w:rsid w:val="001545EF"/>
    <w:rsid w:val="00156294"/>
    <w:rsid w:val="00157F11"/>
    <w:rsid w:val="00160D7E"/>
    <w:rsid w:val="00160FE9"/>
    <w:rsid w:val="001634E2"/>
    <w:rsid w:val="0016748B"/>
    <w:rsid w:val="0016758D"/>
    <w:rsid w:val="0017012F"/>
    <w:rsid w:val="00171EC2"/>
    <w:rsid w:val="00173BF1"/>
    <w:rsid w:val="00175131"/>
    <w:rsid w:val="0018270E"/>
    <w:rsid w:val="0018500A"/>
    <w:rsid w:val="00185D32"/>
    <w:rsid w:val="00187CC1"/>
    <w:rsid w:val="0019122C"/>
    <w:rsid w:val="00191FE8"/>
    <w:rsid w:val="00192F1C"/>
    <w:rsid w:val="001933B6"/>
    <w:rsid w:val="00193EA6"/>
    <w:rsid w:val="00194133"/>
    <w:rsid w:val="00195D01"/>
    <w:rsid w:val="001961B4"/>
    <w:rsid w:val="00197D49"/>
    <w:rsid w:val="001A123F"/>
    <w:rsid w:val="001A1DFD"/>
    <w:rsid w:val="001A20DF"/>
    <w:rsid w:val="001A2150"/>
    <w:rsid w:val="001A28A4"/>
    <w:rsid w:val="001A6781"/>
    <w:rsid w:val="001A7B18"/>
    <w:rsid w:val="001B4ED8"/>
    <w:rsid w:val="001B790A"/>
    <w:rsid w:val="001B7E5B"/>
    <w:rsid w:val="001C05BD"/>
    <w:rsid w:val="001C17C8"/>
    <w:rsid w:val="001C4491"/>
    <w:rsid w:val="001C5193"/>
    <w:rsid w:val="001C5CB8"/>
    <w:rsid w:val="001C75EC"/>
    <w:rsid w:val="001D09D7"/>
    <w:rsid w:val="001D0E55"/>
    <w:rsid w:val="001D2067"/>
    <w:rsid w:val="001D28EC"/>
    <w:rsid w:val="001D2B0A"/>
    <w:rsid w:val="001D469F"/>
    <w:rsid w:val="001D5956"/>
    <w:rsid w:val="001E058F"/>
    <w:rsid w:val="001E0989"/>
    <w:rsid w:val="001E76A4"/>
    <w:rsid w:val="001F262C"/>
    <w:rsid w:val="001F28E0"/>
    <w:rsid w:val="001F28FD"/>
    <w:rsid w:val="001F42B9"/>
    <w:rsid w:val="001F4527"/>
    <w:rsid w:val="001F7476"/>
    <w:rsid w:val="001F7D26"/>
    <w:rsid w:val="001F7FA1"/>
    <w:rsid w:val="00203553"/>
    <w:rsid w:val="00204B76"/>
    <w:rsid w:val="00206C98"/>
    <w:rsid w:val="00207AAE"/>
    <w:rsid w:val="002101F0"/>
    <w:rsid w:val="00212D52"/>
    <w:rsid w:val="00215B4B"/>
    <w:rsid w:val="00215F8E"/>
    <w:rsid w:val="00217274"/>
    <w:rsid w:val="00220504"/>
    <w:rsid w:val="00221E01"/>
    <w:rsid w:val="0022683A"/>
    <w:rsid w:val="00227147"/>
    <w:rsid w:val="002302A0"/>
    <w:rsid w:val="00230E5E"/>
    <w:rsid w:val="00231CED"/>
    <w:rsid w:val="00236865"/>
    <w:rsid w:val="00236A92"/>
    <w:rsid w:val="00240BE6"/>
    <w:rsid w:val="002441D8"/>
    <w:rsid w:val="00247401"/>
    <w:rsid w:val="00250A45"/>
    <w:rsid w:val="00251D0F"/>
    <w:rsid w:val="00251F25"/>
    <w:rsid w:val="00253D8C"/>
    <w:rsid w:val="002546E4"/>
    <w:rsid w:val="002559B1"/>
    <w:rsid w:val="00255CA5"/>
    <w:rsid w:val="00256B3B"/>
    <w:rsid w:val="00260E34"/>
    <w:rsid w:val="00261063"/>
    <w:rsid w:val="00261450"/>
    <w:rsid w:val="00264245"/>
    <w:rsid w:val="00264DE0"/>
    <w:rsid w:val="0027005E"/>
    <w:rsid w:val="002725D4"/>
    <w:rsid w:val="00272CE5"/>
    <w:rsid w:val="002741A4"/>
    <w:rsid w:val="002743C6"/>
    <w:rsid w:val="00274529"/>
    <w:rsid w:val="002751C7"/>
    <w:rsid w:val="002770CB"/>
    <w:rsid w:val="00277C79"/>
    <w:rsid w:val="002801C2"/>
    <w:rsid w:val="00282FF7"/>
    <w:rsid w:val="0028371D"/>
    <w:rsid w:val="002867C6"/>
    <w:rsid w:val="00286F42"/>
    <w:rsid w:val="00287DC3"/>
    <w:rsid w:val="00290010"/>
    <w:rsid w:val="00290549"/>
    <w:rsid w:val="00291E2D"/>
    <w:rsid w:val="00291FFA"/>
    <w:rsid w:val="00293A85"/>
    <w:rsid w:val="00295114"/>
    <w:rsid w:val="00296770"/>
    <w:rsid w:val="0029761B"/>
    <w:rsid w:val="00297D86"/>
    <w:rsid w:val="00297FC9"/>
    <w:rsid w:val="002A04FC"/>
    <w:rsid w:val="002A3462"/>
    <w:rsid w:val="002A5F0A"/>
    <w:rsid w:val="002A60C5"/>
    <w:rsid w:val="002A6704"/>
    <w:rsid w:val="002A7693"/>
    <w:rsid w:val="002B1F18"/>
    <w:rsid w:val="002B3BC4"/>
    <w:rsid w:val="002B47D0"/>
    <w:rsid w:val="002B5659"/>
    <w:rsid w:val="002B60E7"/>
    <w:rsid w:val="002B612F"/>
    <w:rsid w:val="002C0325"/>
    <w:rsid w:val="002C28E2"/>
    <w:rsid w:val="002D0C4A"/>
    <w:rsid w:val="002D2A80"/>
    <w:rsid w:val="002D2D59"/>
    <w:rsid w:val="002D4238"/>
    <w:rsid w:val="002D45B2"/>
    <w:rsid w:val="002D6E11"/>
    <w:rsid w:val="002E06B1"/>
    <w:rsid w:val="002E535A"/>
    <w:rsid w:val="002E570E"/>
    <w:rsid w:val="002E689E"/>
    <w:rsid w:val="002E6B31"/>
    <w:rsid w:val="002E6C6C"/>
    <w:rsid w:val="002E79AA"/>
    <w:rsid w:val="002F012A"/>
    <w:rsid w:val="002F6B29"/>
    <w:rsid w:val="002F7383"/>
    <w:rsid w:val="00300A26"/>
    <w:rsid w:val="00300E10"/>
    <w:rsid w:val="00302195"/>
    <w:rsid w:val="00304CCB"/>
    <w:rsid w:val="003057EE"/>
    <w:rsid w:val="00307938"/>
    <w:rsid w:val="0031201E"/>
    <w:rsid w:val="0031290C"/>
    <w:rsid w:val="00313116"/>
    <w:rsid w:val="003171DD"/>
    <w:rsid w:val="0032185D"/>
    <w:rsid w:val="00321A63"/>
    <w:rsid w:val="00321EDE"/>
    <w:rsid w:val="00322438"/>
    <w:rsid w:val="00324D80"/>
    <w:rsid w:val="0032524D"/>
    <w:rsid w:val="003330C2"/>
    <w:rsid w:val="00333499"/>
    <w:rsid w:val="00334E58"/>
    <w:rsid w:val="003362EE"/>
    <w:rsid w:val="0034266A"/>
    <w:rsid w:val="00347D8A"/>
    <w:rsid w:val="003502E8"/>
    <w:rsid w:val="00350EBB"/>
    <w:rsid w:val="00351F8D"/>
    <w:rsid w:val="00352D20"/>
    <w:rsid w:val="00352FC3"/>
    <w:rsid w:val="003536BA"/>
    <w:rsid w:val="003538B8"/>
    <w:rsid w:val="003631AE"/>
    <w:rsid w:val="00363E6B"/>
    <w:rsid w:val="00366FA1"/>
    <w:rsid w:val="00370F78"/>
    <w:rsid w:val="00373B2C"/>
    <w:rsid w:val="003757F4"/>
    <w:rsid w:val="00375934"/>
    <w:rsid w:val="00375E55"/>
    <w:rsid w:val="003771D8"/>
    <w:rsid w:val="00380374"/>
    <w:rsid w:val="00380463"/>
    <w:rsid w:val="00383932"/>
    <w:rsid w:val="00384F38"/>
    <w:rsid w:val="00385C33"/>
    <w:rsid w:val="003871A1"/>
    <w:rsid w:val="00391104"/>
    <w:rsid w:val="00392FD6"/>
    <w:rsid w:val="003941D2"/>
    <w:rsid w:val="003A0A36"/>
    <w:rsid w:val="003A2FFC"/>
    <w:rsid w:val="003B0EA8"/>
    <w:rsid w:val="003B21E6"/>
    <w:rsid w:val="003B27C7"/>
    <w:rsid w:val="003B2F78"/>
    <w:rsid w:val="003B30CF"/>
    <w:rsid w:val="003B40A9"/>
    <w:rsid w:val="003B4274"/>
    <w:rsid w:val="003B43FD"/>
    <w:rsid w:val="003B453C"/>
    <w:rsid w:val="003B5A8F"/>
    <w:rsid w:val="003B792F"/>
    <w:rsid w:val="003C3AA3"/>
    <w:rsid w:val="003C5581"/>
    <w:rsid w:val="003C63DB"/>
    <w:rsid w:val="003D4051"/>
    <w:rsid w:val="003D4C14"/>
    <w:rsid w:val="003D6278"/>
    <w:rsid w:val="003D63B7"/>
    <w:rsid w:val="003D69DA"/>
    <w:rsid w:val="003E0C3C"/>
    <w:rsid w:val="003E1DDE"/>
    <w:rsid w:val="003E36F9"/>
    <w:rsid w:val="003E5C2D"/>
    <w:rsid w:val="003E61DB"/>
    <w:rsid w:val="003E74A5"/>
    <w:rsid w:val="003E7C31"/>
    <w:rsid w:val="003F12C4"/>
    <w:rsid w:val="003F206A"/>
    <w:rsid w:val="003F310E"/>
    <w:rsid w:val="003F55EA"/>
    <w:rsid w:val="003F6807"/>
    <w:rsid w:val="0040015D"/>
    <w:rsid w:val="00400D10"/>
    <w:rsid w:val="00403C1C"/>
    <w:rsid w:val="00403EBA"/>
    <w:rsid w:val="00406785"/>
    <w:rsid w:val="004128B8"/>
    <w:rsid w:val="004143B5"/>
    <w:rsid w:val="00414ABD"/>
    <w:rsid w:val="00416B90"/>
    <w:rsid w:val="00416D4E"/>
    <w:rsid w:val="00420B81"/>
    <w:rsid w:val="0042161C"/>
    <w:rsid w:val="00426170"/>
    <w:rsid w:val="00427289"/>
    <w:rsid w:val="00430539"/>
    <w:rsid w:val="00430ACE"/>
    <w:rsid w:val="00430B68"/>
    <w:rsid w:val="00431CEB"/>
    <w:rsid w:val="00433394"/>
    <w:rsid w:val="0043428D"/>
    <w:rsid w:val="0043520F"/>
    <w:rsid w:val="00440D3A"/>
    <w:rsid w:val="00442B04"/>
    <w:rsid w:val="0044509B"/>
    <w:rsid w:val="00447D76"/>
    <w:rsid w:val="0045108A"/>
    <w:rsid w:val="00452384"/>
    <w:rsid w:val="00452584"/>
    <w:rsid w:val="00456D4A"/>
    <w:rsid w:val="00457292"/>
    <w:rsid w:val="00457499"/>
    <w:rsid w:val="00461FF3"/>
    <w:rsid w:val="00464288"/>
    <w:rsid w:val="00465D61"/>
    <w:rsid w:val="0046706B"/>
    <w:rsid w:val="0046774B"/>
    <w:rsid w:val="004705FD"/>
    <w:rsid w:val="004710AB"/>
    <w:rsid w:val="004721DD"/>
    <w:rsid w:val="004722FC"/>
    <w:rsid w:val="00473077"/>
    <w:rsid w:val="0047498C"/>
    <w:rsid w:val="00474B3D"/>
    <w:rsid w:val="00477227"/>
    <w:rsid w:val="004776BB"/>
    <w:rsid w:val="0047796D"/>
    <w:rsid w:val="004805B0"/>
    <w:rsid w:val="00481748"/>
    <w:rsid w:val="00481ACB"/>
    <w:rsid w:val="00482993"/>
    <w:rsid w:val="004839E6"/>
    <w:rsid w:val="00484799"/>
    <w:rsid w:val="00486EE0"/>
    <w:rsid w:val="00490179"/>
    <w:rsid w:val="00491CDC"/>
    <w:rsid w:val="004941F3"/>
    <w:rsid w:val="00495395"/>
    <w:rsid w:val="00495560"/>
    <w:rsid w:val="004958CE"/>
    <w:rsid w:val="004A345B"/>
    <w:rsid w:val="004A36F7"/>
    <w:rsid w:val="004B0A0F"/>
    <w:rsid w:val="004B276F"/>
    <w:rsid w:val="004B5B60"/>
    <w:rsid w:val="004B6049"/>
    <w:rsid w:val="004B6D77"/>
    <w:rsid w:val="004B7127"/>
    <w:rsid w:val="004B717D"/>
    <w:rsid w:val="004B7265"/>
    <w:rsid w:val="004C03D0"/>
    <w:rsid w:val="004C09FF"/>
    <w:rsid w:val="004C1205"/>
    <w:rsid w:val="004C17E4"/>
    <w:rsid w:val="004C2154"/>
    <w:rsid w:val="004C3F6C"/>
    <w:rsid w:val="004C4611"/>
    <w:rsid w:val="004C5324"/>
    <w:rsid w:val="004C5711"/>
    <w:rsid w:val="004C73E1"/>
    <w:rsid w:val="004C7BD0"/>
    <w:rsid w:val="004D1261"/>
    <w:rsid w:val="004D1D37"/>
    <w:rsid w:val="004D370B"/>
    <w:rsid w:val="004D4ACB"/>
    <w:rsid w:val="004D6346"/>
    <w:rsid w:val="004D7D41"/>
    <w:rsid w:val="004D7E63"/>
    <w:rsid w:val="004E0B98"/>
    <w:rsid w:val="004E39EC"/>
    <w:rsid w:val="004E3FCA"/>
    <w:rsid w:val="004E5F00"/>
    <w:rsid w:val="004E6E9D"/>
    <w:rsid w:val="004E7E3C"/>
    <w:rsid w:val="004F414A"/>
    <w:rsid w:val="004F7CE7"/>
    <w:rsid w:val="0050050E"/>
    <w:rsid w:val="0050060D"/>
    <w:rsid w:val="005006D2"/>
    <w:rsid w:val="00504CA9"/>
    <w:rsid w:val="0050776A"/>
    <w:rsid w:val="00510AA2"/>
    <w:rsid w:val="00511FC8"/>
    <w:rsid w:val="00521F90"/>
    <w:rsid w:val="00522CFD"/>
    <w:rsid w:val="00522D0B"/>
    <w:rsid w:val="005231CA"/>
    <w:rsid w:val="00523817"/>
    <w:rsid w:val="00524229"/>
    <w:rsid w:val="005248C4"/>
    <w:rsid w:val="0052693E"/>
    <w:rsid w:val="00527114"/>
    <w:rsid w:val="005303A1"/>
    <w:rsid w:val="00530BB1"/>
    <w:rsid w:val="00530CEA"/>
    <w:rsid w:val="005317B9"/>
    <w:rsid w:val="00536AD1"/>
    <w:rsid w:val="00540217"/>
    <w:rsid w:val="00541671"/>
    <w:rsid w:val="00541D99"/>
    <w:rsid w:val="005422D1"/>
    <w:rsid w:val="00542A5F"/>
    <w:rsid w:val="0054504C"/>
    <w:rsid w:val="00546BB1"/>
    <w:rsid w:val="00547E33"/>
    <w:rsid w:val="005512E0"/>
    <w:rsid w:val="0055295D"/>
    <w:rsid w:val="00552D3C"/>
    <w:rsid w:val="005559ED"/>
    <w:rsid w:val="005579B1"/>
    <w:rsid w:val="0056009B"/>
    <w:rsid w:val="00561008"/>
    <w:rsid w:val="00564C23"/>
    <w:rsid w:val="00572EE6"/>
    <w:rsid w:val="00573BA3"/>
    <w:rsid w:val="00573E52"/>
    <w:rsid w:val="00574F28"/>
    <w:rsid w:val="005764A0"/>
    <w:rsid w:val="00576776"/>
    <w:rsid w:val="00576B86"/>
    <w:rsid w:val="00576BC1"/>
    <w:rsid w:val="00582DAC"/>
    <w:rsid w:val="005856C0"/>
    <w:rsid w:val="00586929"/>
    <w:rsid w:val="00587FCF"/>
    <w:rsid w:val="00590E59"/>
    <w:rsid w:val="00591580"/>
    <w:rsid w:val="005925FE"/>
    <w:rsid w:val="00592E76"/>
    <w:rsid w:val="0059426A"/>
    <w:rsid w:val="00595039"/>
    <w:rsid w:val="00596057"/>
    <w:rsid w:val="005A02C6"/>
    <w:rsid w:val="005A1E76"/>
    <w:rsid w:val="005A1E93"/>
    <w:rsid w:val="005A1F91"/>
    <w:rsid w:val="005A3A2A"/>
    <w:rsid w:val="005A5705"/>
    <w:rsid w:val="005A6345"/>
    <w:rsid w:val="005A6366"/>
    <w:rsid w:val="005B1FBB"/>
    <w:rsid w:val="005B2184"/>
    <w:rsid w:val="005B2192"/>
    <w:rsid w:val="005B4A44"/>
    <w:rsid w:val="005B7006"/>
    <w:rsid w:val="005B74A2"/>
    <w:rsid w:val="005C198A"/>
    <w:rsid w:val="005C4D81"/>
    <w:rsid w:val="005C5600"/>
    <w:rsid w:val="005C6EED"/>
    <w:rsid w:val="005C70E1"/>
    <w:rsid w:val="005D186D"/>
    <w:rsid w:val="005D3781"/>
    <w:rsid w:val="005D3BAA"/>
    <w:rsid w:val="005D630D"/>
    <w:rsid w:val="005D660D"/>
    <w:rsid w:val="005E25CB"/>
    <w:rsid w:val="005E345B"/>
    <w:rsid w:val="005F1552"/>
    <w:rsid w:val="005F1D8E"/>
    <w:rsid w:val="005F1F59"/>
    <w:rsid w:val="005F4AEB"/>
    <w:rsid w:val="005F68C7"/>
    <w:rsid w:val="005F7CEF"/>
    <w:rsid w:val="0060002C"/>
    <w:rsid w:val="0060177F"/>
    <w:rsid w:val="00604FE5"/>
    <w:rsid w:val="006068C3"/>
    <w:rsid w:val="00611B5A"/>
    <w:rsid w:val="00612618"/>
    <w:rsid w:val="0061391C"/>
    <w:rsid w:val="0061427E"/>
    <w:rsid w:val="006147E3"/>
    <w:rsid w:val="00615EE3"/>
    <w:rsid w:val="006166A1"/>
    <w:rsid w:val="0061772F"/>
    <w:rsid w:val="006178FC"/>
    <w:rsid w:val="00621C92"/>
    <w:rsid w:val="0062230B"/>
    <w:rsid w:val="00623995"/>
    <w:rsid w:val="006267C1"/>
    <w:rsid w:val="00630151"/>
    <w:rsid w:val="0063061A"/>
    <w:rsid w:val="00630E83"/>
    <w:rsid w:val="00632964"/>
    <w:rsid w:val="00634AB1"/>
    <w:rsid w:val="00634E41"/>
    <w:rsid w:val="006357C8"/>
    <w:rsid w:val="00635FC9"/>
    <w:rsid w:val="00635FE9"/>
    <w:rsid w:val="00640600"/>
    <w:rsid w:val="00640D9D"/>
    <w:rsid w:val="00642F44"/>
    <w:rsid w:val="00647681"/>
    <w:rsid w:val="006476B3"/>
    <w:rsid w:val="00650E38"/>
    <w:rsid w:val="00652B24"/>
    <w:rsid w:val="006534BD"/>
    <w:rsid w:val="00654CD6"/>
    <w:rsid w:val="00657568"/>
    <w:rsid w:val="00664C7A"/>
    <w:rsid w:val="0067210B"/>
    <w:rsid w:val="0067439F"/>
    <w:rsid w:val="00674871"/>
    <w:rsid w:val="00674F3E"/>
    <w:rsid w:val="00675F06"/>
    <w:rsid w:val="0067652F"/>
    <w:rsid w:val="006772FD"/>
    <w:rsid w:val="0067780A"/>
    <w:rsid w:val="00681048"/>
    <w:rsid w:val="0068164C"/>
    <w:rsid w:val="00682CB8"/>
    <w:rsid w:val="00685758"/>
    <w:rsid w:val="00694390"/>
    <w:rsid w:val="00696883"/>
    <w:rsid w:val="00696A47"/>
    <w:rsid w:val="006A256D"/>
    <w:rsid w:val="006A2DFD"/>
    <w:rsid w:val="006A4730"/>
    <w:rsid w:val="006A4CC9"/>
    <w:rsid w:val="006A4D39"/>
    <w:rsid w:val="006B0705"/>
    <w:rsid w:val="006B4EF3"/>
    <w:rsid w:val="006B7CD5"/>
    <w:rsid w:val="006B7D98"/>
    <w:rsid w:val="006C3DF2"/>
    <w:rsid w:val="006C4FB2"/>
    <w:rsid w:val="006C5A8E"/>
    <w:rsid w:val="006C7424"/>
    <w:rsid w:val="006C7EF4"/>
    <w:rsid w:val="006D021E"/>
    <w:rsid w:val="006D5732"/>
    <w:rsid w:val="006D6399"/>
    <w:rsid w:val="006D67A7"/>
    <w:rsid w:val="006D7A67"/>
    <w:rsid w:val="006E2CD9"/>
    <w:rsid w:val="006E3897"/>
    <w:rsid w:val="006E4011"/>
    <w:rsid w:val="006E585C"/>
    <w:rsid w:val="006E5B2E"/>
    <w:rsid w:val="006F1143"/>
    <w:rsid w:val="006F3B07"/>
    <w:rsid w:val="006F3FEF"/>
    <w:rsid w:val="006F4D88"/>
    <w:rsid w:val="006F5163"/>
    <w:rsid w:val="00701215"/>
    <w:rsid w:val="00701588"/>
    <w:rsid w:val="00702815"/>
    <w:rsid w:val="007042C4"/>
    <w:rsid w:val="00704DB7"/>
    <w:rsid w:val="0070561F"/>
    <w:rsid w:val="00705BFB"/>
    <w:rsid w:val="00710C0E"/>
    <w:rsid w:val="00710CC2"/>
    <w:rsid w:val="00711B48"/>
    <w:rsid w:val="00713ED1"/>
    <w:rsid w:val="00716BC5"/>
    <w:rsid w:val="0071761B"/>
    <w:rsid w:val="007223F6"/>
    <w:rsid w:val="0072352A"/>
    <w:rsid w:val="00724C3D"/>
    <w:rsid w:val="00724E70"/>
    <w:rsid w:val="00726827"/>
    <w:rsid w:val="0072689B"/>
    <w:rsid w:val="00730C7E"/>
    <w:rsid w:val="00730F04"/>
    <w:rsid w:val="0073170C"/>
    <w:rsid w:val="00733BF3"/>
    <w:rsid w:val="007348FF"/>
    <w:rsid w:val="007359D6"/>
    <w:rsid w:val="00737E5A"/>
    <w:rsid w:val="007412A8"/>
    <w:rsid w:val="00743B7C"/>
    <w:rsid w:val="0074449F"/>
    <w:rsid w:val="00744647"/>
    <w:rsid w:val="007506EE"/>
    <w:rsid w:val="00752D24"/>
    <w:rsid w:val="007553F8"/>
    <w:rsid w:val="00756985"/>
    <w:rsid w:val="007617D5"/>
    <w:rsid w:val="00762558"/>
    <w:rsid w:val="0076730C"/>
    <w:rsid w:val="00767FD3"/>
    <w:rsid w:val="00770285"/>
    <w:rsid w:val="00772C40"/>
    <w:rsid w:val="0077323F"/>
    <w:rsid w:val="007733E5"/>
    <w:rsid w:val="00773F97"/>
    <w:rsid w:val="007771F7"/>
    <w:rsid w:val="0078410B"/>
    <w:rsid w:val="00784ABF"/>
    <w:rsid w:val="007879D4"/>
    <w:rsid w:val="007906B7"/>
    <w:rsid w:val="00791A2B"/>
    <w:rsid w:val="00792E57"/>
    <w:rsid w:val="007938CE"/>
    <w:rsid w:val="007976E1"/>
    <w:rsid w:val="007A00F8"/>
    <w:rsid w:val="007A0250"/>
    <w:rsid w:val="007A0ECB"/>
    <w:rsid w:val="007A0F84"/>
    <w:rsid w:val="007A3153"/>
    <w:rsid w:val="007A4BE3"/>
    <w:rsid w:val="007A4E2A"/>
    <w:rsid w:val="007B4A37"/>
    <w:rsid w:val="007B50EA"/>
    <w:rsid w:val="007B6285"/>
    <w:rsid w:val="007B69D2"/>
    <w:rsid w:val="007C092A"/>
    <w:rsid w:val="007C2820"/>
    <w:rsid w:val="007C2DE6"/>
    <w:rsid w:val="007C387F"/>
    <w:rsid w:val="007C59B5"/>
    <w:rsid w:val="007C6B69"/>
    <w:rsid w:val="007C6C64"/>
    <w:rsid w:val="007D0158"/>
    <w:rsid w:val="007D045B"/>
    <w:rsid w:val="007D0D81"/>
    <w:rsid w:val="007D25B1"/>
    <w:rsid w:val="007D41EF"/>
    <w:rsid w:val="007D53F7"/>
    <w:rsid w:val="007D666F"/>
    <w:rsid w:val="007D6C0D"/>
    <w:rsid w:val="007E3A85"/>
    <w:rsid w:val="007E4989"/>
    <w:rsid w:val="007E714C"/>
    <w:rsid w:val="007F1AD1"/>
    <w:rsid w:val="007F2983"/>
    <w:rsid w:val="007F4FBF"/>
    <w:rsid w:val="007F5062"/>
    <w:rsid w:val="007F58F3"/>
    <w:rsid w:val="007F7B0F"/>
    <w:rsid w:val="0080272F"/>
    <w:rsid w:val="008036C9"/>
    <w:rsid w:val="00807F49"/>
    <w:rsid w:val="008122BF"/>
    <w:rsid w:val="008139B5"/>
    <w:rsid w:val="008144D0"/>
    <w:rsid w:val="00815DA7"/>
    <w:rsid w:val="00817EB6"/>
    <w:rsid w:val="0082288F"/>
    <w:rsid w:val="00823FA5"/>
    <w:rsid w:val="00824840"/>
    <w:rsid w:val="00827DA5"/>
    <w:rsid w:val="0083036E"/>
    <w:rsid w:val="00830C5B"/>
    <w:rsid w:val="00830CAA"/>
    <w:rsid w:val="0083244C"/>
    <w:rsid w:val="008333F5"/>
    <w:rsid w:val="00833B0D"/>
    <w:rsid w:val="008347A2"/>
    <w:rsid w:val="00835FAF"/>
    <w:rsid w:val="00836218"/>
    <w:rsid w:val="00840F06"/>
    <w:rsid w:val="00841DDF"/>
    <w:rsid w:val="00842FFC"/>
    <w:rsid w:val="00846115"/>
    <w:rsid w:val="00850563"/>
    <w:rsid w:val="00852150"/>
    <w:rsid w:val="00852E0E"/>
    <w:rsid w:val="00854486"/>
    <w:rsid w:val="0085765F"/>
    <w:rsid w:val="00857A14"/>
    <w:rsid w:val="00860386"/>
    <w:rsid w:val="00860EFC"/>
    <w:rsid w:val="00861F4F"/>
    <w:rsid w:val="00863087"/>
    <w:rsid w:val="0086348C"/>
    <w:rsid w:val="00866CE8"/>
    <w:rsid w:val="00866F52"/>
    <w:rsid w:val="00872AF8"/>
    <w:rsid w:val="00874715"/>
    <w:rsid w:val="00874A04"/>
    <w:rsid w:val="00876C6C"/>
    <w:rsid w:val="0088230E"/>
    <w:rsid w:val="0088493F"/>
    <w:rsid w:val="00890339"/>
    <w:rsid w:val="00890811"/>
    <w:rsid w:val="008915B0"/>
    <w:rsid w:val="0089488F"/>
    <w:rsid w:val="0089546E"/>
    <w:rsid w:val="008963BB"/>
    <w:rsid w:val="00896A3A"/>
    <w:rsid w:val="008A531B"/>
    <w:rsid w:val="008A54B9"/>
    <w:rsid w:val="008A591F"/>
    <w:rsid w:val="008A59A3"/>
    <w:rsid w:val="008A72DB"/>
    <w:rsid w:val="008B28B5"/>
    <w:rsid w:val="008B3DD1"/>
    <w:rsid w:val="008B404B"/>
    <w:rsid w:val="008B7C69"/>
    <w:rsid w:val="008C19B4"/>
    <w:rsid w:val="008C2947"/>
    <w:rsid w:val="008C2F3C"/>
    <w:rsid w:val="008C38FB"/>
    <w:rsid w:val="008C42A4"/>
    <w:rsid w:val="008C45D5"/>
    <w:rsid w:val="008C4ADA"/>
    <w:rsid w:val="008D1338"/>
    <w:rsid w:val="008D27D1"/>
    <w:rsid w:val="008D3022"/>
    <w:rsid w:val="008D490A"/>
    <w:rsid w:val="008D75FD"/>
    <w:rsid w:val="008D7851"/>
    <w:rsid w:val="008D7C74"/>
    <w:rsid w:val="008E10FF"/>
    <w:rsid w:val="008E29C4"/>
    <w:rsid w:val="008E3674"/>
    <w:rsid w:val="008E3788"/>
    <w:rsid w:val="008E43ED"/>
    <w:rsid w:val="008F07AD"/>
    <w:rsid w:val="008F1913"/>
    <w:rsid w:val="008F1C5E"/>
    <w:rsid w:val="008F3A5D"/>
    <w:rsid w:val="008F5D42"/>
    <w:rsid w:val="008F61E9"/>
    <w:rsid w:val="008F6D87"/>
    <w:rsid w:val="008F733F"/>
    <w:rsid w:val="008F7382"/>
    <w:rsid w:val="00901611"/>
    <w:rsid w:val="00903290"/>
    <w:rsid w:val="00904E49"/>
    <w:rsid w:val="00905C75"/>
    <w:rsid w:val="0090678B"/>
    <w:rsid w:val="00906944"/>
    <w:rsid w:val="00906A05"/>
    <w:rsid w:val="009125C0"/>
    <w:rsid w:val="0091268B"/>
    <w:rsid w:val="0091416F"/>
    <w:rsid w:val="0091622A"/>
    <w:rsid w:val="00916DD7"/>
    <w:rsid w:val="00917AAC"/>
    <w:rsid w:val="00920EB2"/>
    <w:rsid w:val="00921185"/>
    <w:rsid w:val="0092150C"/>
    <w:rsid w:val="00923974"/>
    <w:rsid w:val="009258C9"/>
    <w:rsid w:val="00932713"/>
    <w:rsid w:val="0093341C"/>
    <w:rsid w:val="00934978"/>
    <w:rsid w:val="00935C78"/>
    <w:rsid w:val="009437B7"/>
    <w:rsid w:val="00943988"/>
    <w:rsid w:val="0094425D"/>
    <w:rsid w:val="009471B3"/>
    <w:rsid w:val="0095155D"/>
    <w:rsid w:val="0095209F"/>
    <w:rsid w:val="0095227B"/>
    <w:rsid w:val="009612F9"/>
    <w:rsid w:val="00963F97"/>
    <w:rsid w:val="00964D4E"/>
    <w:rsid w:val="009705D1"/>
    <w:rsid w:val="009705D4"/>
    <w:rsid w:val="00972DAC"/>
    <w:rsid w:val="00974B61"/>
    <w:rsid w:val="00977168"/>
    <w:rsid w:val="009812D0"/>
    <w:rsid w:val="009817C8"/>
    <w:rsid w:val="009824E2"/>
    <w:rsid w:val="00982EE7"/>
    <w:rsid w:val="00983BA3"/>
    <w:rsid w:val="00983D1C"/>
    <w:rsid w:val="00984C3F"/>
    <w:rsid w:val="0098665A"/>
    <w:rsid w:val="009870B6"/>
    <w:rsid w:val="00990A34"/>
    <w:rsid w:val="00992DD5"/>
    <w:rsid w:val="00993641"/>
    <w:rsid w:val="00996A1E"/>
    <w:rsid w:val="00996A37"/>
    <w:rsid w:val="00997C3E"/>
    <w:rsid w:val="00997FDE"/>
    <w:rsid w:val="009A6EAF"/>
    <w:rsid w:val="009A747E"/>
    <w:rsid w:val="009B4408"/>
    <w:rsid w:val="009B6D47"/>
    <w:rsid w:val="009B6E88"/>
    <w:rsid w:val="009B7DBC"/>
    <w:rsid w:val="009C05BD"/>
    <w:rsid w:val="009C0D13"/>
    <w:rsid w:val="009C135B"/>
    <w:rsid w:val="009C25F9"/>
    <w:rsid w:val="009C2767"/>
    <w:rsid w:val="009C34EE"/>
    <w:rsid w:val="009C35B7"/>
    <w:rsid w:val="009C3A24"/>
    <w:rsid w:val="009C4706"/>
    <w:rsid w:val="009C4B7E"/>
    <w:rsid w:val="009D0784"/>
    <w:rsid w:val="009D1C36"/>
    <w:rsid w:val="009D47A3"/>
    <w:rsid w:val="009D4CA2"/>
    <w:rsid w:val="009D5CF5"/>
    <w:rsid w:val="009D694F"/>
    <w:rsid w:val="009D6F3E"/>
    <w:rsid w:val="009E0796"/>
    <w:rsid w:val="009E10F4"/>
    <w:rsid w:val="009E34C4"/>
    <w:rsid w:val="009E5DA9"/>
    <w:rsid w:val="009E736A"/>
    <w:rsid w:val="009F006C"/>
    <w:rsid w:val="009F1357"/>
    <w:rsid w:val="009F29B7"/>
    <w:rsid w:val="009F320A"/>
    <w:rsid w:val="009F39AF"/>
    <w:rsid w:val="00A02499"/>
    <w:rsid w:val="00A07129"/>
    <w:rsid w:val="00A10BBB"/>
    <w:rsid w:val="00A1346D"/>
    <w:rsid w:val="00A17C9C"/>
    <w:rsid w:val="00A22347"/>
    <w:rsid w:val="00A245AD"/>
    <w:rsid w:val="00A2508A"/>
    <w:rsid w:val="00A26802"/>
    <w:rsid w:val="00A27E3B"/>
    <w:rsid w:val="00A319BC"/>
    <w:rsid w:val="00A35A47"/>
    <w:rsid w:val="00A369C4"/>
    <w:rsid w:val="00A3733C"/>
    <w:rsid w:val="00A37EE5"/>
    <w:rsid w:val="00A43849"/>
    <w:rsid w:val="00A4592D"/>
    <w:rsid w:val="00A4724E"/>
    <w:rsid w:val="00A47CD6"/>
    <w:rsid w:val="00A52466"/>
    <w:rsid w:val="00A53642"/>
    <w:rsid w:val="00A61722"/>
    <w:rsid w:val="00A626A6"/>
    <w:rsid w:val="00A62E3D"/>
    <w:rsid w:val="00A64E85"/>
    <w:rsid w:val="00A6676F"/>
    <w:rsid w:val="00A702D5"/>
    <w:rsid w:val="00A7048E"/>
    <w:rsid w:val="00A723BE"/>
    <w:rsid w:val="00A729EB"/>
    <w:rsid w:val="00A73FDD"/>
    <w:rsid w:val="00A747CC"/>
    <w:rsid w:val="00A74992"/>
    <w:rsid w:val="00A820AB"/>
    <w:rsid w:val="00A82750"/>
    <w:rsid w:val="00A8312C"/>
    <w:rsid w:val="00A8372C"/>
    <w:rsid w:val="00A8379A"/>
    <w:rsid w:val="00A861B6"/>
    <w:rsid w:val="00A90CC1"/>
    <w:rsid w:val="00A91118"/>
    <w:rsid w:val="00A9174E"/>
    <w:rsid w:val="00A93061"/>
    <w:rsid w:val="00A9366B"/>
    <w:rsid w:val="00A94507"/>
    <w:rsid w:val="00A94E5C"/>
    <w:rsid w:val="00AA173E"/>
    <w:rsid w:val="00AA1F3E"/>
    <w:rsid w:val="00AA7C33"/>
    <w:rsid w:val="00AB105B"/>
    <w:rsid w:val="00AB2683"/>
    <w:rsid w:val="00AB434E"/>
    <w:rsid w:val="00AB45E4"/>
    <w:rsid w:val="00AC4AFA"/>
    <w:rsid w:val="00AD0A89"/>
    <w:rsid w:val="00AD123A"/>
    <w:rsid w:val="00AD150F"/>
    <w:rsid w:val="00AD1BCD"/>
    <w:rsid w:val="00AD5EB6"/>
    <w:rsid w:val="00AD60A9"/>
    <w:rsid w:val="00AE25FE"/>
    <w:rsid w:val="00AE2BA7"/>
    <w:rsid w:val="00AE3190"/>
    <w:rsid w:val="00AE47BF"/>
    <w:rsid w:val="00AE4D98"/>
    <w:rsid w:val="00AE518E"/>
    <w:rsid w:val="00AE719A"/>
    <w:rsid w:val="00AF0429"/>
    <w:rsid w:val="00AF3FA3"/>
    <w:rsid w:val="00AF4FDA"/>
    <w:rsid w:val="00AF4FDB"/>
    <w:rsid w:val="00AF7D20"/>
    <w:rsid w:val="00B01F98"/>
    <w:rsid w:val="00B03F77"/>
    <w:rsid w:val="00B0450F"/>
    <w:rsid w:val="00B04EC0"/>
    <w:rsid w:val="00B05A24"/>
    <w:rsid w:val="00B06DE0"/>
    <w:rsid w:val="00B07143"/>
    <w:rsid w:val="00B107CA"/>
    <w:rsid w:val="00B172FA"/>
    <w:rsid w:val="00B1799B"/>
    <w:rsid w:val="00B2114B"/>
    <w:rsid w:val="00B259B3"/>
    <w:rsid w:val="00B27EEE"/>
    <w:rsid w:val="00B32EC2"/>
    <w:rsid w:val="00B350FE"/>
    <w:rsid w:val="00B35D85"/>
    <w:rsid w:val="00B43B5B"/>
    <w:rsid w:val="00B458B7"/>
    <w:rsid w:val="00B45E22"/>
    <w:rsid w:val="00B517D9"/>
    <w:rsid w:val="00B521B8"/>
    <w:rsid w:val="00B52B28"/>
    <w:rsid w:val="00B53612"/>
    <w:rsid w:val="00B56E34"/>
    <w:rsid w:val="00B5788A"/>
    <w:rsid w:val="00B60F58"/>
    <w:rsid w:val="00B6167A"/>
    <w:rsid w:val="00B658F2"/>
    <w:rsid w:val="00B65A34"/>
    <w:rsid w:val="00B65AAE"/>
    <w:rsid w:val="00B6695E"/>
    <w:rsid w:val="00B67660"/>
    <w:rsid w:val="00B67FB4"/>
    <w:rsid w:val="00B722BC"/>
    <w:rsid w:val="00B72BCA"/>
    <w:rsid w:val="00B74A37"/>
    <w:rsid w:val="00B74AE9"/>
    <w:rsid w:val="00B75CCB"/>
    <w:rsid w:val="00B772F8"/>
    <w:rsid w:val="00B8088E"/>
    <w:rsid w:val="00B83089"/>
    <w:rsid w:val="00B83C8A"/>
    <w:rsid w:val="00B8503F"/>
    <w:rsid w:val="00B85E68"/>
    <w:rsid w:val="00B90909"/>
    <w:rsid w:val="00B90F36"/>
    <w:rsid w:val="00B911F3"/>
    <w:rsid w:val="00B91EDF"/>
    <w:rsid w:val="00B92924"/>
    <w:rsid w:val="00B9677F"/>
    <w:rsid w:val="00B969BD"/>
    <w:rsid w:val="00B96C48"/>
    <w:rsid w:val="00BA1F94"/>
    <w:rsid w:val="00BA281E"/>
    <w:rsid w:val="00BA332E"/>
    <w:rsid w:val="00BA3384"/>
    <w:rsid w:val="00BA398E"/>
    <w:rsid w:val="00BA5952"/>
    <w:rsid w:val="00BA5BDA"/>
    <w:rsid w:val="00BA61FD"/>
    <w:rsid w:val="00BB0DF2"/>
    <w:rsid w:val="00BB2E67"/>
    <w:rsid w:val="00BB2EEA"/>
    <w:rsid w:val="00BB660D"/>
    <w:rsid w:val="00BB6F8D"/>
    <w:rsid w:val="00BB778C"/>
    <w:rsid w:val="00BC08B5"/>
    <w:rsid w:val="00BC14FA"/>
    <w:rsid w:val="00BC4D47"/>
    <w:rsid w:val="00BC7F84"/>
    <w:rsid w:val="00BD0A9A"/>
    <w:rsid w:val="00BD11A6"/>
    <w:rsid w:val="00BD12EF"/>
    <w:rsid w:val="00BD1F20"/>
    <w:rsid w:val="00BD23BA"/>
    <w:rsid w:val="00BD5324"/>
    <w:rsid w:val="00BD58E3"/>
    <w:rsid w:val="00BD5E40"/>
    <w:rsid w:val="00BE0614"/>
    <w:rsid w:val="00BE0D42"/>
    <w:rsid w:val="00BE232E"/>
    <w:rsid w:val="00BE2A53"/>
    <w:rsid w:val="00BE2E0E"/>
    <w:rsid w:val="00BE34E3"/>
    <w:rsid w:val="00BE36FE"/>
    <w:rsid w:val="00BE7CBB"/>
    <w:rsid w:val="00BF18BC"/>
    <w:rsid w:val="00BF43AA"/>
    <w:rsid w:val="00BF5EF7"/>
    <w:rsid w:val="00BF668B"/>
    <w:rsid w:val="00BF68C3"/>
    <w:rsid w:val="00C00486"/>
    <w:rsid w:val="00C01509"/>
    <w:rsid w:val="00C052FB"/>
    <w:rsid w:val="00C06264"/>
    <w:rsid w:val="00C112B2"/>
    <w:rsid w:val="00C12408"/>
    <w:rsid w:val="00C1452C"/>
    <w:rsid w:val="00C1571A"/>
    <w:rsid w:val="00C158CE"/>
    <w:rsid w:val="00C15ACD"/>
    <w:rsid w:val="00C176F9"/>
    <w:rsid w:val="00C205AE"/>
    <w:rsid w:val="00C23FC6"/>
    <w:rsid w:val="00C24FAA"/>
    <w:rsid w:val="00C25B74"/>
    <w:rsid w:val="00C3600A"/>
    <w:rsid w:val="00C37925"/>
    <w:rsid w:val="00C40ED4"/>
    <w:rsid w:val="00C4248A"/>
    <w:rsid w:val="00C44ADA"/>
    <w:rsid w:val="00C50227"/>
    <w:rsid w:val="00C508EF"/>
    <w:rsid w:val="00C50FEE"/>
    <w:rsid w:val="00C5268D"/>
    <w:rsid w:val="00C52F04"/>
    <w:rsid w:val="00C560EC"/>
    <w:rsid w:val="00C5637E"/>
    <w:rsid w:val="00C56BCF"/>
    <w:rsid w:val="00C6042C"/>
    <w:rsid w:val="00C62137"/>
    <w:rsid w:val="00C62C3A"/>
    <w:rsid w:val="00C651F8"/>
    <w:rsid w:val="00C658C5"/>
    <w:rsid w:val="00C67941"/>
    <w:rsid w:val="00C702D3"/>
    <w:rsid w:val="00C716AA"/>
    <w:rsid w:val="00C71E44"/>
    <w:rsid w:val="00C74073"/>
    <w:rsid w:val="00C741C7"/>
    <w:rsid w:val="00C743D2"/>
    <w:rsid w:val="00C76C3A"/>
    <w:rsid w:val="00C77499"/>
    <w:rsid w:val="00C80854"/>
    <w:rsid w:val="00C8169E"/>
    <w:rsid w:val="00C84FFD"/>
    <w:rsid w:val="00C86EE9"/>
    <w:rsid w:val="00C90B14"/>
    <w:rsid w:val="00C917E5"/>
    <w:rsid w:val="00C92A37"/>
    <w:rsid w:val="00C92C6D"/>
    <w:rsid w:val="00C92D45"/>
    <w:rsid w:val="00C92FAD"/>
    <w:rsid w:val="00C9740E"/>
    <w:rsid w:val="00C97A1D"/>
    <w:rsid w:val="00CA2CDA"/>
    <w:rsid w:val="00CA3572"/>
    <w:rsid w:val="00CA4BF8"/>
    <w:rsid w:val="00CA4DB6"/>
    <w:rsid w:val="00CA610F"/>
    <w:rsid w:val="00CA612F"/>
    <w:rsid w:val="00CA78D1"/>
    <w:rsid w:val="00CB0745"/>
    <w:rsid w:val="00CB07F8"/>
    <w:rsid w:val="00CB1A38"/>
    <w:rsid w:val="00CB41F5"/>
    <w:rsid w:val="00CB6425"/>
    <w:rsid w:val="00CB743D"/>
    <w:rsid w:val="00CC321E"/>
    <w:rsid w:val="00CC37B6"/>
    <w:rsid w:val="00CC4118"/>
    <w:rsid w:val="00CC418D"/>
    <w:rsid w:val="00CC680D"/>
    <w:rsid w:val="00CD231B"/>
    <w:rsid w:val="00CD7BD5"/>
    <w:rsid w:val="00CD7C17"/>
    <w:rsid w:val="00CE0296"/>
    <w:rsid w:val="00CE115C"/>
    <w:rsid w:val="00CE2EB0"/>
    <w:rsid w:val="00CE3724"/>
    <w:rsid w:val="00CE3D91"/>
    <w:rsid w:val="00CF0B95"/>
    <w:rsid w:val="00CF1720"/>
    <w:rsid w:val="00CF2DDC"/>
    <w:rsid w:val="00CF3773"/>
    <w:rsid w:val="00CF6463"/>
    <w:rsid w:val="00CF6497"/>
    <w:rsid w:val="00D071E6"/>
    <w:rsid w:val="00D0724A"/>
    <w:rsid w:val="00D07953"/>
    <w:rsid w:val="00D11C72"/>
    <w:rsid w:val="00D12056"/>
    <w:rsid w:val="00D1236B"/>
    <w:rsid w:val="00D12D74"/>
    <w:rsid w:val="00D1479B"/>
    <w:rsid w:val="00D1509B"/>
    <w:rsid w:val="00D16012"/>
    <w:rsid w:val="00D20B23"/>
    <w:rsid w:val="00D210B9"/>
    <w:rsid w:val="00D214F2"/>
    <w:rsid w:val="00D21DE0"/>
    <w:rsid w:val="00D21E78"/>
    <w:rsid w:val="00D220BA"/>
    <w:rsid w:val="00D24BD6"/>
    <w:rsid w:val="00D24F11"/>
    <w:rsid w:val="00D273AE"/>
    <w:rsid w:val="00D30ADA"/>
    <w:rsid w:val="00D3190A"/>
    <w:rsid w:val="00D329FF"/>
    <w:rsid w:val="00D33213"/>
    <w:rsid w:val="00D364BD"/>
    <w:rsid w:val="00D36FCF"/>
    <w:rsid w:val="00D37594"/>
    <w:rsid w:val="00D440F7"/>
    <w:rsid w:val="00D4439A"/>
    <w:rsid w:val="00D47C30"/>
    <w:rsid w:val="00D50445"/>
    <w:rsid w:val="00D51C5C"/>
    <w:rsid w:val="00D5213B"/>
    <w:rsid w:val="00D557FA"/>
    <w:rsid w:val="00D57D37"/>
    <w:rsid w:val="00D606E2"/>
    <w:rsid w:val="00D62911"/>
    <w:rsid w:val="00D63326"/>
    <w:rsid w:val="00D64126"/>
    <w:rsid w:val="00D6540F"/>
    <w:rsid w:val="00D67238"/>
    <w:rsid w:val="00D6753B"/>
    <w:rsid w:val="00D7040E"/>
    <w:rsid w:val="00D71B4E"/>
    <w:rsid w:val="00D73396"/>
    <w:rsid w:val="00D73C1A"/>
    <w:rsid w:val="00D74B47"/>
    <w:rsid w:val="00D754E5"/>
    <w:rsid w:val="00D75534"/>
    <w:rsid w:val="00D77091"/>
    <w:rsid w:val="00D77DDE"/>
    <w:rsid w:val="00D81F14"/>
    <w:rsid w:val="00D8431B"/>
    <w:rsid w:val="00D844DE"/>
    <w:rsid w:val="00D92FDA"/>
    <w:rsid w:val="00D94950"/>
    <w:rsid w:val="00D95177"/>
    <w:rsid w:val="00D96D4C"/>
    <w:rsid w:val="00DA1528"/>
    <w:rsid w:val="00DA1825"/>
    <w:rsid w:val="00DA25E0"/>
    <w:rsid w:val="00DA377A"/>
    <w:rsid w:val="00DA6EAA"/>
    <w:rsid w:val="00DB012F"/>
    <w:rsid w:val="00DB1AED"/>
    <w:rsid w:val="00DB23CB"/>
    <w:rsid w:val="00DB31EA"/>
    <w:rsid w:val="00DB343E"/>
    <w:rsid w:val="00DB5C12"/>
    <w:rsid w:val="00DB679E"/>
    <w:rsid w:val="00DC237D"/>
    <w:rsid w:val="00DC26FB"/>
    <w:rsid w:val="00DC36DE"/>
    <w:rsid w:val="00DD056B"/>
    <w:rsid w:val="00DD1363"/>
    <w:rsid w:val="00DD1E3F"/>
    <w:rsid w:val="00DD47DA"/>
    <w:rsid w:val="00DD4A02"/>
    <w:rsid w:val="00DD6C08"/>
    <w:rsid w:val="00DE332A"/>
    <w:rsid w:val="00DE3B81"/>
    <w:rsid w:val="00DE675B"/>
    <w:rsid w:val="00DE69FF"/>
    <w:rsid w:val="00DE6D60"/>
    <w:rsid w:val="00DF3E5E"/>
    <w:rsid w:val="00DF4A5C"/>
    <w:rsid w:val="00DF5EB8"/>
    <w:rsid w:val="00DF6E37"/>
    <w:rsid w:val="00E01597"/>
    <w:rsid w:val="00E01B22"/>
    <w:rsid w:val="00E0248B"/>
    <w:rsid w:val="00E03945"/>
    <w:rsid w:val="00E04730"/>
    <w:rsid w:val="00E04D60"/>
    <w:rsid w:val="00E070EC"/>
    <w:rsid w:val="00E14B85"/>
    <w:rsid w:val="00E1599A"/>
    <w:rsid w:val="00E175D0"/>
    <w:rsid w:val="00E20B9E"/>
    <w:rsid w:val="00E21CDA"/>
    <w:rsid w:val="00E21FD2"/>
    <w:rsid w:val="00E232B3"/>
    <w:rsid w:val="00E237FA"/>
    <w:rsid w:val="00E2678A"/>
    <w:rsid w:val="00E269EB"/>
    <w:rsid w:val="00E32A9B"/>
    <w:rsid w:val="00E334B1"/>
    <w:rsid w:val="00E339EB"/>
    <w:rsid w:val="00E34566"/>
    <w:rsid w:val="00E36C3D"/>
    <w:rsid w:val="00E4003D"/>
    <w:rsid w:val="00E40B85"/>
    <w:rsid w:val="00E42BD7"/>
    <w:rsid w:val="00E435A2"/>
    <w:rsid w:val="00E526BB"/>
    <w:rsid w:val="00E55B71"/>
    <w:rsid w:val="00E56C4E"/>
    <w:rsid w:val="00E62D8C"/>
    <w:rsid w:val="00E634FF"/>
    <w:rsid w:val="00E64CAA"/>
    <w:rsid w:val="00E67814"/>
    <w:rsid w:val="00E70820"/>
    <w:rsid w:val="00E71A4E"/>
    <w:rsid w:val="00E71EDD"/>
    <w:rsid w:val="00E7303E"/>
    <w:rsid w:val="00E7392E"/>
    <w:rsid w:val="00E73DF3"/>
    <w:rsid w:val="00E7416E"/>
    <w:rsid w:val="00E74436"/>
    <w:rsid w:val="00E7573E"/>
    <w:rsid w:val="00E8131B"/>
    <w:rsid w:val="00E8271F"/>
    <w:rsid w:val="00E86713"/>
    <w:rsid w:val="00E91C27"/>
    <w:rsid w:val="00E930BC"/>
    <w:rsid w:val="00E94014"/>
    <w:rsid w:val="00E954C5"/>
    <w:rsid w:val="00E96AA0"/>
    <w:rsid w:val="00E97665"/>
    <w:rsid w:val="00EA02CD"/>
    <w:rsid w:val="00EA1363"/>
    <w:rsid w:val="00EA2CB1"/>
    <w:rsid w:val="00EA5BCA"/>
    <w:rsid w:val="00EA5C66"/>
    <w:rsid w:val="00EA7827"/>
    <w:rsid w:val="00EB0587"/>
    <w:rsid w:val="00EB0C1F"/>
    <w:rsid w:val="00EB2D0F"/>
    <w:rsid w:val="00EB3581"/>
    <w:rsid w:val="00EB57ED"/>
    <w:rsid w:val="00EB5EBD"/>
    <w:rsid w:val="00EB715A"/>
    <w:rsid w:val="00EC1807"/>
    <w:rsid w:val="00EC3E1B"/>
    <w:rsid w:val="00EC565C"/>
    <w:rsid w:val="00ED1226"/>
    <w:rsid w:val="00ED15EE"/>
    <w:rsid w:val="00ED3336"/>
    <w:rsid w:val="00ED5AC2"/>
    <w:rsid w:val="00ED5F3C"/>
    <w:rsid w:val="00ED6762"/>
    <w:rsid w:val="00EE2909"/>
    <w:rsid w:val="00EE36D7"/>
    <w:rsid w:val="00EE5BDD"/>
    <w:rsid w:val="00EE5CD1"/>
    <w:rsid w:val="00EE7208"/>
    <w:rsid w:val="00EF240F"/>
    <w:rsid w:val="00EF335C"/>
    <w:rsid w:val="00EF3392"/>
    <w:rsid w:val="00EF358C"/>
    <w:rsid w:val="00EF707D"/>
    <w:rsid w:val="00F00F61"/>
    <w:rsid w:val="00F0187A"/>
    <w:rsid w:val="00F02A3B"/>
    <w:rsid w:val="00F05CB8"/>
    <w:rsid w:val="00F06457"/>
    <w:rsid w:val="00F11A65"/>
    <w:rsid w:val="00F15DF3"/>
    <w:rsid w:val="00F21D07"/>
    <w:rsid w:val="00F22554"/>
    <w:rsid w:val="00F23B75"/>
    <w:rsid w:val="00F23D63"/>
    <w:rsid w:val="00F23F93"/>
    <w:rsid w:val="00F248FB"/>
    <w:rsid w:val="00F24B61"/>
    <w:rsid w:val="00F252F5"/>
    <w:rsid w:val="00F25E98"/>
    <w:rsid w:val="00F30E08"/>
    <w:rsid w:val="00F31334"/>
    <w:rsid w:val="00F31919"/>
    <w:rsid w:val="00F31ACC"/>
    <w:rsid w:val="00F3398E"/>
    <w:rsid w:val="00F35186"/>
    <w:rsid w:val="00F359C7"/>
    <w:rsid w:val="00F4015D"/>
    <w:rsid w:val="00F407AF"/>
    <w:rsid w:val="00F40EBF"/>
    <w:rsid w:val="00F4131D"/>
    <w:rsid w:val="00F41CC0"/>
    <w:rsid w:val="00F4284C"/>
    <w:rsid w:val="00F43766"/>
    <w:rsid w:val="00F43D40"/>
    <w:rsid w:val="00F46FC5"/>
    <w:rsid w:val="00F5058D"/>
    <w:rsid w:val="00F5143D"/>
    <w:rsid w:val="00F519BB"/>
    <w:rsid w:val="00F52584"/>
    <w:rsid w:val="00F53F6A"/>
    <w:rsid w:val="00F53F78"/>
    <w:rsid w:val="00F54E57"/>
    <w:rsid w:val="00F5730D"/>
    <w:rsid w:val="00F574D1"/>
    <w:rsid w:val="00F6035C"/>
    <w:rsid w:val="00F62B0E"/>
    <w:rsid w:val="00F63AF2"/>
    <w:rsid w:val="00F64D66"/>
    <w:rsid w:val="00F66003"/>
    <w:rsid w:val="00F66349"/>
    <w:rsid w:val="00F67025"/>
    <w:rsid w:val="00F72DC2"/>
    <w:rsid w:val="00F749A7"/>
    <w:rsid w:val="00F77965"/>
    <w:rsid w:val="00F77AAB"/>
    <w:rsid w:val="00F77F30"/>
    <w:rsid w:val="00F803BB"/>
    <w:rsid w:val="00F81CA9"/>
    <w:rsid w:val="00F8215F"/>
    <w:rsid w:val="00F82193"/>
    <w:rsid w:val="00F847BD"/>
    <w:rsid w:val="00F84C73"/>
    <w:rsid w:val="00F84D8F"/>
    <w:rsid w:val="00F866E4"/>
    <w:rsid w:val="00F876CE"/>
    <w:rsid w:val="00F90781"/>
    <w:rsid w:val="00F91C20"/>
    <w:rsid w:val="00FA09AE"/>
    <w:rsid w:val="00FA09E6"/>
    <w:rsid w:val="00FA0E05"/>
    <w:rsid w:val="00FA31F8"/>
    <w:rsid w:val="00FA473A"/>
    <w:rsid w:val="00FA47D9"/>
    <w:rsid w:val="00FB0EF7"/>
    <w:rsid w:val="00FB4C2A"/>
    <w:rsid w:val="00FB5357"/>
    <w:rsid w:val="00FB55C8"/>
    <w:rsid w:val="00FB56B7"/>
    <w:rsid w:val="00FB7133"/>
    <w:rsid w:val="00FB7AA4"/>
    <w:rsid w:val="00FC139D"/>
    <w:rsid w:val="00FC16F9"/>
    <w:rsid w:val="00FC1A24"/>
    <w:rsid w:val="00FC3C1E"/>
    <w:rsid w:val="00FC3FF7"/>
    <w:rsid w:val="00FC7A78"/>
    <w:rsid w:val="00FC7B47"/>
    <w:rsid w:val="00FD0134"/>
    <w:rsid w:val="00FD1847"/>
    <w:rsid w:val="00FD1FB2"/>
    <w:rsid w:val="00FD377F"/>
    <w:rsid w:val="00FD4173"/>
    <w:rsid w:val="00FD4795"/>
    <w:rsid w:val="00FD6CEC"/>
    <w:rsid w:val="00FD7264"/>
    <w:rsid w:val="00FD7825"/>
    <w:rsid w:val="00FE3B8E"/>
    <w:rsid w:val="00FE5800"/>
    <w:rsid w:val="00FE6B18"/>
    <w:rsid w:val="00FE7132"/>
    <w:rsid w:val="00FE796E"/>
    <w:rsid w:val="00FF0DC0"/>
    <w:rsid w:val="00FF2624"/>
    <w:rsid w:val="00FF3E22"/>
    <w:rsid w:val="00FF4941"/>
    <w:rsid w:val="00FF55D3"/>
    <w:rsid w:val="00FF601D"/>
    <w:rsid w:val="00FF7AE0"/>
    <w:rsid w:val="00FF7E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purple,#f06,#f69"/>
    </o:shapedefaults>
    <o:shapelayout v:ext="edit">
      <o:idmap v:ext="edit" data="1"/>
    </o:shapelayout>
  </w:shapeDefaults>
  <w:decimalSymbol w:val="."/>
  <w:listSeparator w:val=","/>
  <w14:docId w14:val="4F7524F6"/>
  <w15:docId w15:val="{34B08E5B-95EA-4400-ADDC-79548D04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74F28"/>
    <w:pPr>
      <w:widowControl w:val="0"/>
      <w:wordWrap w:val="0"/>
      <w:autoSpaceDE w:val="0"/>
      <w:autoSpaceDN w:val="0"/>
      <w:jc w:val="both"/>
    </w:pPr>
    <w:rPr>
      <w:rFonts w:ascii="맑은 고딕" w:eastAsia="맑은 고딕" w:hAnsi="맑은 고딕" w:cs="맑은 고딕"/>
      <w:kern w:val="2"/>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0"/>
    <w:autoRedefine/>
    <w:qFormat/>
    <w:rsid w:val="00997C3E"/>
    <w:pPr>
      <w:keepNext/>
      <w:numPr>
        <w:numId w:val="5"/>
      </w:numPr>
      <w:spacing w:before="240" w:after="120"/>
      <w:ind w:left="426" w:hanging="426"/>
      <w:outlineLvl w:val="0"/>
    </w:pPr>
    <w:rPr>
      <w:b/>
      <w:bCs/>
      <w:sz w:val="24"/>
    </w:rPr>
  </w:style>
  <w:style w:type="paragraph" w:styleId="20">
    <w:name w:val="heading 2"/>
    <w:aliases w:val="지방세_제목2,2,Level 2,Attribute Heading 2,1).,LEVEL 2,l2,l 2,two,heading2,_Überschrift,H2,H21,11,12,H22,H211,Attribute Heading 21,1).1,111,13,H23,H212,Attribute Heading 22,1).2,112,121,H221,H2111,Attribute Heading 211,1).11,1111,H24,H213,14"/>
    <w:basedOn w:val="a0"/>
    <w:link w:val="2Char"/>
    <w:autoRedefine/>
    <w:qFormat/>
    <w:rsid w:val="003771D8"/>
    <w:pPr>
      <w:keepNext/>
      <w:numPr>
        <w:ilvl w:val="1"/>
        <w:numId w:val="1"/>
      </w:numPr>
      <w:spacing w:before="120"/>
      <w:outlineLvl w:val="1"/>
      <w:pPrChange w:id="0" w:author="datastreams" w:date="2022-12-16T08:55:00Z">
        <w:pPr>
          <w:keepNext/>
          <w:widowControl w:val="0"/>
          <w:numPr>
            <w:ilvl w:val="1"/>
            <w:numId w:val="1"/>
          </w:numPr>
          <w:wordWrap w:val="0"/>
          <w:autoSpaceDE w:val="0"/>
          <w:autoSpaceDN w:val="0"/>
          <w:spacing w:before="120"/>
          <w:ind w:left="3827" w:hanging="567"/>
          <w:jc w:val="both"/>
          <w:outlineLvl w:val="1"/>
        </w:pPr>
      </w:pPrChange>
    </w:pPr>
    <w:rPr>
      <w:b/>
      <w:sz w:val="22"/>
      <w:szCs w:val="22"/>
      <w:rPrChange w:id="0" w:author="datastreams" w:date="2022-12-16T08:55:00Z">
        <w:rPr>
          <w:rFonts w:ascii="맑은 고딕" w:eastAsia="맑은 고딕" w:hAnsi="맑은 고딕" w:cs="맑은 고딕"/>
          <w:b/>
          <w:kern w:val="2"/>
          <w:sz w:val="22"/>
          <w:szCs w:val="22"/>
          <w:lang w:val="en-US" w:eastAsia="ko-KR" w:bidi="ar-SA"/>
        </w:rPr>
      </w:rPrChange>
    </w:rPr>
  </w:style>
  <w:style w:type="paragraph" w:styleId="30">
    <w:name w:val="heading 3"/>
    <w:aliases w:val="지방세_제목3,H3,3,Table Attribute Heading,h3,level 3,l3,l 3,Table Attribute Heading1,가)1,Table Attribute Heading2,가)2,Table Attribute Heading3,가)3,Table Attribute Heading4,가)4,Table Attribute Heading5,가)5,Table Attribute Heading6,가)6,가)7"/>
    <w:basedOn w:val="a0"/>
    <w:link w:val="3Char"/>
    <w:autoRedefine/>
    <w:qFormat/>
    <w:rsid w:val="00611B5A"/>
    <w:pPr>
      <w:keepNext/>
      <w:numPr>
        <w:ilvl w:val="2"/>
        <w:numId w:val="1"/>
      </w:numPr>
      <w:tabs>
        <w:tab w:val="left" w:pos="320"/>
      </w:tabs>
      <w:spacing w:before="120"/>
      <w:ind w:left="567"/>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0"/>
    <w:link w:val="4Char"/>
    <w:autoRedefine/>
    <w:qFormat/>
    <w:rsid w:val="00B72BCA"/>
    <w:pPr>
      <w:keepNext/>
      <w:numPr>
        <w:ilvl w:val="3"/>
        <w:numId w:val="1"/>
      </w:numPr>
      <w:ind w:left="624"/>
      <w:outlineLvl w:val="3"/>
    </w:pPr>
    <w:rPr>
      <w:bCs/>
      <w:szCs w:val="20"/>
    </w:rPr>
  </w:style>
  <w:style w:type="paragraph" w:styleId="5">
    <w:name w:val="heading 5"/>
    <w:aliases w:val="지방세_제목5,L5,가),제목5,h5,H5"/>
    <w:basedOn w:val="a0"/>
    <w:link w:val="5Char"/>
    <w:autoRedefine/>
    <w:qFormat/>
    <w:rsid w:val="00576B86"/>
    <w:pPr>
      <w:keepNext/>
      <w:numPr>
        <w:ilvl w:val="4"/>
        <w:numId w:val="1"/>
      </w:numPr>
      <w:outlineLvl w:val="4"/>
    </w:pPr>
    <w:rPr>
      <w:szCs w:val="20"/>
    </w:rPr>
  </w:style>
  <w:style w:type="paragraph" w:styleId="6">
    <w:name w:val="heading 6"/>
    <w:aliases w:val="지방세_제목6"/>
    <w:basedOn w:val="a0"/>
    <w:link w:val="6Char"/>
    <w:autoRedefine/>
    <w:qFormat/>
    <w:rsid w:val="00576B86"/>
    <w:pPr>
      <w:keepNext/>
      <w:numPr>
        <w:ilvl w:val="5"/>
        <w:numId w:val="1"/>
      </w:numPr>
      <w:outlineLvl w:val="5"/>
    </w:pPr>
    <w:rPr>
      <w:bCs/>
      <w:szCs w:val="20"/>
    </w:rPr>
  </w:style>
  <w:style w:type="paragraph" w:styleId="7">
    <w:name w:val="heading 7"/>
    <w:aliases w:val="지방세_제목7,7"/>
    <w:basedOn w:val="a0"/>
    <w:autoRedefine/>
    <w:qFormat/>
    <w:rsid w:val="00261063"/>
    <w:pPr>
      <w:keepNext/>
      <w:numPr>
        <w:ilvl w:val="6"/>
        <w:numId w:val="1"/>
      </w:numPr>
      <w:outlineLvl w:val="6"/>
    </w:pPr>
    <w:rPr>
      <w:szCs w:val="20"/>
    </w:rPr>
  </w:style>
  <w:style w:type="paragraph" w:styleId="8">
    <w:name w:val="heading 8"/>
    <w:aliases w:val="지방세_제목8,8"/>
    <w:basedOn w:val="a0"/>
    <w:autoRedefine/>
    <w:qFormat/>
    <w:rsid w:val="00C25B74"/>
    <w:pPr>
      <w:keepNext/>
      <w:numPr>
        <w:ilvl w:val="7"/>
        <w:numId w:val="1"/>
      </w:numPr>
      <w:outlineLvl w:val="7"/>
    </w:pPr>
    <w:rPr>
      <w:szCs w:val="20"/>
    </w:rPr>
  </w:style>
  <w:style w:type="paragraph" w:styleId="9">
    <w:name w:val="heading 9"/>
    <w:aliases w:val="9,Level 9,Prelim"/>
    <w:basedOn w:val="a0"/>
    <w:next w:val="a0"/>
    <w:qFormat/>
    <w:rsid w:val="00261063"/>
    <w:pPr>
      <w:keepNext/>
      <w:numPr>
        <w:ilvl w:val="8"/>
        <w:numId w:val="1"/>
      </w:numPr>
      <w:autoSpaceDE/>
      <w:autoSpaceDN/>
      <w:adjustRightInd w:val="0"/>
      <w:spacing w:line="360" w:lineRule="atLeast"/>
      <w:textAlignment w:val="baseline"/>
      <w:outlineLvl w:val="8"/>
    </w:pPr>
    <w:rPr>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d, Char,Char"/>
    <w:basedOn w:val="a0"/>
    <w:next w:val="a0"/>
    <w:link w:val="Char"/>
    <w:pPr>
      <w:tabs>
        <w:tab w:val="center" w:pos="4252"/>
        <w:tab w:val="right" w:pos="8504"/>
      </w:tabs>
      <w:snapToGrid w:val="0"/>
    </w:pPr>
  </w:style>
  <w:style w:type="paragraph" w:styleId="a5">
    <w:name w:val="footer"/>
    <w:basedOn w:val="a0"/>
    <w:next w:val="a0"/>
    <w:link w:val="Char0"/>
    <w:uiPriority w:val="99"/>
    <w:rsid w:val="00DF6E37"/>
    <w:pPr>
      <w:tabs>
        <w:tab w:val="center" w:pos="4252"/>
        <w:tab w:val="right" w:pos="8504"/>
      </w:tabs>
      <w:snapToGrid w:val="0"/>
      <w:jc w:val="center"/>
    </w:pPr>
  </w:style>
  <w:style w:type="character" w:styleId="a6">
    <w:name w:val="page number"/>
    <w:basedOn w:val="a1"/>
    <w:semiHidden/>
  </w:style>
  <w:style w:type="paragraph" w:customStyle="1" w:styleId="ltis1">
    <w:name w:val="ltis 1.본문"/>
    <w:basedOn w:val="a0"/>
    <w:autoRedefine/>
    <w:rsid w:val="00576B86"/>
    <w:pPr>
      <w:ind w:left="454"/>
    </w:p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link w:val="4"/>
    <w:rsid w:val="00B72BCA"/>
    <w:rPr>
      <w:rFonts w:ascii="맑은 고딕" w:eastAsia="맑은 고딕" w:hAnsi="맑은 고딕" w:cs="맑은 고딕"/>
      <w:bCs/>
      <w:kern w:val="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link w:val="30"/>
    <w:rsid w:val="00611B5A"/>
    <w:rPr>
      <w:rFonts w:ascii="맑은 고딕" w:eastAsia="맑은 고딕" w:hAnsi="맑은 고딕" w:cs="맑은 고딕"/>
      <w:kern w:val="2"/>
    </w:rPr>
  </w:style>
  <w:style w:type="paragraph" w:customStyle="1" w:styleId="11">
    <w:name w:val="1.1.본문"/>
    <w:basedOn w:val="a0"/>
    <w:autoRedefine/>
    <w:rsid w:val="00282FF7"/>
    <w:pPr>
      <w:ind w:left="510"/>
    </w:pPr>
  </w:style>
  <w:style w:type="paragraph" w:styleId="a7">
    <w:name w:val="caption"/>
    <w:basedOn w:val="a0"/>
    <w:next w:val="a0"/>
    <w:qFormat/>
    <w:rsid w:val="00B74A37"/>
    <w:pPr>
      <w:jc w:val="center"/>
    </w:pPr>
    <w:rPr>
      <w:b/>
      <w:bCs/>
      <w:szCs w:val="20"/>
    </w:rPr>
  </w:style>
  <w:style w:type="paragraph" w:styleId="a8">
    <w:name w:val="Normal (Web)"/>
    <w:basedOn w:val="a0"/>
    <w:uiPriority w:val="99"/>
    <w:pPr>
      <w:widowControl/>
      <w:wordWrap/>
      <w:autoSpaceDE/>
      <w:autoSpaceDN/>
      <w:spacing w:before="100" w:beforeAutospacing="1" w:after="100" w:afterAutospacing="1"/>
      <w:jc w:val="left"/>
    </w:pPr>
    <w:rPr>
      <w:rFonts w:ascii="바탕" w:eastAsia="바탕" w:hAnsi="바탕"/>
      <w:kern w:val="0"/>
      <w:sz w:val="24"/>
    </w:rPr>
  </w:style>
  <w:style w:type="character" w:styleId="a9">
    <w:name w:val="Hyperlink"/>
    <w:uiPriority w:val="99"/>
    <w:rsid w:val="009B7DBC"/>
    <w:rPr>
      <w:color w:val="0000FF"/>
      <w:u w:val="single"/>
    </w:rPr>
  </w:style>
  <w:style w:type="character" w:styleId="aa">
    <w:name w:val="FollowedHyperlink"/>
    <w:semiHidden/>
    <w:rPr>
      <w:color w:val="800080"/>
      <w:u w:val="single"/>
    </w:rPr>
  </w:style>
  <w:style w:type="paragraph" w:styleId="10">
    <w:name w:val="toc 1"/>
    <w:basedOn w:val="a0"/>
    <w:next w:val="a0"/>
    <w:autoRedefine/>
    <w:uiPriority w:val="39"/>
    <w:rsid w:val="00C25B74"/>
    <w:pPr>
      <w:tabs>
        <w:tab w:val="left" w:pos="240"/>
        <w:tab w:val="right" w:leader="dot" w:pos="9628"/>
      </w:tabs>
    </w:pPr>
    <w:rPr>
      <w:b/>
      <w:noProof/>
    </w:rPr>
  </w:style>
  <w:style w:type="paragraph" w:styleId="21">
    <w:name w:val="toc 2"/>
    <w:basedOn w:val="a0"/>
    <w:next w:val="a0"/>
    <w:autoRedefine/>
    <w:uiPriority w:val="39"/>
    <w:rsid w:val="00C25B74"/>
    <w:pPr>
      <w:tabs>
        <w:tab w:val="left" w:pos="800"/>
        <w:tab w:val="right" w:leader="dot" w:pos="9628"/>
      </w:tabs>
      <w:ind w:leftChars="200" w:left="400"/>
    </w:pPr>
    <w:rPr>
      <w:noProof/>
    </w:rPr>
  </w:style>
  <w:style w:type="paragraph" w:styleId="31">
    <w:name w:val="toc 3"/>
    <w:basedOn w:val="a0"/>
    <w:next w:val="a0"/>
    <w:autoRedefine/>
    <w:uiPriority w:val="39"/>
    <w:rsid w:val="00C25B74"/>
    <w:pPr>
      <w:tabs>
        <w:tab w:val="right" w:leader="dot" w:pos="9628"/>
      </w:tabs>
      <w:ind w:leftChars="400" w:left="800"/>
    </w:pPr>
    <w:rPr>
      <w:noProof/>
    </w:rPr>
  </w:style>
  <w:style w:type="paragraph" w:styleId="40">
    <w:name w:val="toc 4"/>
    <w:basedOn w:val="a0"/>
    <w:next w:val="a0"/>
    <w:autoRedefine/>
    <w:semiHidden/>
    <w:pPr>
      <w:ind w:leftChars="600" w:left="1275"/>
    </w:pPr>
  </w:style>
  <w:style w:type="paragraph" w:styleId="50">
    <w:name w:val="toc 5"/>
    <w:basedOn w:val="a0"/>
    <w:next w:val="a0"/>
    <w:autoRedefine/>
    <w:semiHidden/>
    <w:pPr>
      <w:ind w:leftChars="800" w:left="1700"/>
    </w:pPr>
  </w:style>
  <w:style w:type="paragraph" w:styleId="60">
    <w:name w:val="toc 6"/>
    <w:basedOn w:val="a0"/>
    <w:next w:val="a0"/>
    <w:autoRedefine/>
    <w:semiHidden/>
    <w:pPr>
      <w:ind w:leftChars="1000" w:left="2125"/>
    </w:pPr>
  </w:style>
  <w:style w:type="paragraph" w:styleId="70">
    <w:name w:val="toc 7"/>
    <w:basedOn w:val="a0"/>
    <w:next w:val="a0"/>
    <w:autoRedefine/>
    <w:semiHidden/>
    <w:pPr>
      <w:ind w:leftChars="1200" w:left="2550"/>
    </w:pPr>
  </w:style>
  <w:style w:type="paragraph" w:styleId="80">
    <w:name w:val="toc 8"/>
    <w:basedOn w:val="a0"/>
    <w:next w:val="a0"/>
    <w:autoRedefine/>
    <w:semiHidden/>
    <w:pPr>
      <w:ind w:leftChars="1400" w:left="2975"/>
    </w:pPr>
  </w:style>
  <w:style w:type="paragraph" w:styleId="90">
    <w:name w:val="toc 9"/>
    <w:basedOn w:val="a0"/>
    <w:next w:val="a0"/>
    <w:autoRedefine/>
    <w:semiHidden/>
    <w:pPr>
      <w:ind w:leftChars="1600" w:left="3400"/>
    </w:pPr>
  </w:style>
  <w:style w:type="paragraph" w:styleId="ab">
    <w:name w:val="Document Map"/>
    <w:basedOn w:val="a0"/>
    <w:semiHidden/>
    <w:pPr>
      <w:shd w:val="clear" w:color="auto" w:fill="000080"/>
    </w:pPr>
    <w:rPr>
      <w:rFonts w:ascii="Arial" w:eastAsia="돋움" w:hAnsi="Arial"/>
    </w:rPr>
  </w:style>
  <w:style w:type="paragraph" w:customStyle="1" w:styleId="ac">
    <w:name w:val="스타일 (영어) 굴림체 가운데"/>
    <w:basedOn w:val="a0"/>
    <w:rsid w:val="009B7DBC"/>
    <w:pPr>
      <w:jc w:val="center"/>
    </w:pPr>
    <w:rPr>
      <w:szCs w:val="20"/>
    </w:rPr>
  </w:style>
  <w:style w:type="table" w:styleId="ad">
    <w:name w:val="Table Grid"/>
    <w:basedOn w:val="a2"/>
    <w:semiHidden/>
    <w:rsid w:val="00CB6425"/>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0"/>
    <w:semiHidden/>
    <w:rsid w:val="00293A85"/>
    <w:rPr>
      <w:rFonts w:ascii="Arial" w:eastAsia="돋움" w:hAnsi="Arial"/>
      <w:sz w:val="18"/>
      <w:szCs w:val="18"/>
    </w:rPr>
  </w:style>
  <w:style w:type="paragraph" w:customStyle="1" w:styleId="ltis">
    <w:name w:val="ltis 가.본문"/>
    <w:basedOn w:val="a0"/>
    <w:autoRedefine/>
    <w:rsid w:val="00860EFC"/>
    <w:pPr>
      <w:ind w:leftChars="330" w:left="529"/>
    </w:pPr>
    <w:rPr>
      <w:rFonts w:eastAsia="굴림체"/>
    </w:rPr>
  </w:style>
  <w:style w:type="paragraph" w:customStyle="1" w:styleId="ltis10">
    <w:name w:val="ltis (1).본문"/>
    <w:basedOn w:val="a0"/>
    <w:autoRedefine/>
    <w:rsid w:val="00860EFC"/>
    <w:pPr>
      <w:ind w:leftChars="380" w:left="646"/>
    </w:pPr>
    <w:rPr>
      <w:rFonts w:eastAsia="굴림체"/>
    </w:rPr>
  </w:style>
  <w:style w:type="paragraph" w:customStyle="1" w:styleId="ltis0">
    <w:name w:val="ltis ① 본문"/>
    <w:basedOn w:val="a0"/>
    <w:autoRedefine/>
    <w:rsid w:val="00860EFC"/>
    <w:pPr>
      <w:ind w:leftChars="460" w:left="737"/>
    </w:pPr>
    <w:rPr>
      <w:rFonts w:eastAsia="굴림체"/>
    </w:rPr>
  </w:style>
  <w:style w:type="paragraph" w:customStyle="1" w:styleId="ltis11">
    <w:name w:val="ltis 기호1 본문"/>
    <w:basedOn w:val="a0"/>
    <w:autoRedefine/>
    <w:rsid w:val="00860EFC"/>
    <w:pPr>
      <w:ind w:leftChars="590" w:left="945"/>
    </w:pPr>
    <w:rPr>
      <w:rFonts w:eastAsia="굴림체"/>
    </w:rPr>
  </w:style>
  <w:style w:type="paragraph" w:customStyle="1" w:styleId="ltis2">
    <w:name w:val="ltis 기호2 본문"/>
    <w:basedOn w:val="a0"/>
    <w:autoRedefine/>
    <w:rsid w:val="00860EFC"/>
    <w:pPr>
      <w:ind w:leftChars="680" w:left="1089"/>
    </w:pPr>
    <w:rPr>
      <w:rFonts w:eastAsia="굴림체"/>
    </w:rPr>
  </w:style>
  <w:style w:type="paragraph" w:customStyle="1" w:styleId="ltis3">
    <w:name w:val="ltis 기호3 본문"/>
    <w:basedOn w:val="a0"/>
    <w:autoRedefine/>
    <w:rsid w:val="00860EFC"/>
    <w:pPr>
      <w:ind w:leftChars="890" w:left="1425"/>
    </w:pPr>
    <w:rPr>
      <w:rFonts w:eastAsia="굴림체"/>
    </w:rPr>
  </w:style>
  <w:style w:type="paragraph" w:customStyle="1" w:styleId="ltis4">
    <w:name w:val="ltis 표 내용"/>
    <w:basedOn w:val="a0"/>
    <w:autoRedefine/>
    <w:rsid w:val="009B7DBC"/>
    <w:pPr>
      <w:adjustRightInd w:val="0"/>
      <w:textAlignment w:val="baseline"/>
    </w:pPr>
    <w:rPr>
      <w:szCs w:val="22"/>
    </w:rPr>
  </w:style>
  <w:style w:type="character" w:customStyle="1" w:styleId="Char0">
    <w:name w:val="바닥글 Char"/>
    <w:link w:val="a5"/>
    <w:uiPriority w:val="99"/>
    <w:rsid w:val="00D64126"/>
    <w:rPr>
      <w:rFonts w:ascii="맑은 고딕" w:eastAsia="맑은 고딕" w:hAnsi="맑은 고딕" w:cs="맑은 고딕"/>
      <w:kern w:val="2"/>
      <w:szCs w:val="24"/>
    </w:rPr>
  </w:style>
  <w:style w:type="paragraph" w:customStyle="1" w:styleId="af">
    <w:name w:val="표/그림제목"/>
    <w:basedOn w:val="a0"/>
    <w:link w:val="CharChar"/>
    <w:autoRedefine/>
    <w:rsid w:val="00282FF7"/>
    <w:pPr>
      <w:jc w:val="center"/>
    </w:pPr>
    <w:rPr>
      <w:b/>
      <w:color w:val="000000"/>
      <w:szCs w:val="20"/>
    </w:rPr>
  </w:style>
  <w:style w:type="paragraph" w:customStyle="1" w:styleId="af0">
    <w:name w:val="그림"/>
    <w:basedOn w:val="a0"/>
    <w:rsid w:val="00D11C72"/>
    <w:pPr>
      <w:jc w:val="center"/>
    </w:pPr>
    <w:rPr>
      <w:rFonts w:ascii="Times New Roman" w:eastAsia="굴림" w:cs="바탕"/>
      <w:color w:val="000000"/>
      <w:szCs w:val="20"/>
    </w:rPr>
  </w:style>
  <w:style w:type="character" w:customStyle="1" w:styleId="CharChar">
    <w:name w:val="표/그림제목 Char Char"/>
    <w:link w:val="af"/>
    <w:rsid w:val="00282FF7"/>
    <w:rPr>
      <w:rFonts w:ascii="맑은 고딕" w:eastAsia="맑은 고딕" w:hAnsi="맑은 고딕" w:cs="맑은 고딕"/>
      <w:b/>
      <w:color w:val="000000"/>
      <w:kern w:val="2"/>
    </w:rPr>
  </w:style>
  <w:style w:type="paragraph" w:customStyle="1" w:styleId="ltis33">
    <w:name w:val="스타일 ltis 가.본문 + 왼쪽:  3.3 글자"/>
    <w:basedOn w:val="ltis"/>
    <w:rsid w:val="00D11C72"/>
    <w:rPr>
      <w:rFonts w:ascii="굴림체" w:cs="바탕"/>
      <w:szCs w:val="20"/>
    </w:rPr>
  </w:style>
  <w:style w:type="paragraph" w:customStyle="1" w:styleId="af1">
    <w:name w:val="스타일 표/그림제목 +"/>
    <w:basedOn w:val="af"/>
    <w:rsid w:val="00FA09E6"/>
    <w:pPr>
      <w:ind w:firstLineChars="100" w:firstLine="100"/>
    </w:pPr>
    <w:rPr>
      <w:rFonts w:cs="바탕"/>
      <w:bCs/>
    </w:rPr>
  </w:style>
  <w:style w:type="paragraph" w:customStyle="1" w:styleId="af2">
    <w:name w:val="보고서_본문"/>
    <w:basedOn w:val="a0"/>
    <w:rsid w:val="00A22347"/>
    <w:pPr>
      <w:autoSpaceDE/>
      <w:autoSpaceDN/>
      <w:adjustRightInd w:val="0"/>
      <w:spacing w:line="360" w:lineRule="atLeast"/>
      <w:ind w:left="720"/>
      <w:textAlignment w:val="baseline"/>
    </w:pPr>
    <w:rPr>
      <w:kern w:val="0"/>
      <w:sz w:val="24"/>
      <w:szCs w:val="20"/>
    </w:rPr>
  </w:style>
  <w:style w:type="character" w:customStyle="1" w:styleId="6Char">
    <w:name w:val="제목 6 Char"/>
    <w:aliases w:val="지방세_제목6 Char"/>
    <w:link w:val="6"/>
    <w:rsid w:val="00576B86"/>
    <w:rPr>
      <w:rFonts w:ascii="맑은 고딕" w:eastAsia="맑은 고딕" w:hAnsi="맑은 고딕" w:cs="맑은 고딕"/>
      <w:bCs/>
      <w:kern w:val="2"/>
    </w:rPr>
  </w:style>
  <w:style w:type="paragraph" w:customStyle="1" w:styleId="af3">
    <w:name w:val="바닥글_파일명"/>
    <w:basedOn w:val="a0"/>
    <w:qFormat/>
    <w:rsid w:val="00D74B47"/>
    <w:rPr>
      <w:b/>
      <w:sz w:val="16"/>
    </w:rPr>
  </w:style>
  <w:style w:type="paragraph" w:customStyle="1" w:styleId="ProjectName">
    <w:name w:val="Project Name"/>
    <w:basedOn w:val="a0"/>
    <w:link w:val="ProjectNameChar"/>
    <w:qFormat/>
    <w:rsid w:val="004C5711"/>
    <w:pPr>
      <w:jc w:val="right"/>
    </w:pPr>
    <w:rPr>
      <w:rFonts w:ascii="휴먼엑스포" w:eastAsia="휴먼엑스포" w:hAnsi="휴먼엑스포"/>
      <w:b/>
      <w:bCs/>
      <w:noProof/>
      <w:sz w:val="38"/>
    </w:rPr>
  </w:style>
  <w:style w:type="paragraph" w:customStyle="1" w:styleId="DocummentName">
    <w:name w:val="Documment Name"/>
    <w:basedOn w:val="a0"/>
    <w:link w:val="DocummentNameChar"/>
    <w:qFormat/>
    <w:rsid w:val="004C5711"/>
    <w:pPr>
      <w:jc w:val="right"/>
    </w:pPr>
    <w:rPr>
      <w:rFonts w:ascii="휴먼엑스포" w:eastAsia="휴먼엑스포" w:hAnsi="휴먼엑스포"/>
      <w:b/>
      <w:bCs/>
      <w:noProof/>
      <w:sz w:val="38"/>
    </w:rPr>
  </w:style>
  <w:style w:type="character" w:customStyle="1" w:styleId="ProjectNameChar">
    <w:name w:val="Project Name Char"/>
    <w:link w:val="ProjectName"/>
    <w:rsid w:val="004C5711"/>
    <w:rPr>
      <w:rFonts w:ascii="휴먼엑스포" w:eastAsia="휴먼엑스포" w:hAnsi="휴먼엑스포"/>
      <w:b/>
      <w:bCs/>
      <w:noProof/>
      <w:kern w:val="2"/>
      <w:sz w:val="38"/>
      <w:szCs w:val="24"/>
    </w:rPr>
  </w:style>
  <w:style w:type="paragraph" w:customStyle="1" w:styleId="af4">
    <w:name w:val="머릿글_프로젝트명"/>
    <w:basedOn w:val="a0"/>
    <w:qFormat/>
    <w:rsid w:val="00D64126"/>
    <w:pPr>
      <w:adjustRightInd w:val="0"/>
      <w:jc w:val="right"/>
    </w:pPr>
    <w:rPr>
      <w:b/>
      <w:lang w:val="ko-KR"/>
    </w:rPr>
  </w:style>
  <w:style w:type="character" w:customStyle="1" w:styleId="DocummentNameChar">
    <w:name w:val="Documment Name Char"/>
    <w:link w:val="DocummentName"/>
    <w:rsid w:val="004C5711"/>
    <w:rPr>
      <w:rFonts w:ascii="휴먼엑스포" w:eastAsia="휴먼엑스포" w:hAnsi="휴먼엑스포"/>
      <w:b/>
      <w:bCs/>
      <w:noProof/>
      <w:kern w:val="2"/>
      <w:sz w:val="38"/>
      <w:szCs w:val="24"/>
    </w:rPr>
  </w:style>
  <w:style w:type="paragraph" w:customStyle="1" w:styleId="af5">
    <w:name w:val="표지_문서번호"/>
    <w:basedOn w:val="a0"/>
    <w:qFormat/>
    <w:rsid w:val="00D21E78"/>
    <w:pPr>
      <w:jc w:val="right"/>
    </w:pPr>
    <w:rPr>
      <w:rFonts w:ascii="휴먼엑스포" w:eastAsia="휴먼엑스포" w:hAnsi="휴먼엑스포"/>
      <w:b/>
      <w:bCs/>
      <w:sz w:val="32"/>
    </w:rPr>
  </w:style>
  <w:style w:type="paragraph" w:styleId="af6">
    <w:name w:val="Body Text"/>
    <w:basedOn w:val="a0"/>
    <w:link w:val="Char1"/>
    <w:rsid w:val="00D21E78"/>
    <w:pPr>
      <w:spacing w:after="180"/>
    </w:pPr>
  </w:style>
  <w:style w:type="character" w:customStyle="1" w:styleId="Char1">
    <w:name w:val="본문 Char"/>
    <w:link w:val="af6"/>
    <w:rsid w:val="00D21E78"/>
    <w:rPr>
      <w:rFonts w:ascii="맑은 고딕" w:eastAsia="맑은 고딕" w:hAnsi="맑은 고딕" w:cs="맑은 고딕"/>
      <w:kern w:val="2"/>
      <w:szCs w:val="24"/>
    </w:rPr>
  </w:style>
  <w:style w:type="paragraph" w:customStyle="1" w:styleId="TableHeading">
    <w:name w:val="Table Heading"/>
    <w:basedOn w:val="a0"/>
    <w:uiPriority w:val="99"/>
    <w:qFormat/>
    <w:rsid w:val="000F4C1D"/>
    <w:pPr>
      <w:jc w:val="center"/>
    </w:pPr>
    <w:rPr>
      <w:b/>
      <w:bCs/>
    </w:rPr>
  </w:style>
  <w:style w:type="paragraph" w:customStyle="1" w:styleId="ltis138">
    <w:name w:val="스타일 ltis (1).본문 + 왼쪽:  3.8 글자"/>
    <w:basedOn w:val="ltis10"/>
    <w:rsid w:val="00282FF7"/>
    <w:pPr>
      <w:ind w:left="760"/>
    </w:pPr>
    <w:rPr>
      <w:rFonts w:eastAsia="맑은 고딕" w:cs="Times New Roman"/>
      <w:szCs w:val="20"/>
    </w:rPr>
  </w:style>
  <w:style w:type="paragraph" w:customStyle="1" w:styleId="af7">
    <w:name w:val="스타일 가운데"/>
    <w:basedOn w:val="a0"/>
    <w:rsid w:val="00A22347"/>
    <w:pPr>
      <w:jc w:val="center"/>
    </w:pPr>
    <w:rPr>
      <w:szCs w:val="20"/>
    </w:rPr>
  </w:style>
  <w:style w:type="paragraph" w:customStyle="1" w:styleId="af8">
    <w:name w:val="문서정보_제목"/>
    <w:basedOn w:val="a0"/>
    <w:rsid w:val="00A22347"/>
    <w:pPr>
      <w:spacing w:line="360" w:lineRule="auto"/>
      <w:jc w:val="center"/>
    </w:pPr>
    <w:rPr>
      <w:rFonts w:ascii="휴먼엑스포" w:eastAsia="휴먼엑스포" w:hAnsi="휴먼엑스포" w:cs="Times New Roman"/>
      <w:sz w:val="28"/>
      <w:szCs w:val="20"/>
      <w:u w:val="single"/>
    </w:rPr>
  </w:style>
  <w:style w:type="paragraph" w:styleId="af9">
    <w:name w:val="Subtitle"/>
    <w:basedOn w:val="a0"/>
    <w:next w:val="af6"/>
    <w:link w:val="Char2"/>
    <w:uiPriority w:val="99"/>
    <w:qFormat/>
    <w:rsid w:val="00852150"/>
    <w:pPr>
      <w:widowControl/>
      <w:wordWrap/>
      <w:adjustRightInd w:val="0"/>
      <w:jc w:val="left"/>
    </w:pPr>
    <w:rPr>
      <w:b/>
      <w:bCs/>
      <w:color w:val="000000"/>
      <w:kern w:val="0"/>
      <w:szCs w:val="20"/>
      <w:lang w:val="en-AU"/>
    </w:rPr>
  </w:style>
  <w:style w:type="character" w:customStyle="1" w:styleId="Char2">
    <w:name w:val="부제 Char"/>
    <w:basedOn w:val="a1"/>
    <w:link w:val="af9"/>
    <w:uiPriority w:val="99"/>
    <w:rsid w:val="00852150"/>
    <w:rPr>
      <w:rFonts w:ascii="맑은 고딕" w:eastAsia="맑은 고딕" w:hAnsi="맑은 고딕" w:cs="맑은 고딕"/>
      <w:b/>
      <w:bCs/>
      <w:color w:val="000000"/>
      <w:lang w:val="en-AU"/>
    </w:rPr>
  </w:style>
  <w:style w:type="character" w:customStyle="1" w:styleId="Bold">
    <w:name w:val="Bold"/>
    <w:basedOn w:val="a1"/>
    <w:uiPriority w:val="99"/>
    <w:qFormat/>
    <w:rsid w:val="00852150"/>
    <w:rPr>
      <w:b/>
    </w:rPr>
  </w:style>
  <w:style w:type="character" w:customStyle="1" w:styleId="Char">
    <w:name w:val="머리글 Char"/>
    <w:aliases w:val="hd Char, Char Char,Char Char"/>
    <w:basedOn w:val="a1"/>
    <w:link w:val="a4"/>
    <w:rsid w:val="00B04EC0"/>
    <w:rPr>
      <w:rFonts w:ascii="맑은 고딕" w:eastAsia="맑은 고딕" w:hAnsi="맑은 고딕" w:cs="맑은 고딕"/>
      <w:kern w:val="2"/>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1"/>
    <w:link w:val="20"/>
    <w:rsid w:val="003771D8"/>
    <w:rPr>
      <w:rFonts w:ascii="맑은 고딕" w:eastAsia="맑은 고딕" w:hAnsi="맑은 고딕" w:cs="맑은 고딕"/>
      <w:b/>
      <w:kern w:val="2"/>
      <w:sz w:val="22"/>
      <w:szCs w:val="22"/>
    </w:rPr>
  </w:style>
  <w:style w:type="character" w:customStyle="1" w:styleId="5Char">
    <w:name w:val="제목 5 Char"/>
    <w:aliases w:val="지방세_제목5 Char,L5 Char,가) Char,제목5 Char,h5 Char,H5 Char"/>
    <w:basedOn w:val="a1"/>
    <w:link w:val="5"/>
    <w:rsid w:val="00B05A24"/>
    <w:rPr>
      <w:rFonts w:ascii="맑은 고딕" w:eastAsia="맑은 고딕" w:hAnsi="맑은 고딕" w:cs="맑은 고딕"/>
      <w:kern w:val="2"/>
    </w:rPr>
  </w:style>
  <w:style w:type="paragraph" w:styleId="a">
    <w:name w:val="List Bullet"/>
    <w:aliases w:val="글머리 기호 Char1,글머리 기호 Char Char, Char Char Char"/>
    <w:basedOn w:val="a0"/>
    <w:link w:val="Char3"/>
    <w:rsid w:val="007B6285"/>
    <w:pPr>
      <w:numPr>
        <w:numId w:val="2"/>
      </w:numPr>
      <w:tabs>
        <w:tab w:val="left" w:pos="284"/>
      </w:tabs>
      <w:autoSpaceDE/>
      <w:autoSpaceDN/>
      <w:adjustRightInd w:val="0"/>
      <w:textAlignment w:val="baseline"/>
    </w:pPr>
    <w:rPr>
      <w:rFonts w:ascii="Arial" w:eastAsia="굴림체" w:hAnsi="Arial" w:cs="Times New Roman"/>
      <w:kern w:val="0"/>
      <w:szCs w:val="20"/>
    </w:rPr>
  </w:style>
  <w:style w:type="character" w:customStyle="1" w:styleId="Char3">
    <w:name w:val="글머리 기호 Char"/>
    <w:aliases w:val="글머리 기호 Char1 Char,글머리 기호 Char Char Char, Char Char Char Char"/>
    <w:basedOn w:val="a1"/>
    <w:link w:val="a"/>
    <w:rsid w:val="007B6285"/>
    <w:rPr>
      <w:rFonts w:ascii="Arial" w:eastAsia="굴림체" w:hAnsi="Arial"/>
    </w:rPr>
  </w:style>
  <w:style w:type="paragraph" w:styleId="2">
    <w:name w:val="List Bullet 2"/>
    <w:basedOn w:val="a0"/>
    <w:semiHidden/>
    <w:unhideWhenUsed/>
    <w:rsid w:val="00F63AF2"/>
    <w:pPr>
      <w:numPr>
        <w:numId w:val="3"/>
      </w:numPr>
      <w:contextualSpacing/>
    </w:pPr>
  </w:style>
  <w:style w:type="paragraph" w:styleId="3">
    <w:name w:val="List Bullet 3"/>
    <w:basedOn w:val="a0"/>
    <w:unhideWhenUsed/>
    <w:rsid w:val="00F63AF2"/>
    <w:pPr>
      <w:numPr>
        <w:numId w:val="4"/>
      </w:numPr>
      <w:contextualSpacing/>
    </w:pPr>
  </w:style>
  <w:style w:type="paragraph" w:customStyle="1" w:styleId="Tableheader">
    <w:name w:val="Table header"/>
    <w:basedOn w:val="a0"/>
    <w:rsid w:val="00F63AF2"/>
    <w:pPr>
      <w:autoSpaceDE/>
      <w:autoSpaceDN/>
      <w:adjustRightInd w:val="0"/>
      <w:spacing w:before="120" w:after="120"/>
      <w:textAlignment w:val="baseline"/>
    </w:pPr>
    <w:rPr>
      <w:rFonts w:ascii="Arial Gras" w:eastAsia="굴림체" w:hAnsi="Arial Gras" w:cs="Times New Roman"/>
      <w:b/>
      <w:kern w:val="0"/>
      <w:sz w:val="18"/>
      <w:szCs w:val="20"/>
    </w:rPr>
  </w:style>
  <w:style w:type="paragraph" w:styleId="afa">
    <w:name w:val="List Paragraph"/>
    <w:basedOn w:val="a0"/>
    <w:uiPriority w:val="34"/>
    <w:qFormat/>
    <w:rsid w:val="00997C3E"/>
    <w:pPr>
      <w:ind w:leftChars="400" w:left="800"/>
    </w:pPr>
  </w:style>
  <w:style w:type="paragraph" w:customStyle="1" w:styleId="TableText">
    <w:name w:val="Table Text"/>
    <w:basedOn w:val="a0"/>
    <w:rsid w:val="005D3BAA"/>
    <w:pPr>
      <w:autoSpaceDE/>
      <w:autoSpaceDN/>
      <w:adjustRightInd w:val="0"/>
      <w:textAlignment w:val="baseline"/>
    </w:pPr>
    <w:rPr>
      <w:rFonts w:ascii="Arial" w:eastAsia="굴림체" w:hAnsi="Arial" w:cs="Times New Roman"/>
      <w:kern w:val="0"/>
      <w:szCs w:val="20"/>
    </w:rPr>
  </w:style>
  <w:style w:type="paragraph" w:customStyle="1" w:styleId="Bullet1">
    <w:name w:val="Bullet1"/>
    <w:basedOn w:val="a"/>
    <w:link w:val="Bullet1Char"/>
    <w:rsid w:val="00CE3724"/>
    <w:pPr>
      <w:numPr>
        <w:numId w:val="0"/>
      </w:numPr>
      <w:tabs>
        <w:tab w:val="clear" w:pos="284"/>
        <w:tab w:val="num" w:pos="360"/>
      </w:tabs>
      <w:ind w:left="360" w:hanging="360"/>
    </w:pPr>
    <w:rPr>
      <w:sz w:val="24"/>
      <w:szCs w:val="24"/>
      <w:lang w:eastAsia="en-US"/>
    </w:rPr>
  </w:style>
  <w:style w:type="character" w:customStyle="1" w:styleId="Bullet1Char">
    <w:name w:val="Bullet1 Char"/>
    <w:basedOn w:val="Char3"/>
    <w:link w:val="Bullet1"/>
    <w:rsid w:val="00CE3724"/>
    <w:rPr>
      <w:rFonts w:ascii="Arial" w:eastAsia="굴림체" w:hAnsi="Arial"/>
      <w:sz w:val="24"/>
      <w:szCs w:val="24"/>
      <w:lang w:eastAsia="en-US"/>
    </w:rPr>
  </w:style>
  <w:style w:type="paragraph" w:styleId="afb">
    <w:name w:val="Normal Indent"/>
    <w:aliases w:val="Normal Indent ns"/>
    <w:basedOn w:val="a0"/>
    <w:rsid w:val="00CE3724"/>
    <w:pPr>
      <w:autoSpaceDE/>
      <w:autoSpaceDN/>
      <w:adjustRightInd w:val="0"/>
      <w:ind w:left="851"/>
      <w:textAlignment w:val="baseline"/>
    </w:pPr>
    <w:rPr>
      <w:rFonts w:ascii="Arial" w:eastAsia="굴림체" w:hAnsi="Arial" w:cs="Times New Roman"/>
      <w:kern w:val="0"/>
      <w:szCs w:val="20"/>
    </w:rPr>
  </w:style>
  <w:style w:type="paragraph" w:customStyle="1" w:styleId="afc">
    <w:name w:val="표준 + 굴림체"/>
    <w:aliases w:val="14 pt,굵게,줄 간격: 1.5줄"/>
    <w:basedOn w:val="a0"/>
    <w:rsid w:val="0042161C"/>
    <w:rPr>
      <w:rFonts w:ascii="바탕" w:eastAsia="바탕" w:hAnsi="Times New Roman" w:cs="Times New Roman"/>
    </w:rPr>
  </w:style>
  <w:style w:type="paragraph" w:customStyle="1" w:styleId="0pt">
    <w:name w:val="스타일 머리글 + 바탕체 굵게 기울임꼴 단락 뒤: 0 pt"/>
    <w:basedOn w:val="a4"/>
    <w:rsid w:val="0042161C"/>
    <w:pPr>
      <w:widowControl/>
      <w:tabs>
        <w:tab w:val="clear" w:pos="4252"/>
        <w:tab w:val="clear" w:pos="8504"/>
        <w:tab w:val="center" w:pos="4678"/>
        <w:tab w:val="right" w:pos="9923"/>
      </w:tabs>
      <w:wordWrap/>
      <w:autoSpaceDE/>
      <w:autoSpaceDN/>
      <w:snapToGrid/>
      <w:spacing w:before="60"/>
      <w:jc w:val="left"/>
    </w:pPr>
    <w:rPr>
      <w:rFonts w:ascii="바탕체" w:eastAsia="바탕체" w:hAnsi="바탕체" w:cs="바탕"/>
      <w:bCs/>
      <w:iCs/>
      <w:kern w:val="0"/>
      <w:szCs w:val="20"/>
    </w:rPr>
  </w:style>
  <w:style w:type="character" w:customStyle="1" w:styleId="uworddic">
    <w:name w:val="u_word_dic"/>
    <w:basedOn w:val="a1"/>
    <w:rsid w:val="007976E1"/>
  </w:style>
  <w:style w:type="character" w:styleId="afd">
    <w:name w:val="annotation reference"/>
    <w:basedOn w:val="a1"/>
    <w:semiHidden/>
    <w:unhideWhenUsed/>
    <w:rsid w:val="00D62911"/>
    <w:rPr>
      <w:sz w:val="18"/>
      <w:szCs w:val="18"/>
    </w:rPr>
  </w:style>
  <w:style w:type="paragraph" w:styleId="afe">
    <w:name w:val="annotation text"/>
    <w:basedOn w:val="a0"/>
    <w:link w:val="Char4"/>
    <w:semiHidden/>
    <w:unhideWhenUsed/>
    <w:rsid w:val="00D62911"/>
    <w:pPr>
      <w:jc w:val="left"/>
    </w:pPr>
  </w:style>
  <w:style w:type="character" w:customStyle="1" w:styleId="Char4">
    <w:name w:val="메모 텍스트 Char"/>
    <w:basedOn w:val="a1"/>
    <w:link w:val="afe"/>
    <w:semiHidden/>
    <w:rsid w:val="00D62911"/>
    <w:rPr>
      <w:rFonts w:ascii="맑은 고딕" w:eastAsia="맑은 고딕" w:hAnsi="맑은 고딕" w:cs="맑은 고딕"/>
      <w:kern w:val="2"/>
      <w:szCs w:val="24"/>
    </w:rPr>
  </w:style>
  <w:style w:type="paragraph" w:styleId="aff">
    <w:name w:val="annotation subject"/>
    <w:basedOn w:val="afe"/>
    <w:next w:val="afe"/>
    <w:link w:val="Char5"/>
    <w:semiHidden/>
    <w:unhideWhenUsed/>
    <w:rsid w:val="00D62911"/>
    <w:rPr>
      <w:b/>
      <w:bCs/>
    </w:rPr>
  </w:style>
  <w:style w:type="character" w:customStyle="1" w:styleId="Char5">
    <w:name w:val="메모 주제 Char"/>
    <w:basedOn w:val="Char4"/>
    <w:link w:val="aff"/>
    <w:semiHidden/>
    <w:rsid w:val="00D62911"/>
    <w:rPr>
      <w:rFonts w:ascii="맑은 고딕" w:eastAsia="맑은 고딕" w:hAnsi="맑은 고딕" w:cs="맑은 고딕"/>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85882">
      <w:bodyDiv w:val="1"/>
      <w:marLeft w:val="0"/>
      <w:marRight w:val="0"/>
      <w:marTop w:val="0"/>
      <w:marBottom w:val="0"/>
      <w:divBdr>
        <w:top w:val="none" w:sz="0" w:space="0" w:color="auto"/>
        <w:left w:val="none" w:sz="0" w:space="0" w:color="auto"/>
        <w:bottom w:val="none" w:sz="0" w:space="0" w:color="auto"/>
        <w:right w:val="none" w:sz="0" w:space="0" w:color="auto"/>
      </w:divBdr>
    </w:div>
    <w:div w:id="535507329">
      <w:bodyDiv w:val="1"/>
      <w:marLeft w:val="0"/>
      <w:marRight w:val="0"/>
      <w:marTop w:val="0"/>
      <w:marBottom w:val="0"/>
      <w:divBdr>
        <w:top w:val="none" w:sz="0" w:space="0" w:color="auto"/>
        <w:left w:val="none" w:sz="0" w:space="0" w:color="auto"/>
        <w:bottom w:val="none" w:sz="0" w:space="0" w:color="auto"/>
        <w:right w:val="none" w:sz="0" w:space="0" w:color="auto"/>
      </w:divBdr>
    </w:div>
    <w:div w:id="1058820283">
      <w:bodyDiv w:val="1"/>
      <w:marLeft w:val="0"/>
      <w:marRight w:val="0"/>
      <w:marTop w:val="0"/>
      <w:marBottom w:val="0"/>
      <w:divBdr>
        <w:top w:val="none" w:sz="0" w:space="0" w:color="auto"/>
        <w:left w:val="none" w:sz="0" w:space="0" w:color="auto"/>
        <w:bottom w:val="none" w:sz="0" w:space="0" w:color="auto"/>
        <w:right w:val="none" w:sz="0" w:space="0" w:color="auto"/>
      </w:divBdr>
    </w:div>
    <w:div w:id="1110122885">
      <w:bodyDiv w:val="1"/>
      <w:marLeft w:val="0"/>
      <w:marRight w:val="0"/>
      <w:marTop w:val="0"/>
      <w:marBottom w:val="0"/>
      <w:divBdr>
        <w:top w:val="none" w:sz="0" w:space="0" w:color="auto"/>
        <w:left w:val="none" w:sz="0" w:space="0" w:color="auto"/>
        <w:bottom w:val="none" w:sz="0" w:space="0" w:color="auto"/>
        <w:right w:val="none" w:sz="0" w:space="0" w:color="auto"/>
      </w:divBdr>
    </w:div>
    <w:div w:id="1526675821">
      <w:bodyDiv w:val="1"/>
      <w:marLeft w:val="0"/>
      <w:marRight w:val="0"/>
      <w:marTop w:val="0"/>
      <w:marBottom w:val="0"/>
      <w:divBdr>
        <w:top w:val="none" w:sz="0" w:space="0" w:color="auto"/>
        <w:left w:val="none" w:sz="0" w:space="0" w:color="auto"/>
        <w:bottom w:val="none" w:sz="0" w:space="0" w:color="auto"/>
        <w:right w:val="none" w:sz="0" w:space="0" w:color="auto"/>
      </w:divBdr>
    </w:div>
    <w:div w:id="1826311514">
      <w:bodyDiv w:val="1"/>
      <w:marLeft w:val="0"/>
      <w:marRight w:val="0"/>
      <w:marTop w:val="0"/>
      <w:marBottom w:val="0"/>
      <w:divBdr>
        <w:top w:val="none" w:sz="0" w:space="0" w:color="auto"/>
        <w:left w:val="none" w:sz="0" w:space="0" w:color="auto"/>
        <w:bottom w:val="none" w:sz="0" w:space="0" w:color="auto"/>
        <w:right w:val="none" w:sz="0" w:space="0" w:color="auto"/>
      </w:divBdr>
    </w:div>
    <w:div w:id="2120180297">
      <w:bodyDiv w:val="1"/>
      <w:marLeft w:val="0"/>
      <w:marRight w:val="0"/>
      <w:marTop w:val="0"/>
      <w:marBottom w:val="0"/>
      <w:divBdr>
        <w:top w:val="none" w:sz="0" w:space="0" w:color="auto"/>
        <w:left w:val="none" w:sz="0" w:space="0" w:color="auto"/>
        <w:bottom w:val="none" w:sz="0" w:space="0" w:color="auto"/>
        <w:right w:val="none" w:sz="0" w:space="0" w:color="auto"/>
      </w:divBdr>
      <w:divsChild>
        <w:div w:id="1635914950">
          <w:marLeft w:val="0"/>
          <w:marRight w:val="0"/>
          <w:marTop w:val="0"/>
          <w:marBottom w:val="0"/>
          <w:divBdr>
            <w:top w:val="none" w:sz="0" w:space="0" w:color="auto"/>
            <w:left w:val="none" w:sz="0" w:space="0" w:color="auto"/>
            <w:bottom w:val="none" w:sz="0" w:space="0" w:color="auto"/>
            <w:right w:val="none" w:sz="0" w:space="0" w:color="auto"/>
          </w:divBdr>
        </w:div>
      </w:divsChild>
    </w:div>
    <w:div w:id="2144300996">
      <w:bodyDiv w:val="1"/>
      <w:marLeft w:val="0"/>
      <w:marRight w:val="0"/>
      <w:marTop w:val="0"/>
      <w:marBottom w:val="0"/>
      <w:divBdr>
        <w:top w:val="none" w:sz="0" w:space="0" w:color="auto"/>
        <w:left w:val="none" w:sz="0" w:space="0" w:color="auto"/>
        <w:bottom w:val="none" w:sz="0" w:space="0" w:color="auto"/>
        <w:right w:val="none" w:sz="0" w:space="0" w:color="auto"/>
      </w:divBdr>
      <w:divsChild>
        <w:div w:id="118077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20" Type="http://schemas.microsoft.com/office/2016/09/relationships/commentsIds" Target="commentsId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0B18F-A188-4940-8E15-E69F5590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34</Pages>
  <Words>4331</Words>
  <Characters>24692</Characters>
  <Application>Microsoft Office Word</Application>
  <DocSecurity>0</DocSecurity>
  <Lines>205</Lines>
  <Paragraphs>57</Paragraphs>
  <ScaleCrop>false</ScaleCrop>
  <HeadingPairs>
    <vt:vector size="2" baseType="variant">
      <vt:variant>
        <vt:lpstr>제목</vt:lpstr>
      </vt:variant>
      <vt:variant>
        <vt:i4>1</vt:i4>
      </vt:variant>
    </vt:vector>
  </HeadingPairs>
  <TitlesOfParts>
    <vt:vector size="1" baseType="lpstr">
      <vt:lpstr>행정자치부</vt:lpstr>
    </vt:vector>
  </TitlesOfParts>
  <Company>skcc</Company>
  <LinksUpToDate>false</LinksUpToDate>
  <CharactersWithSpaces>28966</CharactersWithSpaces>
  <SharedDoc>false</SharedDoc>
  <HLinks>
    <vt:vector size="30" baseType="variant">
      <vt:variant>
        <vt:i4>1310773</vt:i4>
      </vt:variant>
      <vt:variant>
        <vt:i4>35</vt:i4>
      </vt:variant>
      <vt:variant>
        <vt:i4>0</vt:i4>
      </vt:variant>
      <vt:variant>
        <vt:i4>5</vt:i4>
      </vt:variant>
      <vt:variant>
        <vt:lpwstr/>
      </vt:variant>
      <vt:variant>
        <vt:lpwstr>_Toc360002679</vt:lpwstr>
      </vt:variant>
      <vt:variant>
        <vt:i4>1310773</vt:i4>
      </vt:variant>
      <vt:variant>
        <vt:i4>29</vt:i4>
      </vt:variant>
      <vt:variant>
        <vt:i4>0</vt:i4>
      </vt:variant>
      <vt:variant>
        <vt:i4>5</vt:i4>
      </vt:variant>
      <vt:variant>
        <vt:lpwstr/>
      </vt:variant>
      <vt:variant>
        <vt:lpwstr>_Toc360002678</vt:lpwstr>
      </vt:variant>
      <vt:variant>
        <vt:i4>1310773</vt:i4>
      </vt:variant>
      <vt:variant>
        <vt:i4>23</vt:i4>
      </vt:variant>
      <vt:variant>
        <vt:i4>0</vt:i4>
      </vt:variant>
      <vt:variant>
        <vt:i4>5</vt:i4>
      </vt:variant>
      <vt:variant>
        <vt:lpwstr/>
      </vt:variant>
      <vt:variant>
        <vt:lpwstr>_Toc360002677</vt:lpwstr>
      </vt:variant>
      <vt:variant>
        <vt:i4>1310773</vt:i4>
      </vt:variant>
      <vt:variant>
        <vt:i4>17</vt:i4>
      </vt:variant>
      <vt:variant>
        <vt:i4>0</vt:i4>
      </vt:variant>
      <vt:variant>
        <vt:i4>5</vt:i4>
      </vt:variant>
      <vt:variant>
        <vt:lpwstr/>
      </vt:variant>
      <vt:variant>
        <vt:lpwstr>_Toc360002676</vt:lpwstr>
      </vt:variant>
      <vt:variant>
        <vt:i4>1310773</vt:i4>
      </vt:variant>
      <vt:variant>
        <vt:i4>11</vt:i4>
      </vt:variant>
      <vt:variant>
        <vt:i4>0</vt:i4>
      </vt:variant>
      <vt:variant>
        <vt:i4>5</vt:i4>
      </vt:variant>
      <vt:variant>
        <vt:lpwstr/>
      </vt:variant>
      <vt:variant>
        <vt:lpwstr>_Toc360002675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행정자치부</dc:title>
  <dc:creator>ann</dc:creator>
  <cp:lastModifiedBy>datastreams</cp:lastModifiedBy>
  <cp:revision>12</cp:revision>
  <cp:lastPrinted>2018-10-04T10:17:00Z</cp:lastPrinted>
  <dcterms:created xsi:type="dcterms:W3CDTF">2023-01-07T11:03:00Z</dcterms:created>
  <dcterms:modified xsi:type="dcterms:W3CDTF">2023-01-08T13:54:00Z</dcterms:modified>
</cp:coreProperties>
</file>